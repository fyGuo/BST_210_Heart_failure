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FF39" w14:textId="3E190D8B" w:rsidR="00BF6BEB" w:rsidRPr="008701BB" w:rsidRDefault="00BF6BEB" w:rsidP="00327F5F">
      <w:pPr>
        <w:spacing w:line="480" w:lineRule="auto"/>
        <w:jc w:val="both"/>
        <w:rPr>
          <w:b/>
          <w:bCs/>
        </w:rPr>
      </w:pPr>
      <w:bookmarkStart w:id="0" w:name="OLE_LINK82"/>
      <w:bookmarkStart w:id="1" w:name="OLE_LINK83"/>
      <w:r w:rsidRPr="008701BB">
        <w:rPr>
          <w:b/>
          <w:bCs/>
          <w:rPrChange w:id="2" w:author="Administrator" w:date="2021-12-10T20:48:00Z">
            <w:rPr>
              <w:b/>
              <w:bCs/>
              <w:sz w:val="32"/>
              <w:szCs w:val="32"/>
            </w:rPr>
          </w:rPrChange>
        </w:rPr>
        <w:t>Abstract</w:t>
      </w:r>
    </w:p>
    <w:bookmarkEnd w:id="0"/>
    <w:bookmarkEnd w:id="1"/>
    <w:p w14:paraId="673C3074" w14:textId="1729BA9D" w:rsidR="00BF6BEB" w:rsidRPr="008701BB" w:rsidDel="00570949" w:rsidRDefault="00BF6BEB" w:rsidP="00327F5F">
      <w:pPr>
        <w:spacing w:line="480" w:lineRule="auto"/>
        <w:rPr>
          <w:del w:id="3" w:author="Administrator" w:date="2021-12-10T21:37:00Z"/>
        </w:rPr>
      </w:pPr>
      <w:r w:rsidRPr="008701BB">
        <w:rPr>
          <w:b/>
          <w:bCs/>
          <w:i/>
          <w:iCs/>
        </w:rPr>
        <w:t>Background</w:t>
      </w:r>
      <w:r w:rsidR="00266B63" w:rsidRPr="008701BB">
        <w:rPr>
          <w:b/>
          <w:bCs/>
        </w:rPr>
        <w:tab/>
      </w:r>
      <w:r w:rsidRPr="008701BB">
        <w:t>Renal dysfunction serves is a complication of heart failure</w:t>
      </w:r>
      <w:r w:rsidR="00266B63" w:rsidRPr="008701BB">
        <w:t xml:space="preserve"> </w:t>
      </w:r>
      <w:del w:id="4" w:author="Administrator" w:date="2021-12-10T21:37:00Z">
        <w:r w:rsidR="00266B63" w:rsidRPr="008701BB" w:rsidDel="00570949">
          <w:delText>(HF)</w:delText>
        </w:r>
        <w:r w:rsidRPr="008701BB" w:rsidDel="00570949">
          <w:delText xml:space="preserve"> </w:delText>
        </w:r>
      </w:del>
      <w:r w:rsidRPr="008701BB">
        <w:t xml:space="preserve">through multiple mechanisms. Studies have shown that the serum level of creatinine, a substance readily filtered out by healthy kidneys, acts as an indicator of kidney function could help predict mortality for patients of </w:t>
      </w:r>
      <w:r w:rsidR="00266B63" w:rsidRPr="008701BB">
        <w:t>HF</w:t>
      </w:r>
      <w:r w:rsidRPr="008701BB">
        <w:t>. However, the potential effect modifications by other demographic and bio</w:t>
      </w:r>
      <w:r w:rsidR="00266B63" w:rsidRPr="008701BB">
        <w:t xml:space="preserve">logical </w:t>
      </w:r>
      <w:r w:rsidRPr="008701BB">
        <w:t xml:space="preserve">markers were not clearly assessed. </w:t>
      </w:r>
    </w:p>
    <w:p w14:paraId="0B1BD0FF" w14:textId="72C47F59" w:rsidR="00BF6BEB" w:rsidRPr="008701BB" w:rsidRDefault="00BF6BEB" w:rsidP="00327F5F">
      <w:pPr>
        <w:spacing w:line="480" w:lineRule="auto"/>
      </w:pPr>
      <w:del w:id="5" w:author="Administrator" w:date="2021-12-10T21:37:00Z">
        <w:r w:rsidRPr="008701BB" w:rsidDel="00570949">
          <w:rPr>
            <w:b/>
            <w:bCs/>
            <w:i/>
            <w:iCs/>
          </w:rPr>
          <w:delText>Aims</w:delText>
        </w:r>
        <w:bookmarkStart w:id="6" w:name="OLE_LINK3"/>
        <w:bookmarkStart w:id="7" w:name="OLE_LINK4"/>
        <w:r w:rsidR="00266B63" w:rsidRPr="008701BB" w:rsidDel="00570949">
          <w:rPr>
            <w:b/>
            <w:bCs/>
          </w:rPr>
          <w:tab/>
        </w:r>
      </w:del>
      <w:r w:rsidRPr="008701BB">
        <w:t xml:space="preserve">This project hence sought to investigate the association between serum creatinine level and mortality rates among patients with </w:t>
      </w:r>
      <w:r w:rsidR="00266B63" w:rsidRPr="008701BB">
        <w:t>HF</w:t>
      </w:r>
      <w:r w:rsidRPr="008701BB">
        <w:t>.</w:t>
      </w:r>
      <w:bookmarkEnd w:id="6"/>
      <w:bookmarkEnd w:id="7"/>
    </w:p>
    <w:p w14:paraId="452D8DF8" w14:textId="2770AC80" w:rsidR="00BF6BEB" w:rsidRPr="008701BB" w:rsidRDefault="00BF6BEB" w:rsidP="00327F5F">
      <w:pPr>
        <w:spacing w:line="480" w:lineRule="auto"/>
      </w:pPr>
      <w:r w:rsidRPr="008701BB">
        <w:rPr>
          <w:b/>
          <w:bCs/>
          <w:i/>
          <w:iCs/>
        </w:rPr>
        <w:t>Method</w:t>
      </w:r>
      <w:r w:rsidR="00266B63" w:rsidRPr="008701BB">
        <w:rPr>
          <w:b/>
          <w:bCs/>
          <w:i/>
          <w:iCs/>
        </w:rPr>
        <w:t>s</w:t>
      </w:r>
      <w:ins w:id="8" w:author="Guo, Fuyu" w:date="2021-12-10T14:45:00Z">
        <w:r w:rsidR="00FE5CAC" w:rsidRPr="006E3643">
          <w:rPr>
            <w:b/>
            <w:bCs/>
            <w:i/>
            <w:iCs/>
          </w:rPr>
          <w:t xml:space="preserve">: </w:t>
        </w:r>
      </w:ins>
      <w:r w:rsidRPr="008701BB">
        <w:t xml:space="preserve">A dataset consisting of 299 patients of </w:t>
      </w:r>
      <w:r w:rsidR="00266B63" w:rsidRPr="008701BB">
        <w:t>HF</w:t>
      </w:r>
      <w:r w:rsidRPr="008701BB">
        <w:t xml:space="preserve"> enrolled from April 2015 to December 2015 was studied. In the main analysis, serum creatinine level was </w:t>
      </w:r>
      <w:ins w:id="9" w:author="Administrator" w:date="2021-12-10T21:45:00Z">
        <w:r w:rsidR="001643A5">
          <w:t xml:space="preserve">first </w:t>
        </w:r>
      </w:ins>
      <w:del w:id="10" w:author="Administrator" w:date="2021-12-10T21:45:00Z">
        <w:r w:rsidRPr="008701BB" w:rsidDel="001643A5">
          <w:delText xml:space="preserve">first treated as a continuous variable then </w:delText>
        </w:r>
      </w:del>
      <w:r w:rsidRPr="008701BB">
        <w:t xml:space="preserve">classified into two different categories (normal vs. abnormal) </w:t>
      </w:r>
      <w:ins w:id="11" w:author="Administrator" w:date="2021-12-10T21:45:00Z">
        <w:r w:rsidR="001643A5">
          <w:t>and th</w:t>
        </w:r>
      </w:ins>
      <w:ins w:id="12" w:author="Administrator" w:date="2021-12-10T21:46:00Z">
        <w:r w:rsidR="001643A5">
          <w:t>en</w:t>
        </w:r>
      </w:ins>
      <w:ins w:id="13" w:author="Administrator" w:date="2021-12-10T21:45:00Z">
        <w:r w:rsidR="001643A5" w:rsidRPr="008701BB">
          <w:t xml:space="preserve"> treated as a continuous variable </w:t>
        </w:r>
      </w:ins>
      <w:ins w:id="14" w:author="Administrator" w:date="2021-12-10T21:46:00Z">
        <w:r w:rsidR="001643A5">
          <w:t xml:space="preserve">using </w:t>
        </w:r>
      </w:ins>
      <w:del w:id="15" w:author="Administrator" w:date="2021-12-10T21:46:00Z">
        <w:r w:rsidRPr="008701BB" w:rsidDel="001643A5">
          <w:delText>with multivariable-adjusted</w:delText>
        </w:r>
      </w:del>
      <w:r w:rsidRPr="008701BB">
        <w:t xml:space="preserve"> </w:t>
      </w:r>
      <w:bookmarkStart w:id="16" w:name="OLE_LINK5"/>
      <w:bookmarkStart w:id="17" w:name="OLE_LINK6"/>
      <w:r w:rsidRPr="008701BB">
        <w:t xml:space="preserve">Cox proportional hazards models </w:t>
      </w:r>
      <w:bookmarkEnd w:id="16"/>
      <w:bookmarkEnd w:id="17"/>
      <w:r w:rsidRPr="008701BB">
        <w:t xml:space="preserve">used to estimate hazard ratios (HR) and 95% confidence intervals (CI). </w:t>
      </w:r>
      <w:ins w:id="18" w:author="Administrator" w:date="2021-12-10T21:46:00Z">
        <w:r w:rsidR="006A6C0D">
          <w:t xml:space="preserve">Lasso were used to help select adjusted </w:t>
        </w:r>
      </w:ins>
      <w:ins w:id="19" w:author="Administrator" w:date="2021-12-10T21:47:00Z">
        <w:r w:rsidR="006A6C0D">
          <w:t>variables in the model.</w:t>
        </w:r>
      </w:ins>
      <w:del w:id="20" w:author="Administrator" w:date="2021-12-10T21:45:00Z">
        <w:r w:rsidRPr="008701BB" w:rsidDel="001643A5">
          <w:delText>Logistic regression and Poisson regression were performed as exploratory analysis. Lasso regression was utilized to help determine the optimal covariate sets.</w:delText>
        </w:r>
      </w:del>
    </w:p>
    <w:p w14:paraId="7FAC39EF" w14:textId="007A1EA9" w:rsidR="00BF6BEB" w:rsidRPr="008701BB" w:rsidRDefault="00BF6BEB" w:rsidP="00327F5F">
      <w:pPr>
        <w:spacing w:line="480" w:lineRule="auto"/>
      </w:pPr>
      <w:r w:rsidRPr="008701BB">
        <w:rPr>
          <w:b/>
          <w:bCs/>
          <w:i/>
          <w:iCs/>
        </w:rPr>
        <w:t>Result</w:t>
      </w:r>
      <w:r w:rsidR="00FE5CAC" w:rsidRPr="008701BB">
        <w:rPr>
          <w:b/>
          <w:bCs/>
          <w:i/>
          <w:iCs/>
        </w:rPr>
        <w:t>s</w:t>
      </w:r>
      <w:ins w:id="21" w:author="Guo, Fuyu" w:date="2021-12-10T14:45:00Z">
        <w:r w:rsidR="00FE5CAC" w:rsidRPr="008701BB">
          <w:rPr>
            <w:b/>
            <w:bCs/>
            <w:i/>
            <w:iCs/>
          </w:rPr>
          <w:t>:</w:t>
        </w:r>
      </w:ins>
      <w:del w:id="22" w:author="Guo, Fuyu" w:date="2021-12-10T14:45:00Z">
        <w:r w:rsidR="00FE5CAC" w:rsidRPr="008701BB" w:rsidDel="00FE5CAC">
          <w:rPr>
            <w:b/>
            <w:bCs/>
            <w:i/>
            <w:iCs/>
          </w:rPr>
          <w:delText>:</w:delText>
        </w:r>
        <w:r w:rsidR="00266B63" w:rsidRPr="008701BB" w:rsidDel="00FE5CAC">
          <w:rPr>
            <w:b/>
            <w:bCs/>
            <w:i/>
            <w:iCs/>
          </w:rPr>
          <w:tab/>
          <w:delText xml:space="preserve">  </w:delText>
        </w:r>
      </w:del>
      <w:r w:rsidR="00266B63" w:rsidRPr="008701BB">
        <w:rPr>
          <w:b/>
          <w:bCs/>
          <w:i/>
          <w:iCs/>
        </w:rPr>
        <w:t xml:space="preserve"> </w:t>
      </w:r>
      <w:r w:rsidR="00266B63" w:rsidRPr="008701BB">
        <w:t xml:space="preserve">Cox </w:t>
      </w:r>
      <w:del w:id="23" w:author="Administrator" w:date="2021-12-10T21:46:00Z">
        <w:r w:rsidR="00266B63" w:rsidRPr="008701BB" w:rsidDel="006A6C0D">
          <w:delText xml:space="preserve">proportional hazards (PH) </w:delText>
        </w:r>
      </w:del>
      <w:r w:rsidR="00266B63" w:rsidRPr="008701BB">
        <w:t>model</w:t>
      </w:r>
      <w:ins w:id="24" w:author="Administrator" w:date="2021-12-10T21:46:00Z">
        <w:r w:rsidR="006A6C0D">
          <w:t>s</w:t>
        </w:r>
      </w:ins>
      <w:r w:rsidR="00266B63" w:rsidRPr="008701BB">
        <w:t xml:space="preserve"> </w:t>
      </w:r>
      <w:ins w:id="25" w:author="Administrator" w:date="2021-12-10T21:41:00Z">
        <w:r w:rsidR="007C7F5A">
          <w:t xml:space="preserve">comparing </w:t>
        </w:r>
        <w:r w:rsidR="004623A5">
          <w:t>patients with abnormal serum creatine level t</w:t>
        </w:r>
      </w:ins>
      <w:ins w:id="26" w:author="Administrator" w:date="2021-12-10T21:42:00Z">
        <w:r w:rsidR="004623A5">
          <w:t xml:space="preserve">o those with normal serum creatine level showed a HR of </w:t>
        </w:r>
      </w:ins>
      <w:del w:id="27" w:author="Administrator" w:date="2021-12-10T21:41:00Z">
        <w:r w:rsidR="00266B63" w:rsidRPr="008701BB" w:rsidDel="007C7F5A">
          <w:delText xml:space="preserve">using </w:delText>
        </w:r>
      </w:del>
      <w:del w:id="28" w:author="Administrator" w:date="2021-12-10T21:46:00Z">
        <w:r w:rsidR="00266B63" w:rsidRPr="008701BB" w:rsidDel="006A6C0D">
          <w:delText>continuous serum creatinine level demonstrated that 1</w:delText>
        </w:r>
      </w:del>
      <w:del w:id="29" w:author="Administrator" w:date="2021-12-10T21:40:00Z">
        <w:r w:rsidR="00266B63" w:rsidRPr="008701BB" w:rsidDel="00B06354">
          <w:delText>-unit increase</w:delText>
        </w:r>
      </w:del>
      <w:del w:id="30" w:author="Administrator" w:date="2021-12-10T21:46:00Z">
        <w:r w:rsidR="00266B63" w:rsidRPr="008701BB" w:rsidDel="006A6C0D">
          <w:delText xml:space="preserve"> in serum creatinine </w:delText>
        </w:r>
      </w:del>
      <w:del w:id="31" w:author="Administrator" w:date="2021-12-10T21:40:00Z">
        <w:r w:rsidR="00266B63" w:rsidRPr="008701BB" w:rsidDel="00B06354">
          <w:delText>level</w:delText>
        </w:r>
      </w:del>
      <w:del w:id="32" w:author="Administrator" w:date="2021-12-10T21:46:00Z">
        <w:r w:rsidR="00266B63" w:rsidRPr="008701BB" w:rsidDel="006A6C0D">
          <w:delText xml:space="preserve"> is associated with a HR of </w:delText>
        </w:r>
      </w:del>
      <w:ins w:id="33" w:author="Administrator" w:date="2021-12-10T21:42:00Z">
        <w:r w:rsidR="004623A5">
          <w:t>2</w:t>
        </w:r>
      </w:ins>
      <w:del w:id="34" w:author="Administrator" w:date="2021-12-10T21:42:00Z">
        <w:r w:rsidR="00266B63" w:rsidRPr="008701BB" w:rsidDel="004623A5">
          <w:delText>1</w:delText>
        </w:r>
      </w:del>
      <w:r w:rsidR="00266B63" w:rsidRPr="008701BB">
        <w:t>.</w:t>
      </w:r>
      <w:ins w:id="35" w:author="Administrator" w:date="2021-12-10T21:42:00Z">
        <w:r w:rsidR="004623A5">
          <w:t>29</w:t>
        </w:r>
      </w:ins>
      <w:del w:id="36" w:author="Administrator" w:date="2021-12-10T21:42:00Z">
        <w:r w:rsidR="00266B63" w:rsidRPr="008701BB" w:rsidDel="004623A5">
          <w:delText>38</w:delText>
        </w:r>
      </w:del>
      <w:r w:rsidR="00266B63" w:rsidRPr="008701BB">
        <w:t xml:space="preserve"> (95% CI: </w:t>
      </w:r>
      <w:ins w:id="37" w:author="Administrator" w:date="2021-12-10T21:42:00Z">
        <w:r w:rsidR="004623A5">
          <w:rPr>
            <w:rFonts w:ascii="Times" w:hAnsi="Times"/>
          </w:rPr>
          <w:t>1.46</w:t>
        </w:r>
      </w:ins>
      <w:del w:id="38" w:author="Administrator" w:date="2021-12-10T21:42:00Z">
        <w:r w:rsidR="00266B63" w:rsidRPr="008701BB" w:rsidDel="004623A5">
          <w:delText>1.19</w:delText>
        </w:r>
      </w:del>
      <w:ins w:id="39" w:author="Guo, Fuyu" w:date="2021-12-10T14:52:00Z">
        <w:r w:rsidR="00FC5ABE" w:rsidRPr="008701BB">
          <w:rPr>
            <w:rPrChange w:id="40" w:author="Administrator" w:date="2021-12-10T20:48:00Z">
              <w:rPr>
                <w:rFonts w:ascii="Times" w:hAnsi="Times"/>
              </w:rPr>
            </w:rPrChange>
          </w:rPr>
          <w:t xml:space="preserve"> to </w:t>
        </w:r>
      </w:ins>
      <w:del w:id="41" w:author="Guo, Fuyu" w:date="2021-12-10T14:52:00Z">
        <w:r w:rsidR="00266B63" w:rsidRPr="008701BB" w:rsidDel="00FC5ABE">
          <w:delText>~</w:delText>
        </w:r>
      </w:del>
      <w:ins w:id="42" w:author="Administrator" w:date="2021-12-10T21:42:00Z">
        <w:r w:rsidR="004623A5">
          <w:t>3.5</w:t>
        </w:r>
      </w:ins>
      <w:del w:id="43" w:author="Administrator" w:date="2021-12-10T21:42:00Z">
        <w:r w:rsidR="00266B63" w:rsidRPr="008701BB" w:rsidDel="004623A5">
          <w:delText>1.5</w:delText>
        </w:r>
      </w:del>
      <w:ins w:id="44" w:author="Administrator" w:date="2021-12-10T21:42:00Z">
        <w:r w:rsidR="004623A5">
          <w:t>8</w:t>
        </w:r>
      </w:ins>
      <w:del w:id="45" w:author="Administrator" w:date="2021-12-10T21:42:00Z">
        <w:r w:rsidR="00266B63" w:rsidRPr="008701BB" w:rsidDel="004623A5">
          <w:delText>9</w:delText>
        </w:r>
      </w:del>
      <w:r w:rsidR="00266B63" w:rsidRPr="008701BB">
        <w:t>)</w:t>
      </w:r>
      <w:ins w:id="46" w:author="Administrator" w:date="2021-12-10T21:42:00Z">
        <w:r w:rsidR="004623A5">
          <w:t xml:space="preserve"> in the fully adjusted model.</w:t>
        </w:r>
      </w:ins>
      <w:r w:rsidR="00266B63" w:rsidRPr="008701BB">
        <w:t xml:space="preserve"> </w:t>
      </w:r>
      <w:del w:id="47" w:author="Administrator" w:date="2021-12-10T21:41:00Z">
        <w:r w:rsidR="00266B63" w:rsidRPr="008701BB" w:rsidDel="007C7F5A">
          <w:delText xml:space="preserve">of the death event among HF patients on average, holding other variables </w:delText>
        </w:r>
      </w:del>
      <w:ins w:id="48" w:author="Guo, Fuyu" w:date="2021-12-10T14:52:00Z">
        <w:del w:id="49" w:author="Administrator" w:date="2021-12-10T21:41:00Z">
          <w:r w:rsidR="00C84D01" w:rsidRPr="008701BB" w:rsidDel="007C7F5A">
            <w:rPr>
              <w:rPrChange w:id="50" w:author="Administrator" w:date="2021-12-10T20:48:00Z">
                <w:rPr>
                  <w:rFonts w:ascii="Times" w:hAnsi="Times"/>
                </w:rPr>
              </w:rPrChange>
            </w:rPr>
            <w:delText>constant</w:delText>
          </w:r>
        </w:del>
      </w:ins>
      <w:del w:id="51" w:author="Administrator" w:date="2021-12-10T21:41:00Z">
        <w:r w:rsidR="00266B63" w:rsidRPr="008701BB" w:rsidDel="007C7F5A">
          <w:delText>unchanged</w:delText>
        </w:r>
      </w:del>
      <w:ins w:id="52" w:author="Administrator" w:date="2021-12-10T21:41:00Z">
        <w:r w:rsidR="007C7F5A">
          <w:t>When treating the</w:t>
        </w:r>
      </w:ins>
      <w:del w:id="53" w:author="Administrator" w:date="2021-12-10T21:41:00Z">
        <w:r w:rsidR="00266B63" w:rsidRPr="008701BB" w:rsidDel="007C7F5A">
          <w:delText>;</w:delText>
        </w:r>
      </w:del>
      <w:r w:rsidR="00266B63" w:rsidRPr="008701BB">
        <w:t xml:space="preserve"> </w:t>
      </w:r>
      <w:del w:id="54" w:author="Administrator" w:date="2021-12-10T21:44:00Z">
        <w:r w:rsidR="00266B63" w:rsidRPr="008701BB" w:rsidDel="00F6594D">
          <w:delText>the</w:delText>
        </w:r>
      </w:del>
      <w:ins w:id="55" w:author="Administrator" w:date="2021-12-10T21:42:00Z">
        <w:r w:rsidR="004623A5">
          <w:t xml:space="preserve">serum </w:t>
        </w:r>
      </w:ins>
      <w:ins w:id="56" w:author="Administrator" w:date="2021-12-10T21:43:00Z">
        <w:r w:rsidR="004623A5">
          <w:t>creatine as a continuous variable, the</w:t>
        </w:r>
      </w:ins>
      <w:r w:rsidR="00266B63" w:rsidRPr="008701BB">
        <w:t xml:space="preserve"> HR associated with </w:t>
      </w:r>
      <w:ins w:id="57" w:author="Administrator" w:date="2021-12-10T21:43:00Z">
        <w:r w:rsidR="004623A5">
          <w:t xml:space="preserve">1 mg/dL increment is 1.37 </w:t>
        </w:r>
        <w:r w:rsidR="004623A5" w:rsidRPr="008701BB">
          <w:t xml:space="preserve">(95% CI: </w:t>
        </w:r>
        <w:r w:rsidR="004623A5">
          <w:rPr>
            <w:rFonts w:ascii="Times" w:hAnsi="Times"/>
          </w:rPr>
          <w:t>1.</w:t>
        </w:r>
        <w:r w:rsidR="004623A5">
          <w:rPr>
            <w:rFonts w:ascii="Times" w:hAnsi="Times"/>
          </w:rPr>
          <w:t>19</w:t>
        </w:r>
        <w:r w:rsidR="004623A5" w:rsidRPr="00015E7A">
          <w:t xml:space="preserve"> to </w:t>
        </w:r>
        <w:r w:rsidR="004623A5">
          <w:t>1</w:t>
        </w:r>
        <w:r w:rsidR="004623A5">
          <w:t>.5</w:t>
        </w:r>
        <w:r w:rsidR="004623A5">
          <w:t>9</w:t>
        </w:r>
        <w:r w:rsidR="004623A5" w:rsidRPr="008701BB">
          <w:t>)</w:t>
        </w:r>
      </w:ins>
      <w:ins w:id="58" w:author="Administrator" w:date="2021-12-10T21:44:00Z">
        <w:r w:rsidR="004623A5">
          <w:t xml:space="preserve">. We also found a </w:t>
        </w:r>
        <w:r w:rsidR="00F6594D" w:rsidRPr="00F6594D">
          <w:t>synergy</w:t>
        </w:r>
        <w:r w:rsidR="00F6594D">
          <w:t xml:space="preserve"> effect between serum creatine and serum sodium. The HR for a</w:t>
        </w:r>
        <w:r w:rsidR="00F6594D" w:rsidRPr="00F6594D">
          <w:t xml:space="preserve"> </w:t>
        </w:r>
        <w:r w:rsidR="00F6594D" w:rsidRPr="008701BB">
          <w:t xml:space="preserve">with </w:t>
        </w:r>
        <w:r w:rsidR="00F6594D">
          <w:t xml:space="preserve">1 mg/dL increment </w:t>
        </w:r>
        <w:r w:rsidR="00F6594D">
          <w:t xml:space="preserve">in serum creatine will be greater among </w:t>
        </w:r>
      </w:ins>
      <w:ins w:id="59" w:author="Administrator" w:date="2021-12-10T21:45:00Z">
        <w:r w:rsidR="00F6594D">
          <w:t xml:space="preserve">patients with higher </w:t>
        </w:r>
        <w:r w:rsidR="001643A5">
          <w:t>serum sodium. No clear nonlinear relationship was found between serum creatine and mortalities.</w:t>
        </w:r>
      </w:ins>
      <w:del w:id="60" w:author="Administrator" w:date="2021-12-10T21:43:00Z">
        <w:r w:rsidR="00266B63" w:rsidRPr="008701BB" w:rsidDel="004623A5">
          <w:delText>abnormal serum creatinine level in Cox PH model is 2.27 (95% CI: 1.45</w:delText>
        </w:r>
      </w:del>
      <w:ins w:id="61" w:author="Guo, Fuyu" w:date="2021-12-10T14:52:00Z">
        <w:del w:id="62" w:author="Administrator" w:date="2021-12-10T21:43:00Z">
          <w:r w:rsidR="00FC5ABE" w:rsidRPr="008701BB" w:rsidDel="004623A5">
            <w:rPr>
              <w:rPrChange w:id="63" w:author="Administrator" w:date="2021-12-10T20:48:00Z">
                <w:rPr>
                  <w:rFonts w:ascii="Times" w:hAnsi="Times"/>
                </w:rPr>
              </w:rPrChange>
            </w:rPr>
            <w:delText xml:space="preserve"> to </w:delText>
          </w:r>
        </w:del>
      </w:ins>
      <w:del w:id="64" w:author="Administrator" w:date="2021-12-10T21:43:00Z">
        <w:r w:rsidR="00266B63" w:rsidRPr="008701BB" w:rsidDel="004623A5">
          <w:delText xml:space="preserve">~3.55). </w:delText>
        </w:r>
      </w:del>
      <w:del w:id="65" w:author="Administrator" w:date="2021-12-10T21:41:00Z">
        <w:r w:rsidR="00266B63" w:rsidRPr="008701BB" w:rsidDel="007C7F5A">
          <w:delText xml:space="preserve">Poisson model </w:delText>
        </w:r>
        <w:r w:rsidR="008A02B0" w:rsidRPr="008701BB" w:rsidDel="007C7F5A">
          <w:delText>yielded</w:delText>
        </w:r>
        <w:r w:rsidR="00266B63" w:rsidRPr="008701BB" w:rsidDel="007C7F5A">
          <w:delText xml:space="preserve"> </w:delText>
        </w:r>
        <w:r w:rsidR="008A02B0" w:rsidRPr="008701BB" w:rsidDel="007C7F5A">
          <w:delText>an incidence rate ratio of 2.60 (95% CI: 1.68~4.00) in post-HF deaths associated with 1-unit increase in serum creatinine level whereas logistic regression model gave no significant results.</w:delText>
        </w:r>
      </w:del>
    </w:p>
    <w:p w14:paraId="0D3773AC" w14:textId="6A536DFF" w:rsidR="00BF6BEB" w:rsidRPr="008701BB" w:rsidRDefault="00BF6BEB" w:rsidP="00327F5F">
      <w:pPr>
        <w:spacing w:line="480" w:lineRule="auto"/>
      </w:pPr>
      <w:r w:rsidRPr="008701BB">
        <w:rPr>
          <w:b/>
          <w:bCs/>
          <w:i/>
          <w:iCs/>
        </w:rPr>
        <w:lastRenderedPageBreak/>
        <w:t>Conclusion</w:t>
      </w:r>
      <w:ins w:id="66" w:author="Guo, Fuyu" w:date="2021-12-10T14:46:00Z">
        <w:r w:rsidR="00FE5CAC" w:rsidRPr="008701BB">
          <w:rPr>
            <w:b/>
            <w:bCs/>
            <w:i/>
            <w:iCs/>
          </w:rPr>
          <w:t xml:space="preserve">: </w:t>
        </w:r>
      </w:ins>
      <w:del w:id="67" w:author="Guo, Fuyu" w:date="2021-12-10T14:46:00Z">
        <w:r w:rsidR="00B17F69" w:rsidRPr="008701BB" w:rsidDel="00FE5CAC">
          <w:rPr>
            <w:b/>
            <w:bCs/>
            <w:i/>
            <w:iCs/>
          </w:rPr>
          <w:delText xml:space="preserve">    </w:delText>
        </w:r>
      </w:del>
      <w:r w:rsidR="00B17F69" w:rsidRPr="008701BB">
        <w:t>Our analysis showed that there is a strong association between elevated serum creatinine level and increased risk in post-HF mortality and validated the findings of previous studies.</w:t>
      </w:r>
    </w:p>
    <w:p w14:paraId="235D4C0D" w14:textId="0DDA68CF" w:rsidR="00BF6BEB" w:rsidRPr="008701BB" w:rsidRDefault="00BF6BEB" w:rsidP="00327F5F">
      <w:pPr>
        <w:spacing w:line="480" w:lineRule="auto"/>
      </w:pPr>
      <w:r w:rsidRPr="008701BB">
        <w:rPr>
          <w:b/>
          <w:bCs/>
        </w:rPr>
        <w:t>Keywords</w:t>
      </w:r>
      <w:r w:rsidRPr="008701BB">
        <w:t>: Heart Failure; Serum creatinine; Model selection; Cox proportional hazards models.</w:t>
      </w:r>
    </w:p>
    <w:p w14:paraId="0EF38E17" w14:textId="309EC75F" w:rsidR="00BF6BEB" w:rsidRPr="008701BB" w:rsidDel="00587DC5" w:rsidRDefault="00BF6BEB" w:rsidP="00327F5F">
      <w:pPr>
        <w:spacing w:line="480" w:lineRule="auto"/>
        <w:rPr>
          <w:del w:id="68" w:author="Administrator" w:date="2021-12-10T16:08:00Z"/>
        </w:rPr>
      </w:pPr>
    </w:p>
    <w:p w14:paraId="56535822" w14:textId="5668FB46" w:rsidR="00BF6BEB" w:rsidRPr="008701BB" w:rsidRDefault="00BF6BEB" w:rsidP="00327F5F">
      <w:pPr>
        <w:spacing w:line="480" w:lineRule="auto"/>
      </w:pPr>
    </w:p>
    <w:p w14:paraId="37A21B4C" w14:textId="371B1695" w:rsidR="00BF6BEB" w:rsidRPr="008701BB" w:rsidRDefault="00587DC5" w:rsidP="00327F5F">
      <w:pPr>
        <w:spacing w:line="480" w:lineRule="auto"/>
        <w:jc w:val="both"/>
        <w:rPr>
          <w:b/>
          <w:bCs/>
          <w:rPrChange w:id="69" w:author="Administrator" w:date="2021-12-10T20:48:00Z">
            <w:rPr>
              <w:b/>
              <w:bCs/>
              <w:i/>
              <w:iCs/>
            </w:rPr>
          </w:rPrChange>
        </w:rPr>
      </w:pPr>
      <w:ins w:id="70" w:author="Administrator" w:date="2021-12-10T16:08:00Z">
        <w:r w:rsidRPr="008701BB">
          <w:rPr>
            <w:b/>
            <w:bCs/>
            <w:rPrChange w:id="71" w:author="Administrator" w:date="2021-12-10T20:48:00Z">
              <w:rPr>
                <w:rFonts w:ascii="Times" w:hAnsi="Times"/>
                <w:b/>
                <w:bCs/>
                <w:i/>
                <w:iCs/>
              </w:rPr>
            </w:rPrChange>
          </w:rPr>
          <w:t xml:space="preserve">1. </w:t>
        </w:r>
      </w:ins>
      <w:r w:rsidR="00BF6BEB" w:rsidRPr="008701BB">
        <w:rPr>
          <w:b/>
          <w:bCs/>
          <w:rPrChange w:id="72" w:author="Administrator" w:date="2021-12-10T20:48:00Z">
            <w:rPr>
              <w:b/>
              <w:bCs/>
              <w:i/>
              <w:iCs/>
            </w:rPr>
          </w:rPrChange>
        </w:rPr>
        <w:t>Introduction</w:t>
      </w:r>
    </w:p>
    <w:p w14:paraId="6A7FC6A4" w14:textId="1F2CAD0E" w:rsidR="00BF6BEB" w:rsidRPr="008701BB" w:rsidRDefault="00BF6BEB" w:rsidP="00327F5F">
      <w:pPr>
        <w:spacing w:line="480" w:lineRule="auto"/>
        <w:jc w:val="both"/>
        <w:rPr>
          <w:vertAlign w:val="superscript"/>
        </w:rPr>
      </w:pPr>
      <w:r w:rsidRPr="008701BB">
        <w:t>Heart failure (HF) is a serious medical condition that develops when the heart doesn’t</w:t>
      </w:r>
      <w:ins w:id="73" w:author="Guo, Fuyu" w:date="2021-12-10T14:53:00Z">
        <w:r w:rsidR="00455638" w:rsidRPr="008701BB">
          <w:rPr>
            <w:rPrChange w:id="74" w:author="Administrator" w:date="2021-12-10T20:48:00Z">
              <w:rPr>
                <w:rFonts w:ascii="Times" w:hAnsi="Times"/>
              </w:rPr>
            </w:rPrChange>
          </w:rPr>
          <w:t xml:space="preserve"> </w:t>
        </w:r>
      </w:ins>
      <w:del w:id="75" w:author="Guo, Fuyu" w:date="2021-12-10T14:53:00Z">
        <w:r w:rsidRPr="008701BB" w:rsidDel="00455638">
          <w:delText> </w:delText>
        </w:r>
      </w:del>
      <w:r w:rsidRPr="008701BB">
        <w:t>pump enough blood for the whole body’s needs.</w:t>
      </w:r>
      <w:r w:rsidRPr="008701BB">
        <w:rPr>
          <w:shd w:val="clear" w:color="auto" w:fill="FFFFFF"/>
        </w:rPr>
        <w:t xml:space="preserve"> HF is often caused by morbidities that damage the</w:t>
      </w:r>
      <w:ins w:id="76" w:author="Guo, Fuyu" w:date="2021-12-10T14:53:00Z">
        <w:r w:rsidR="00455638" w:rsidRPr="008701BB">
          <w:rPr>
            <w:shd w:val="clear" w:color="auto" w:fill="FFFFFF"/>
            <w:rPrChange w:id="77" w:author="Administrator" w:date="2021-12-10T20:48:00Z">
              <w:rPr>
                <w:rFonts w:ascii="Times" w:hAnsi="Times"/>
                <w:shd w:val="clear" w:color="auto" w:fill="FFFFFF"/>
              </w:rPr>
            </w:rPrChange>
          </w:rPr>
          <w:t xml:space="preserve"> </w:t>
        </w:r>
      </w:ins>
      <w:del w:id="78" w:author="Guo, Fuyu" w:date="2021-12-10T14:53:00Z">
        <w:r w:rsidRPr="008701BB" w:rsidDel="00455638">
          <w:rPr>
            <w:shd w:val="clear" w:color="auto" w:fill="FFFFFF"/>
          </w:rPr>
          <w:delText> </w:delText>
        </w:r>
      </w:del>
      <w:r w:rsidRPr="008701BB">
        <w:rPr>
          <w:shd w:val="clear" w:color="auto" w:fill="FFFFFF"/>
        </w:rPr>
        <w:t xml:space="preserve">heart like coronary heart disease, diabetes, and high blood pressure. </w:t>
      </w:r>
      <w:r w:rsidRPr="008701BB">
        <w:t xml:space="preserve">As a serious condition requiring medical care and treatment, </w:t>
      </w:r>
      <w:bookmarkStart w:id="79" w:name="OLE_LINK8"/>
      <w:bookmarkStart w:id="80" w:name="OLE_LINK9"/>
      <w:r w:rsidRPr="008701BB">
        <w:t xml:space="preserve">HF affects more than 6 million patients and their families in the United States, </w:t>
      </w:r>
      <w:bookmarkEnd w:id="79"/>
      <w:bookmarkEnd w:id="80"/>
      <w:r w:rsidRPr="008701BB">
        <w:t>which brings a high public health cost and burden.</w:t>
      </w:r>
      <w:r w:rsidRPr="008701BB">
        <w:rPr>
          <w:vertAlign w:val="superscript"/>
        </w:rPr>
        <w:t>[4]</w:t>
      </w:r>
    </w:p>
    <w:p w14:paraId="42F481C8" w14:textId="2E5F9A06" w:rsidR="00BF6BEB" w:rsidRPr="008701BB" w:rsidRDefault="00BF6BEB" w:rsidP="00327F5F">
      <w:pPr>
        <w:spacing w:line="480" w:lineRule="auto"/>
        <w:jc w:val="both"/>
      </w:pPr>
      <w:bookmarkStart w:id="81" w:name="OLE_LINK21"/>
      <w:bookmarkStart w:id="82" w:name="OLE_LINK22"/>
      <w:r w:rsidRPr="008701BB">
        <w:rPr>
          <w:rFonts w:eastAsia="SimSun"/>
          <w:shd w:val="clear" w:color="auto" w:fill="FFFFFF"/>
        </w:rPr>
        <w:t>Renal dysfunction</w:t>
      </w:r>
      <w:bookmarkEnd w:id="81"/>
      <w:bookmarkEnd w:id="82"/>
      <w:r w:rsidRPr="008701BB">
        <w:rPr>
          <w:rFonts w:eastAsia="SimSun"/>
          <w:shd w:val="clear" w:color="auto" w:fill="FFFFFF"/>
        </w:rPr>
        <w:t xml:space="preserve"> is a </w:t>
      </w:r>
      <w:r w:rsidRPr="008701BB">
        <w:rPr>
          <w:shd w:val="clear" w:color="auto" w:fill="FFFFFF"/>
        </w:rPr>
        <w:t>common complication</w:t>
      </w:r>
      <w:r w:rsidRPr="008701BB">
        <w:t xml:space="preserve"> of </w:t>
      </w:r>
      <w:r w:rsidRPr="008701BB">
        <w:rPr>
          <w:shd w:val="clear" w:color="auto" w:fill="FFFFFF"/>
        </w:rPr>
        <w:t>HF, which can lead to mortalities.</w:t>
      </w:r>
      <w:r w:rsidRPr="008701BB">
        <w:rPr>
          <w:rFonts w:eastAsia="SimSun"/>
          <w:shd w:val="clear" w:color="auto" w:fill="FFFFFF"/>
        </w:rPr>
        <w:t xml:space="preserve"> </w:t>
      </w:r>
      <w:bookmarkStart w:id="83" w:name="OLE_LINK10"/>
      <w:bookmarkStart w:id="84" w:name="OLE_LINK11"/>
      <w:r w:rsidRPr="008701BB">
        <w:rPr>
          <w:shd w:val="clear" w:color="auto" w:fill="FFFFFF"/>
        </w:rPr>
        <w:t>The reduced cardiac output and the consequently renal under-perfusion</w:t>
      </w:r>
      <w:r w:rsidRPr="008701BB">
        <w:t xml:space="preserve"> </w:t>
      </w:r>
      <w:r w:rsidRPr="008701BB">
        <w:rPr>
          <w:shd w:val="clear" w:color="auto" w:fill="FFFFFF"/>
        </w:rPr>
        <w:t xml:space="preserve">is the main pathophysiology cause of </w:t>
      </w:r>
      <w:r w:rsidRPr="008701BB">
        <w:rPr>
          <w:rFonts w:eastAsia="SimSun"/>
          <w:shd w:val="clear" w:color="auto" w:fill="FFFFFF"/>
        </w:rPr>
        <w:t>renal dysfunction</w:t>
      </w:r>
      <w:r w:rsidRPr="008701BB">
        <w:rPr>
          <w:shd w:val="clear" w:color="auto" w:fill="FFFFFF"/>
        </w:rPr>
        <w:t xml:space="preserve"> because of the low renal blood flow and increased renal venous pressure.</w:t>
      </w:r>
      <w:r w:rsidRPr="008701BB">
        <w:rPr>
          <w:shd w:val="clear" w:color="auto" w:fill="FFFFFF"/>
          <w:vertAlign w:val="superscript"/>
        </w:rPr>
        <w:fldChar w:fldCharType="begin"/>
      </w:r>
      <w:r w:rsidRPr="008701BB">
        <w:rPr>
          <w:shd w:val="clear" w:color="auto" w:fill="FFFFFF"/>
          <w:vertAlign w:val="superscript"/>
        </w:rPr>
        <w:instrText xml:space="preserve"> ADDIN EN.CITE &lt;EndNote&gt;&lt;Cite&gt;&lt;Author&gt;Núñez&lt;/Author&gt;&lt;Year&gt;2017&lt;/Year&gt;&lt;RecNum&gt;2&lt;/RecNum&gt;&lt;DisplayText&gt;[1]&lt;/DisplayText&gt;&lt;record&gt;&lt;rec-number&gt;2&lt;/rec-number&gt;&lt;foreign-keys&gt;&lt;key app="EN" db-id="prwss0exoxswvmewftnvrst0rwzfzfzdw9p9" timestamp="1633751036"&gt;2&lt;/key&gt;&lt;/foreign-keys&gt;&lt;ref-type name="Journal Article"&gt;17&lt;/ref-type&gt;&lt;contributors&gt;&lt;authors&gt;&lt;author&gt;Núñez, Julio&lt;/author&gt;&lt;author&gt;Garcia, Sergio&lt;/author&gt;&lt;author&gt;Núñez, Eduardo&lt;/author&gt;&lt;author&gt;Bonanad, Clara&lt;/author&gt;&lt;author&gt;Bodí, Vicent&lt;/author&gt;&lt;author&gt;Miñana, Gema&lt;/author&gt;&lt;author&gt;Santas, Enrique&lt;/author&gt;&lt;author&gt;Escribano, David&lt;/author&gt;&lt;author&gt;Bayes-Genis, Antonio&lt;/author&gt;&lt;author&gt;Pascual-Figal, Domingo&lt;/author&gt;&lt;author&gt;Chorro, Francisco J&lt;/author&gt;&lt;author&gt;Sanchis, Juan&lt;/author&gt;&lt;/authors&gt;&lt;/contributors&gt;&lt;titles&gt;&lt;title&gt;Early serum creatinine changes and outcomes in patients admitted for acute heart failure: the cardio-renal syndrome revisited&lt;/title&gt;&lt;secondary-title&gt;European Heart Journal. Acute Cardiovascular Care&lt;/secondary-title&gt;&lt;/titles&gt;&lt;periodical&gt;&lt;full-title&gt;European Heart Journal. Acute Cardiovascular Care&lt;/full-title&gt;&lt;/periodical&gt;&lt;pages&gt;430-440&lt;/pages&gt;&lt;volume&gt;6&lt;/volume&gt;&lt;number&gt;5&lt;/number&gt;&lt;dates&gt;&lt;year&gt;2017&lt;/year&gt;&lt;/dates&gt;&lt;isbn&gt;2048-8726&lt;/isbn&gt;&lt;urls&gt;&lt;related-urls&gt;&lt;url&gt;https://doi.org/10.1177/2048872614540094&lt;/url&gt;&lt;/related-urls&gt;&lt;/urls&gt;&lt;electronic-resource-num&gt;10.1177/2048872614540094&lt;/electronic-resource-num&gt;&lt;access-date&gt;10/9/2021&lt;/access-date&gt;&lt;/record&gt;&lt;/Cite&gt;&lt;/EndNote&gt;</w:instrText>
      </w:r>
      <w:r w:rsidRPr="008701BB">
        <w:rPr>
          <w:shd w:val="clear" w:color="auto" w:fill="FFFFFF"/>
          <w:vertAlign w:val="superscript"/>
        </w:rPr>
        <w:fldChar w:fldCharType="separate"/>
      </w:r>
      <w:r w:rsidRPr="008701BB">
        <w:rPr>
          <w:noProof/>
          <w:shd w:val="clear" w:color="auto" w:fill="FFFFFF"/>
          <w:vertAlign w:val="superscript"/>
        </w:rPr>
        <w:t>[5]</w:t>
      </w:r>
      <w:r w:rsidRPr="008701BB">
        <w:rPr>
          <w:shd w:val="clear" w:color="auto" w:fill="FFFFFF"/>
          <w:vertAlign w:val="superscript"/>
        </w:rPr>
        <w:fldChar w:fldCharType="end"/>
      </w:r>
      <w:r w:rsidRPr="008701BB">
        <w:rPr>
          <w:shd w:val="clear" w:color="auto" w:fill="FFFFFF"/>
        </w:rPr>
        <w:t xml:space="preserve"> </w:t>
      </w:r>
      <w:bookmarkEnd w:id="83"/>
      <w:bookmarkEnd w:id="84"/>
      <w:r w:rsidRPr="008701BB">
        <w:rPr>
          <w:shd w:val="clear" w:color="auto" w:fill="FFFFFF"/>
        </w:rPr>
        <w:t>Besides, neurohormonal activation (renin–angiotensin–aldosterone and sympathetic nervous system</w:t>
      </w:r>
      <w:r w:rsidRPr="008701BB">
        <w:t xml:space="preserve">), </w:t>
      </w:r>
      <w:bookmarkStart w:id="85" w:name="OLE_LINK25"/>
      <w:bookmarkStart w:id="86" w:name="OLE_LINK26"/>
      <w:r w:rsidRPr="008701BB">
        <w:rPr>
          <w:shd w:val="clear" w:color="auto" w:fill="FFFFFF"/>
        </w:rPr>
        <w:t xml:space="preserve">inflammatory activation </w:t>
      </w:r>
      <w:bookmarkEnd w:id="85"/>
      <w:bookmarkEnd w:id="86"/>
      <w:r w:rsidRPr="008701BB">
        <w:rPr>
          <w:shd w:val="clear" w:color="auto" w:fill="FFFFFF"/>
        </w:rPr>
        <w:t xml:space="preserve">and diuretic treatment are also mechanisms leading to renal dysfunction in patients with HF. </w:t>
      </w:r>
      <w:r w:rsidRPr="008701BB">
        <w:rPr>
          <w:shd w:val="clear" w:color="auto" w:fill="FFFFFF"/>
          <w:vertAlign w:val="superscript"/>
        </w:rPr>
        <w:fldChar w:fldCharType="begin"/>
      </w:r>
      <w:r w:rsidRPr="008701BB">
        <w:rPr>
          <w:shd w:val="clear" w:color="auto" w:fill="FFFFFF"/>
          <w:vertAlign w:val="superscript"/>
        </w:rPr>
        <w:instrText xml:space="preserve"> ADDIN EN.CITE &lt;EndNote&gt;&lt;Cite&gt;&lt;Author&gt;Metra&lt;/Author&gt;&lt;Year&gt;2012&lt;/Year&gt;&lt;RecNum&gt;3&lt;/RecNum&gt;&lt;DisplayText&gt;[2]&lt;/DisplayText&gt;&lt;record&gt;&lt;rec-number&gt;3&lt;/rec-number&gt;&lt;foreign-keys&gt;&lt;key app="EN" db-id="prwss0exoxswvmewftnvrst0rwzfzfzdw9p9" timestamp="1633751173"&gt;3&lt;/key&gt;&lt;/foreign-keys&gt;&lt;ref-type name="Journal Article"&gt;17&lt;/ref-type&gt;&lt;contributors&gt;&lt;authors&gt;&lt;author&gt;Metra, Marco&lt;/author&gt;&lt;author&gt;Cotter, Gad&lt;/author&gt;&lt;author&gt;Gheorghiade, Mihai&lt;/author&gt;&lt;author&gt;Dei Cas, Livio&lt;/author&gt;&lt;author&gt;Voors, Adriaan A.&lt;/author&gt;&lt;/authors&gt;&lt;/contributors&gt;&lt;titles&gt;&lt;title&gt;The role of the kidney in heart failure&lt;/title&gt;&lt;secondary-title&gt;European Heart Journal&lt;/secondary-title&gt;&lt;/titles&gt;&lt;periodical&gt;&lt;full-title&gt;European Heart Journal&lt;/full-title&gt;&lt;/periodical&gt;&lt;pages&gt;2135-2142&lt;/pages&gt;&lt;volume&gt;33&lt;/volume&gt;&lt;number&gt;17&lt;/number&gt;&lt;dates&gt;&lt;year&gt;2012&lt;/year&gt;&lt;/dates&gt;&lt;isbn&gt;0195-668X&lt;/isbn&gt;&lt;urls&gt;&lt;related-urls&gt;&lt;url&gt;https://doi.org/10.1093/eurheartj/ehs205&lt;/url&gt;&lt;/related-urls&gt;&lt;/urls&gt;&lt;electronic-resource-num&gt;10.1093/eurheartj/ehs205&lt;/electronic-resource-num&gt;&lt;access-date&gt;10/9/2021&lt;/access-date&gt;&lt;/record&gt;&lt;/Cite&gt;&lt;/EndNote&gt;</w:instrText>
      </w:r>
      <w:r w:rsidRPr="008701BB">
        <w:rPr>
          <w:shd w:val="clear" w:color="auto" w:fill="FFFFFF"/>
          <w:vertAlign w:val="superscript"/>
        </w:rPr>
        <w:fldChar w:fldCharType="separate"/>
      </w:r>
      <w:r w:rsidRPr="008701BB">
        <w:rPr>
          <w:noProof/>
          <w:shd w:val="clear" w:color="auto" w:fill="FFFFFF"/>
          <w:vertAlign w:val="superscript"/>
        </w:rPr>
        <w:t>[5]</w:t>
      </w:r>
      <w:r w:rsidRPr="008701BB">
        <w:rPr>
          <w:shd w:val="clear" w:color="auto" w:fill="FFFFFF"/>
          <w:vertAlign w:val="superscript"/>
        </w:rPr>
        <w:fldChar w:fldCharType="end"/>
      </w:r>
      <w:r w:rsidRPr="008701BB">
        <w:rPr>
          <w:shd w:val="clear" w:color="auto" w:fill="FFFFFF"/>
          <w:vertAlign w:val="superscript"/>
        </w:rPr>
        <w:t xml:space="preserve"> </w:t>
      </w:r>
      <w:commentRangeStart w:id="87"/>
      <w:r w:rsidRPr="008701BB">
        <w:t xml:space="preserve">Serval study has demonstrated that renal dysfunction can lead to higher mortality rates among patients with cardiovascular diseases. </w:t>
      </w:r>
      <w:commentRangeEnd w:id="87"/>
      <w:r w:rsidRPr="008701BB">
        <w:rPr>
          <w:rStyle w:val="CommentReference"/>
          <w:sz w:val="24"/>
          <w:szCs w:val="24"/>
          <w:rPrChange w:id="88" w:author="Administrator" w:date="2021-12-10T20:48:00Z">
            <w:rPr>
              <w:rStyle w:val="CommentReference"/>
            </w:rPr>
          </w:rPrChange>
        </w:rPr>
        <w:commentReference w:id="87"/>
      </w:r>
      <w:r w:rsidRPr="008701BB">
        <w:rPr>
          <w:vertAlign w:val="superscript"/>
        </w:rPr>
        <w:t>[1,2]</w:t>
      </w:r>
    </w:p>
    <w:p w14:paraId="4BD17047" w14:textId="00D52E9A" w:rsidR="00771B4F" w:rsidRPr="008701BB" w:rsidDel="008A129A" w:rsidRDefault="00BF6BEB" w:rsidP="00327F5F">
      <w:pPr>
        <w:spacing w:line="480" w:lineRule="auto"/>
        <w:jc w:val="both"/>
        <w:rPr>
          <w:del w:id="89" w:author="Administrator" w:date="2021-12-10T16:08:00Z"/>
          <w:vertAlign w:val="superscript"/>
        </w:rPr>
      </w:pPr>
      <w:commentRangeStart w:id="90"/>
      <w:r w:rsidRPr="008701BB">
        <w:rPr>
          <w:shd w:val="clear" w:color="auto" w:fill="FFFFFF"/>
        </w:rPr>
        <w:t xml:space="preserve">Serum creatinine is an important and commonly-used biomarker to indicator of the presence </w:t>
      </w:r>
      <w:ins w:id="91" w:author="Administrator" w:date="2021-12-10T16:16:00Z">
        <w:r w:rsidR="00C2005D" w:rsidRPr="008701BB">
          <w:rPr>
            <w:shd w:val="clear" w:color="auto" w:fill="FFFFFF"/>
            <w:rPrChange w:id="92" w:author="Administrator" w:date="2021-12-10T20:48:00Z">
              <w:rPr>
                <w:rFonts w:ascii="Times" w:hAnsi="Times"/>
                <w:shd w:val="clear" w:color="auto" w:fill="FFFFFF"/>
              </w:rPr>
            </w:rPrChange>
          </w:rPr>
          <w:t>renal</w:t>
        </w:r>
      </w:ins>
      <w:del w:id="93" w:author="Administrator" w:date="2021-12-10T16:16:00Z">
        <w:r w:rsidRPr="008701BB" w:rsidDel="00C2005D">
          <w:rPr>
            <w:shd w:val="clear" w:color="auto" w:fill="FFFFFF"/>
          </w:rPr>
          <w:delText>kidney</w:delText>
        </w:r>
      </w:del>
      <w:r w:rsidRPr="008701BB">
        <w:rPr>
          <w:shd w:val="clear" w:color="auto" w:fill="FFFFFF"/>
        </w:rPr>
        <w:t xml:space="preserve"> dysfunction</w:t>
      </w:r>
      <w:commentRangeEnd w:id="90"/>
      <w:r w:rsidRPr="008701BB">
        <w:rPr>
          <w:rStyle w:val="CommentReference"/>
          <w:sz w:val="24"/>
          <w:szCs w:val="24"/>
        </w:rPr>
        <w:commentReference w:id="90"/>
      </w:r>
      <w:r w:rsidRPr="008701BB">
        <w:rPr>
          <w:shd w:val="clear" w:color="auto" w:fill="FFFFFF"/>
        </w:rPr>
        <w:t xml:space="preserve">. </w:t>
      </w:r>
      <w:r w:rsidRPr="008701BB">
        <w:rPr>
          <w:shd w:val="clear" w:color="auto" w:fill="FFFFFF"/>
          <w:vertAlign w:val="superscript"/>
        </w:rPr>
        <w:fldChar w:fldCharType="begin"/>
      </w:r>
      <w:r w:rsidRPr="008701BB">
        <w:rPr>
          <w:shd w:val="clear" w:color="auto" w:fill="FFFFFF"/>
          <w:vertAlign w:val="superscript"/>
        </w:rPr>
        <w:instrText xml:space="preserve"> ADDIN EN.CITE &lt;EndNote&gt;&lt;Cite&gt;&lt;Author&gt;Butler&lt;/Author&gt;&lt;Year&gt;2010&lt;/Year&gt;&lt;RecNum&gt;7&lt;/RecNum&gt;&lt;DisplayText&gt;[4]&lt;/DisplayText&gt;&lt;record&gt;&lt;rec-number&gt;7&lt;/rec-number&gt;&lt;foreign-keys&gt;&lt;key app="EN" db-id="prwss0exoxswvmewftnvrst0rwzfzfzdw9p9" timestamp="1633752032"&gt;7&lt;/key&gt;&lt;/foreign-keys&gt;&lt;ref-type name="Journal Article"&gt;17&lt;/ref-type&gt;&lt;contributors&gt;&lt;authors&gt;&lt;author&gt;Butler, J.&lt;/author&gt;&lt;author&gt;Chirovsky, D.&lt;/author&gt;&lt;author&gt;Phatak, H.&lt;/author&gt;&lt;author&gt;McNeill, A.&lt;/author&gt;&lt;author&gt;Cody, R.&lt;/author&gt;&lt;/authors&gt;&lt;/contributors&gt;&lt;auth-address&gt;Cardiology Division, Emory University Hospital, 1365 Clifton Road NE, Atlanta, GA 30322, USA. javed.butler@emory.edu&lt;/auth-address&gt;&lt;titles&gt;&lt;title&gt;Renal function, health outcomes, and resource utilization in acute heart failure: a systematic review&lt;/title&gt;&lt;secondary-title&gt;Circ Heart Fail&lt;/secondary-title&gt;&lt;/titles&gt;&lt;periodical&gt;&lt;full-title&gt;Circ Heart Fail&lt;/full-title&gt;&lt;/periodical&gt;&lt;pages&gt;726-45&lt;/pages&gt;&lt;volume&gt;3&lt;/volume&gt;&lt;number&gt;6&lt;/number&gt;&lt;edition&gt;2010/11/18&lt;/edition&gt;&lt;keywords&gt;&lt;keyword&gt;Acute Disease&lt;/keyword&gt;&lt;keyword&gt;Follow-Up Studies&lt;/keyword&gt;&lt;keyword&gt;Health Resources/*statistics &amp;amp; numerical data&lt;/keyword&gt;&lt;keyword&gt;Heart Failure/complications/mortality/*physiopathology/*therapy&lt;/keyword&gt;&lt;keyword&gt;Hospital Mortality&lt;/keyword&gt;&lt;keyword&gt;Hospitalization&lt;/keyword&gt;&lt;keyword&gt;Humans&lt;/keyword&gt;&lt;keyword&gt;Kidney/*physiopathology&lt;/keyword&gt;&lt;keyword&gt;Length of Stay&lt;/keyword&gt;&lt;keyword&gt;Patient Readmission&lt;/keyword&gt;&lt;keyword&gt;Risk Assessment&lt;/keyword&gt;&lt;keyword&gt;Treatment Outcome&lt;/keyword&gt;&lt;/keywords&gt;&lt;dates&gt;&lt;year&gt;2010&lt;/year&gt;&lt;pub-dates&gt;&lt;date&gt;Nov&lt;/date&gt;&lt;/pub-dates&gt;&lt;/dates&gt;&lt;isbn&gt;1941-3289&lt;/isbn&gt;&lt;accession-num&gt;21081740&lt;/accession-num&gt;&lt;urls&gt;&lt;/urls&gt;&lt;electronic-resource-num&gt;10.1161/circheartfailure.109.920298&lt;/electronic-resource-num&gt;&lt;remote-database-provider&gt;NLM&lt;/remote-database-provider&gt;&lt;language&gt;eng&lt;/language&gt;&lt;/record&gt;&lt;/Cite&gt;&lt;/EndNote&gt;</w:instrText>
      </w:r>
      <w:r w:rsidRPr="008701BB">
        <w:rPr>
          <w:shd w:val="clear" w:color="auto" w:fill="FFFFFF"/>
          <w:vertAlign w:val="superscript"/>
        </w:rPr>
        <w:fldChar w:fldCharType="separate"/>
      </w:r>
      <w:r w:rsidRPr="008701BB">
        <w:rPr>
          <w:noProof/>
          <w:shd w:val="clear" w:color="auto" w:fill="FFFFFF"/>
          <w:vertAlign w:val="superscript"/>
        </w:rPr>
        <w:t>[6]</w:t>
      </w:r>
      <w:r w:rsidRPr="008701BB">
        <w:rPr>
          <w:shd w:val="clear" w:color="auto" w:fill="FFFFFF"/>
          <w:vertAlign w:val="superscript"/>
        </w:rPr>
        <w:fldChar w:fldCharType="end"/>
      </w:r>
      <w:r w:rsidRPr="008701BB">
        <w:rPr>
          <w:shd w:val="clear" w:color="auto" w:fill="FFFFFF"/>
        </w:rPr>
        <w:t xml:space="preserve"> Serum creatinine level is tested through using venous blood is included in routine clinical </w:t>
      </w:r>
      <w:r w:rsidRPr="008701BB">
        <w:t>easy procedures. Serum creatinine greater than 1.5 mg/dL will be regarded as abnormal.</w:t>
      </w:r>
      <w:r w:rsidRPr="008701BB">
        <w:rPr>
          <w:vertAlign w:val="superscript"/>
        </w:rPr>
        <w:t xml:space="preserve">[1] </w:t>
      </w:r>
    </w:p>
    <w:p w14:paraId="295CCACB" w14:textId="7CB82F6D" w:rsidR="005059DB" w:rsidRPr="008701BB" w:rsidDel="008D2A68" w:rsidRDefault="005059DB" w:rsidP="008D2A68">
      <w:pPr>
        <w:spacing w:line="480" w:lineRule="auto"/>
        <w:jc w:val="both"/>
        <w:rPr>
          <w:del w:id="94" w:author="Administrator" w:date="2021-12-10T16:09:00Z"/>
          <w:rFonts w:eastAsia="SimSun"/>
          <w:shd w:val="clear" w:color="auto" w:fill="FFFFFF"/>
          <w:rPrChange w:id="95" w:author="Administrator" w:date="2021-12-10T20:48:00Z">
            <w:rPr>
              <w:del w:id="96" w:author="Administrator" w:date="2021-12-10T16:09:00Z"/>
              <w:rFonts w:ascii="SimSun" w:eastAsia="SimSun" w:hAnsi="SimSun" w:cs="SimSun"/>
              <w:color w:val="000000"/>
              <w:shd w:val="clear" w:color="auto" w:fill="FFFFFF"/>
            </w:rPr>
          </w:rPrChange>
        </w:rPr>
        <w:pPrChange w:id="97" w:author="Administrator" w:date="2021-12-10T16:09:00Z">
          <w:pPr>
            <w:pStyle w:val="EndNoteBibliography"/>
            <w:ind w:left="720" w:hanging="720"/>
          </w:pPr>
        </w:pPrChange>
      </w:pPr>
      <w:commentRangeStart w:id="98"/>
      <w:r w:rsidRPr="008701BB">
        <w:rPr>
          <w:shd w:val="clear" w:color="auto" w:fill="FFFFFF"/>
          <w:rPrChange w:id="99" w:author="Administrator" w:date="2021-12-10T20:48:00Z">
            <w:rPr>
              <w:color w:val="000000"/>
              <w:shd w:val="clear" w:color="auto" w:fill="FFFFFF"/>
            </w:rPr>
          </w:rPrChange>
        </w:rPr>
        <w:lastRenderedPageBreak/>
        <w:t xml:space="preserve">Low </w:t>
      </w:r>
      <w:bookmarkStart w:id="100" w:name="OLE_LINK27"/>
      <w:bookmarkStart w:id="101" w:name="OLE_LINK28"/>
      <w:r w:rsidRPr="008701BB">
        <w:rPr>
          <w:shd w:val="clear" w:color="auto" w:fill="FFFFFF"/>
          <w:rPrChange w:id="102" w:author="Administrator" w:date="2021-12-10T20:48:00Z">
            <w:rPr>
              <w:color w:val="000000"/>
              <w:shd w:val="clear" w:color="auto" w:fill="FFFFFF"/>
            </w:rPr>
          </w:rPrChange>
        </w:rPr>
        <w:t xml:space="preserve">serum sodium </w:t>
      </w:r>
      <w:bookmarkEnd w:id="100"/>
      <w:bookmarkEnd w:id="101"/>
      <w:r w:rsidRPr="008701BB">
        <w:rPr>
          <w:shd w:val="clear" w:color="auto" w:fill="FFFFFF"/>
          <w:rPrChange w:id="103" w:author="Administrator" w:date="2021-12-10T20:48:00Z">
            <w:rPr>
              <w:color w:val="000000"/>
              <w:shd w:val="clear" w:color="auto" w:fill="FFFFFF"/>
            </w:rPr>
          </w:rPrChange>
        </w:rPr>
        <w:t>(</w:t>
      </w:r>
      <w:bookmarkStart w:id="104" w:name="OLE_LINK48"/>
      <w:bookmarkStart w:id="105" w:name="OLE_LINK49"/>
      <w:r w:rsidRPr="008701BB">
        <w:rPr>
          <w:shd w:val="clear" w:color="auto" w:fill="FFFFFF"/>
          <w:rPrChange w:id="106" w:author="Administrator" w:date="2021-12-10T20:48:00Z">
            <w:rPr>
              <w:color w:val="000000"/>
              <w:shd w:val="clear" w:color="auto" w:fill="FFFFFF"/>
            </w:rPr>
          </w:rPrChange>
        </w:rPr>
        <w:t>hyponatremia</w:t>
      </w:r>
      <w:bookmarkEnd w:id="104"/>
      <w:bookmarkEnd w:id="105"/>
      <w:r w:rsidRPr="008701BB">
        <w:rPr>
          <w:shd w:val="clear" w:color="auto" w:fill="FFFFFF"/>
          <w:rPrChange w:id="107" w:author="Administrator" w:date="2021-12-10T20:48:00Z">
            <w:rPr>
              <w:color w:val="000000"/>
              <w:shd w:val="clear" w:color="auto" w:fill="FFFFFF"/>
            </w:rPr>
          </w:rPrChange>
        </w:rPr>
        <w:t>) is a prognostic marker in heart failure</w:t>
      </w:r>
      <w:commentRangeEnd w:id="98"/>
      <w:r w:rsidR="00DD12C9" w:rsidRPr="008701BB">
        <w:rPr>
          <w:rStyle w:val="CommentReference"/>
          <w:sz w:val="24"/>
          <w:szCs w:val="24"/>
        </w:rPr>
        <w:commentReference w:id="98"/>
      </w:r>
      <w:r w:rsidR="00DD12C9" w:rsidRPr="008701BB">
        <w:rPr>
          <w:rFonts w:eastAsia="SimSun"/>
          <w:shd w:val="clear" w:color="auto" w:fill="FFFFFF"/>
          <w:rPrChange w:id="108" w:author="Administrator" w:date="2021-12-10T20:48:00Z">
            <w:rPr>
              <w:rFonts w:ascii="SimSun" w:eastAsia="SimSun" w:hAnsi="SimSun" w:cs="SimSun"/>
              <w:color w:val="000000"/>
              <w:shd w:val="clear" w:color="auto" w:fill="FFFFFF"/>
            </w:rPr>
          </w:rPrChange>
        </w:rPr>
        <w:t xml:space="preserve">. </w:t>
      </w:r>
      <w:del w:id="109" w:author="Administrator" w:date="2021-12-10T16:09:00Z">
        <w:r w:rsidR="00DD12C9" w:rsidRPr="008701BB" w:rsidDel="008D2A68">
          <w:rPr>
            <w:rFonts w:eastAsia="SimSun"/>
            <w:shd w:val="clear" w:color="auto" w:fill="FFFFFF"/>
            <w:rPrChange w:id="110" w:author="Administrator" w:date="2021-12-10T20:48:00Z">
              <w:rPr>
                <w:rFonts w:ascii="SimSun" w:eastAsia="SimSun" w:hAnsi="SimSun" w:cs="SimSun"/>
                <w:color w:val="000000"/>
                <w:shd w:val="clear" w:color="auto" w:fill="FFFFFF"/>
              </w:rPr>
            </w:rPrChange>
          </w:rPr>
          <w:delText>Besides, although</w:delText>
        </w:r>
      </w:del>
    </w:p>
    <w:p w14:paraId="36D43289" w14:textId="451AF0BE" w:rsidR="00771B4F" w:rsidRPr="008701BB" w:rsidRDefault="00DD12C9" w:rsidP="008D2A68">
      <w:pPr>
        <w:spacing w:line="480" w:lineRule="auto"/>
        <w:jc w:val="both"/>
        <w:pPrChange w:id="111" w:author="Administrator" w:date="2021-12-10T16:09:00Z">
          <w:pPr>
            <w:pStyle w:val="EndNoteBibliography"/>
            <w:ind w:left="720" w:hanging="720"/>
          </w:pPr>
        </w:pPrChange>
      </w:pPr>
      <w:del w:id="112" w:author="Administrator" w:date="2021-12-10T16:09:00Z">
        <w:r w:rsidRPr="008701BB" w:rsidDel="008D2A68">
          <w:rPr>
            <w:rFonts w:eastAsia="SimSun"/>
            <w:color w:val="000000"/>
            <w:shd w:val="clear" w:color="auto" w:fill="FFFFFF"/>
            <w:rPrChange w:id="113" w:author="Administrator" w:date="2021-12-10T20:48:00Z">
              <w:rPr>
                <w:rFonts w:ascii="SimSun" w:eastAsia="SimSun" w:hAnsi="SimSun" w:cs="SimSun"/>
                <w:color w:val="000000"/>
                <w:shd w:val="clear" w:color="auto" w:fill="FFFFFF"/>
              </w:rPr>
            </w:rPrChange>
          </w:rPr>
          <w:delText xml:space="preserve">not as popular as </w:delText>
        </w:r>
        <w:r w:rsidRPr="008701BB" w:rsidDel="008D2A68">
          <w:rPr>
            <w:shd w:val="clear" w:color="auto" w:fill="FFFFFF"/>
          </w:rPr>
          <w:delText xml:space="preserve">serum creatinine, serum sodium is also an indicator of kidney diseases. </w:delText>
        </w:r>
      </w:del>
    </w:p>
    <w:p w14:paraId="27D71AE8" w14:textId="19645A71" w:rsidR="00BF6BEB" w:rsidRPr="008701BB" w:rsidDel="009949B6" w:rsidRDefault="00BF6BEB" w:rsidP="00327F5F">
      <w:pPr>
        <w:spacing w:line="480" w:lineRule="auto"/>
        <w:jc w:val="both"/>
        <w:rPr>
          <w:del w:id="114" w:author="Administrator" w:date="2021-12-10T16:15:00Z"/>
          <w:rPrChange w:id="115" w:author="Administrator" w:date="2021-12-10T20:48:00Z">
            <w:rPr>
              <w:del w:id="116" w:author="Administrator" w:date="2021-12-10T16:15:00Z"/>
              <w:vertAlign w:val="superscript"/>
            </w:rPr>
          </w:rPrChange>
        </w:rPr>
      </w:pPr>
      <w:r w:rsidRPr="008701BB">
        <w:rPr>
          <w:shd w:val="clear" w:color="auto" w:fill="FFFFFF"/>
        </w:rPr>
        <w:t>In</w:t>
      </w:r>
      <w:del w:id="117" w:author="Administrator" w:date="2021-12-10T16:09:00Z">
        <w:r w:rsidRPr="008701BB" w:rsidDel="008D2A68">
          <w:rPr>
            <w:shd w:val="clear" w:color="auto" w:fill="FFFFFF"/>
          </w:rPr>
          <w:delText xml:space="preserve"> </w:delText>
        </w:r>
      </w:del>
      <w:ins w:id="118" w:author="Administrator" w:date="2021-12-10T16:09:00Z">
        <w:r w:rsidR="008D2A68" w:rsidRPr="008701BB">
          <w:rPr>
            <w:shd w:val="clear" w:color="auto" w:fill="FFFFFF"/>
            <w:rPrChange w:id="119" w:author="Administrator" w:date="2021-12-10T20:48:00Z">
              <w:rPr>
                <w:rFonts w:ascii="Times" w:hAnsi="Times"/>
                <w:shd w:val="clear" w:color="auto" w:fill="FFFFFF"/>
              </w:rPr>
            </w:rPrChange>
          </w:rPr>
          <w:t xml:space="preserve"> extent literature</w:t>
        </w:r>
      </w:ins>
      <w:del w:id="120" w:author="Administrator" w:date="2021-12-10T16:09:00Z">
        <w:r w:rsidRPr="008701BB" w:rsidDel="008D2A68">
          <w:rPr>
            <w:shd w:val="clear" w:color="auto" w:fill="FFFFFF"/>
          </w:rPr>
          <w:delText xml:space="preserve">this study, we aimed to employ </w:delText>
        </w:r>
        <w:bookmarkStart w:id="121" w:name="OLE_LINK30"/>
        <w:bookmarkStart w:id="122" w:name="OLE_LINK31"/>
        <w:r w:rsidRPr="008701BB" w:rsidDel="008D2A68">
          <w:rPr>
            <w:shd w:val="clear" w:color="auto" w:fill="FFFFFF"/>
          </w:rPr>
          <w:delText xml:space="preserve">serum creatinine </w:delText>
        </w:r>
        <w:bookmarkEnd w:id="121"/>
        <w:bookmarkEnd w:id="122"/>
        <w:r w:rsidRPr="008701BB" w:rsidDel="008D2A68">
          <w:rPr>
            <w:shd w:val="clear" w:color="auto" w:fill="FFFFFF"/>
          </w:rPr>
          <w:delText xml:space="preserve">as an indicator for renal dysfunction and explore its </w:delText>
        </w:r>
        <w:r w:rsidRPr="008701BB" w:rsidDel="008D2A68">
          <w:delText>association with mortality rates among patients with HF</w:delText>
        </w:r>
      </w:del>
      <w:ins w:id="123" w:author="Administrator" w:date="2021-12-10T16:09:00Z">
        <w:r w:rsidR="008D2A68" w:rsidRPr="008701BB">
          <w:rPr>
            <w:rPrChange w:id="124" w:author="Administrator" w:date="2021-12-10T20:48:00Z">
              <w:rPr>
                <w:rFonts w:ascii="Times" w:hAnsi="Times"/>
              </w:rPr>
            </w:rPrChange>
          </w:rPr>
          <w:t>,</w:t>
        </w:r>
      </w:ins>
      <w:del w:id="125" w:author="Administrator" w:date="2021-12-10T16:09:00Z">
        <w:r w:rsidRPr="008701BB" w:rsidDel="008D2A68">
          <w:delText>.</w:delText>
        </w:r>
      </w:del>
      <w:r w:rsidRPr="008701BB">
        <w:t xml:space="preserve"> Ahmad et al. </w:t>
      </w:r>
      <w:r w:rsidRPr="008701BB">
        <w:rPr>
          <w:vertAlign w:val="superscript"/>
        </w:rPr>
        <w:t>[1]</w:t>
      </w:r>
      <w:r w:rsidRPr="008701BB">
        <w:t xml:space="preserve"> and Chicco et al. </w:t>
      </w:r>
      <w:ins w:id="126" w:author="Administrator" w:date="2021-12-10T16:10:00Z">
        <w:r w:rsidR="00345E5D" w:rsidRPr="008701BB">
          <w:rPr>
            <w:vertAlign w:val="superscript"/>
            <w:rPrChange w:id="127" w:author="Administrator" w:date="2021-12-10T20:48:00Z">
              <w:rPr>
                <w:rFonts w:ascii="Times" w:hAnsi="Times"/>
                <w:vertAlign w:val="superscript"/>
              </w:rPr>
            </w:rPrChange>
          </w:rPr>
          <w:t>[2]</w:t>
        </w:r>
        <w:r w:rsidR="00345E5D" w:rsidRPr="008701BB">
          <w:rPr>
            <w:rPrChange w:id="128" w:author="Administrator" w:date="2021-12-10T20:48:00Z">
              <w:rPr>
                <w:rFonts w:ascii="Times" w:hAnsi="Times"/>
              </w:rPr>
            </w:rPrChange>
          </w:rPr>
          <w:t xml:space="preserve"> </w:t>
        </w:r>
      </w:ins>
      <w:r w:rsidRPr="008701BB">
        <w:t xml:space="preserve">have demonstrated the harmful associations </w:t>
      </w:r>
      <w:ins w:id="129" w:author="Administrator" w:date="2021-12-10T16:09:00Z">
        <w:r w:rsidR="00B12CF0" w:rsidRPr="008701BB">
          <w:rPr>
            <w:rPrChange w:id="130" w:author="Administrator" w:date="2021-12-10T20:48:00Z">
              <w:rPr>
                <w:rFonts w:ascii="Times" w:hAnsi="Times"/>
              </w:rPr>
            </w:rPrChange>
          </w:rPr>
          <w:t xml:space="preserve">between </w:t>
        </w:r>
      </w:ins>
      <w:ins w:id="131" w:author="Administrator" w:date="2021-12-10T16:10:00Z">
        <w:r w:rsidR="00B12CF0" w:rsidRPr="008701BB">
          <w:rPr>
            <w:rPrChange w:id="132" w:author="Administrator" w:date="2021-12-10T20:48:00Z">
              <w:rPr>
                <w:rFonts w:ascii="Times" w:hAnsi="Times"/>
              </w:rPr>
            </w:rPrChange>
          </w:rPr>
          <w:t>kidney dysfunction and</w:t>
        </w:r>
        <w:r w:rsidR="00345E5D" w:rsidRPr="008701BB">
          <w:rPr>
            <w:rPrChange w:id="133" w:author="Administrator" w:date="2021-12-10T20:48:00Z">
              <w:rPr>
                <w:rFonts w:ascii="Times" w:hAnsi="Times"/>
              </w:rPr>
            </w:rPrChange>
          </w:rPr>
          <w:t xml:space="preserve"> mortalities among patients with heart diseases. </w:t>
        </w:r>
      </w:ins>
      <w:del w:id="134" w:author="Administrator" w:date="2021-12-10T16:10:00Z">
        <w:r w:rsidRPr="008701BB" w:rsidDel="00345E5D">
          <w:delText xml:space="preserve">in their previous studies. </w:delText>
        </w:r>
        <w:r w:rsidRPr="008701BB" w:rsidDel="00345E5D">
          <w:rPr>
            <w:vertAlign w:val="superscript"/>
          </w:rPr>
          <w:delText>[2]</w:delText>
        </w:r>
        <w:r w:rsidRPr="008701BB" w:rsidDel="00345E5D">
          <w:delText xml:space="preserve"> </w:delText>
        </w:r>
      </w:del>
      <w:r w:rsidRPr="008701BB">
        <w:t>However,</w:t>
      </w:r>
      <w:ins w:id="135" w:author="Administrator" w:date="2021-12-10T16:11:00Z">
        <w:r w:rsidR="00102AB1" w:rsidRPr="008701BB">
          <w:rPr>
            <w:rPrChange w:id="136" w:author="Administrator" w:date="2021-12-10T20:48:00Z">
              <w:rPr>
                <w:rFonts w:ascii="Times" w:hAnsi="Times"/>
              </w:rPr>
            </w:rPrChange>
          </w:rPr>
          <w:t xml:space="preserve"> the dataset used in their studies are of small sample size, 299 in total. The </w:t>
        </w:r>
      </w:ins>
      <w:ins w:id="137" w:author="Administrator" w:date="2021-12-10T16:12:00Z">
        <w:r w:rsidR="00EF415A" w:rsidRPr="008701BB">
          <w:rPr>
            <w:rPrChange w:id="138" w:author="Administrator" w:date="2021-12-10T20:48:00Z">
              <w:rPr>
                <w:rFonts w:ascii="Times" w:hAnsi="Times"/>
              </w:rPr>
            </w:rPrChange>
          </w:rPr>
          <w:t>relatively</w:t>
        </w:r>
      </w:ins>
      <w:ins w:id="139" w:author="Administrator" w:date="2021-12-10T16:11:00Z">
        <w:r w:rsidR="00102AB1" w:rsidRPr="008701BB">
          <w:rPr>
            <w:rPrChange w:id="140" w:author="Administrator" w:date="2021-12-10T20:48:00Z">
              <w:rPr>
                <w:rFonts w:ascii="Times" w:hAnsi="Times"/>
              </w:rPr>
            </w:rPrChange>
          </w:rPr>
          <w:t xml:space="preserve"> small sample size </w:t>
        </w:r>
      </w:ins>
      <w:ins w:id="141" w:author="Administrator" w:date="2021-12-10T16:13:00Z">
        <w:r w:rsidR="00EF415A" w:rsidRPr="008701BB">
          <w:rPr>
            <w:rPrChange w:id="142" w:author="Administrator" w:date="2021-12-10T20:48:00Z">
              <w:rPr>
                <w:rFonts w:ascii="Times" w:hAnsi="Times"/>
              </w:rPr>
            </w:rPrChange>
          </w:rPr>
          <w:t>would</w:t>
        </w:r>
      </w:ins>
      <w:ins w:id="143" w:author="Administrator" w:date="2021-12-10T16:11:00Z">
        <w:r w:rsidR="00102AB1" w:rsidRPr="008701BB">
          <w:rPr>
            <w:rPrChange w:id="144" w:author="Administrator" w:date="2021-12-10T20:48:00Z">
              <w:rPr>
                <w:rFonts w:ascii="Times" w:hAnsi="Times"/>
              </w:rPr>
            </w:rPrChange>
          </w:rPr>
          <w:t xml:space="preserve"> lead to </w:t>
        </w:r>
      </w:ins>
      <w:ins w:id="145" w:author="Administrator" w:date="2021-12-10T16:12:00Z">
        <w:r w:rsidR="00102AB1" w:rsidRPr="008701BB">
          <w:rPr>
            <w:rPrChange w:id="146" w:author="Administrator" w:date="2021-12-10T20:48:00Z">
              <w:rPr>
                <w:rFonts w:ascii="Times" w:hAnsi="Times"/>
              </w:rPr>
            </w:rPrChange>
          </w:rPr>
          <w:t xml:space="preserve">great estimator variance </w:t>
        </w:r>
        <w:r w:rsidR="00EF415A" w:rsidRPr="008701BB">
          <w:rPr>
            <w:rPrChange w:id="147" w:author="Administrator" w:date="2021-12-10T20:48:00Z">
              <w:rPr>
                <w:rFonts w:ascii="Times" w:hAnsi="Times"/>
              </w:rPr>
            </w:rPrChange>
          </w:rPr>
          <w:t xml:space="preserve">if all the </w:t>
        </w:r>
      </w:ins>
      <w:ins w:id="148" w:author="Administrator" w:date="2021-12-10T16:13:00Z">
        <w:r w:rsidR="00EF415A" w:rsidRPr="008701BB">
          <w:rPr>
            <w:rPrChange w:id="149" w:author="Administrator" w:date="2021-12-10T20:48:00Z">
              <w:rPr>
                <w:rFonts w:ascii="Times" w:hAnsi="Times"/>
              </w:rPr>
            </w:rPrChange>
          </w:rPr>
          <w:t>covariates</w:t>
        </w:r>
      </w:ins>
      <w:ins w:id="150" w:author="Administrator" w:date="2021-12-10T16:12:00Z">
        <w:r w:rsidR="00EF415A" w:rsidRPr="008701BB">
          <w:rPr>
            <w:rPrChange w:id="151" w:author="Administrator" w:date="2021-12-10T20:48:00Z">
              <w:rPr>
                <w:rFonts w:ascii="Times" w:hAnsi="Times"/>
              </w:rPr>
            </w:rPrChange>
          </w:rPr>
          <w:t xml:space="preserve"> in the dataset were adjusted</w:t>
        </w:r>
      </w:ins>
      <w:ins w:id="152" w:author="Administrator" w:date="2021-12-10T16:13:00Z">
        <w:r w:rsidR="00EF415A" w:rsidRPr="008701BB">
          <w:rPr>
            <w:rPrChange w:id="153" w:author="Administrator" w:date="2021-12-10T20:48:00Z">
              <w:rPr>
                <w:rFonts w:ascii="Times" w:hAnsi="Times"/>
              </w:rPr>
            </w:rPrChange>
          </w:rPr>
          <w:t xml:space="preserve"> for. </w:t>
        </w:r>
        <w:r w:rsidR="005072C2" w:rsidRPr="008701BB">
          <w:rPr>
            <w:rPrChange w:id="154" w:author="Administrator" w:date="2021-12-10T20:48:00Z">
              <w:rPr>
                <w:rFonts w:ascii="Times" w:hAnsi="Times"/>
              </w:rPr>
            </w:rPrChange>
          </w:rPr>
          <w:t xml:space="preserve">Variable selection process is essential in this situation. Also, </w:t>
        </w:r>
      </w:ins>
      <w:del w:id="155" w:author="Administrator" w:date="2021-12-10T16:13:00Z">
        <w:r w:rsidRPr="008701BB" w:rsidDel="005072C2">
          <w:delText xml:space="preserve"> </w:delText>
        </w:r>
      </w:del>
      <w:r w:rsidRPr="008701BB">
        <w:t>these studies</w:t>
      </w:r>
      <w:del w:id="156" w:author="Administrator" w:date="2021-12-10T16:10:00Z">
        <w:r w:rsidRPr="008701BB" w:rsidDel="00345E5D">
          <w:delText xml:space="preserve"> </w:delText>
        </w:r>
        <w:r w:rsidR="00E44084" w:rsidRPr="008701BB" w:rsidDel="00345E5D">
          <w:rPr>
            <w:highlight w:val="yellow"/>
          </w:rPr>
          <w:delText>lacked statistical model selection processes</w:delText>
        </w:r>
        <w:r w:rsidR="00E44084" w:rsidRPr="008701BB" w:rsidDel="00345E5D">
          <w:delText xml:space="preserve"> and</w:delText>
        </w:r>
      </w:del>
      <w:r w:rsidR="00E44084" w:rsidRPr="008701BB">
        <w:t xml:space="preserve"> </w:t>
      </w:r>
      <w:r w:rsidRPr="008701BB">
        <w:t>concerned less on the modification of other biomarkers such as eject fraction and serum sodium</w:t>
      </w:r>
      <w:r w:rsidRPr="008701BB">
        <w:rPr>
          <w:rFonts w:eastAsia="SimSun"/>
        </w:rPr>
        <w:t>, which are also related to HF through diverse mechanisms.</w:t>
      </w:r>
      <w:r w:rsidRPr="008701BB">
        <w:rPr>
          <w:rFonts w:eastAsia="SimSun"/>
          <w:vertAlign w:val="superscript"/>
        </w:rPr>
        <w:t>[8]</w:t>
      </w:r>
      <w:r w:rsidRPr="008701BB">
        <w:t xml:space="preserve"> </w:t>
      </w:r>
      <w:ins w:id="157" w:author="Administrator" w:date="2021-12-10T16:13:00Z">
        <w:r w:rsidR="005072C2" w:rsidRPr="008701BB">
          <w:rPr>
            <w:rPrChange w:id="158" w:author="Administrator" w:date="2021-12-10T20:48:00Z">
              <w:rPr>
                <w:rFonts w:ascii="Times" w:hAnsi="Times"/>
              </w:rPr>
            </w:rPrChange>
          </w:rPr>
          <w:t>T</w:t>
        </w:r>
        <w:r w:rsidR="005072C2" w:rsidRPr="008701BB">
          <w:rPr>
            <w:rPrChange w:id="159" w:author="Administrator" w:date="2021-12-10T20:48:00Z">
              <w:rPr>
                <w:rFonts w:ascii="Times" w:hAnsi="Times"/>
              </w:rPr>
            </w:rPrChange>
          </w:rPr>
          <w:t>o fill the current research gap</w:t>
        </w:r>
        <w:r w:rsidR="005072C2" w:rsidRPr="008701BB">
          <w:rPr>
            <w:rPrChange w:id="160" w:author="Administrator" w:date="2021-12-10T20:48:00Z">
              <w:rPr>
                <w:rFonts w:ascii="Times" w:hAnsi="Times"/>
              </w:rPr>
            </w:rPrChange>
          </w:rPr>
          <w:t>,</w:t>
        </w:r>
        <w:r w:rsidR="005072C2" w:rsidRPr="008701BB">
          <w:rPr>
            <w:rPrChange w:id="161" w:author="Administrator" w:date="2021-12-10T20:48:00Z">
              <w:rPr>
                <w:rFonts w:ascii="Times" w:hAnsi="Times"/>
              </w:rPr>
            </w:rPrChange>
          </w:rPr>
          <w:t xml:space="preserve"> </w:t>
        </w:r>
      </w:ins>
      <w:del w:id="162" w:author="Administrator" w:date="2021-12-10T16:13:00Z">
        <w:r w:rsidRPr="008701BB" w:rsidDel="005072C2">
          <w:delText xml:space="preserve">Therefore, </w:delText>
        </w:r>
      </w:del>
      <w:r w:rsidRPr="008701BB">
        <w:t xml:space="preserve">this study aimed to </w:t>
      </w:r>
      <w:ins w:id="163" w:author="Administrator" w:date="2021-12-10T16:13:00Z">
        <w:r w:rsidR="005072C2" w:rsidRPr="008701BB">
          <w:rPr>
            <w:rPrChange w:id="164" w:author="Administrator" w:date="2021-12-10T20:48:00Z">
              <w:rPr>
                <w:rFonts w:ascii="Times" w:hAnsi="Times"/>
              </w:rPr>
            </w:rPrChange>
          </w:rPr>
          <w:t>re-analy</w:t>
        </w:r>
      </w:ins>
      <w:ins w:id="165" w:author="Administrator" w:date="2021-12-10T16:14:00Z">
        <w:r w:rsidR="005072C2" w:rsidRPr="008701BB">
          <w:rPr>
            <w:rPrChange w:id="166" w:author="Administrator" w:date="2021-12-10T20:48:00Z">
              <w:rPr>
                <w:rFonts w:ascii="Times" w:hAnsi="Times"/>
              </w:rPr>
            </w:rPrChange>
          </w:rPr>
          <w:t>ze the same dataset with</w:t>
        </w:r>
        <w:r w:rsidR="009949B6" w:rsidRPr="008701BB">
          <w:rPr>
            <w:rPrChange w:id="167" w:author="Administrator" w:date="2021-12-10T20:48:00Z">
              <w:rPr>
                <w:rFonts w:ascii="Times" w:hAnsi="Times"/>
              </w:rPr>
            </w:rPrChange>
          </w:rPr>
          <w:t xml:space="preserve"> an</w:t>
        </w:r>
        <w:r w:rsidR="005072C2" w:rsidRPr="008701BB">
          <w:rPr>
            <w:rPrChange w:id="168" w:author="Administrator" w:date="2021-12-10T20:48:00Z">
              <w:rPr>
                <w:rFonts w:ascii="Times" w:hAnsi="Times"/>
              </w:rPr>
            </w:rPrChange>
          </w:rPr>
          <w:t xml:space="preserve"> additional </w:t>
        </w:r>
        <w:r w:rsidR="009949B6" w:rsidRPr="008701BB">
          <w:rPr>
            <w:rPrChange w:id="169" w:author="Administrator" w:date="2021-12-10T20:48:00Z">
              <w:rPr>
                <w:rFonts w:ascii="Times" w:hAnsi="Times"/>
              </w:rPr>
            </w:rPrChange>
          </w:rPr>
          <w:t xml:space="preserve">variable selection process. We aimed to check the difference between their findings with ours in the aspects of point-estimate as well as interval </w:t>
        </w:r>
      </w:ins>
      <w:ins w:id="170" w:author="Administrator" w:date="2021-12-10T16:15:00Z">
        <w:r w:rsidR="009949B6" w:rsidRPr="008701BB">
          <w:rPr>
            <w:rPrChange w:id="171" w:author="Administrator" w:date="2021-12-10T20:48:00Z">
              <w:rPr>
                <w:rFonts w:ascii="Times" w:hAnsi="Times"/>
              </w:rPr>
            </w:rPrChange>
          </w:rPr>
          <w:t xml:space="preserve">estimates. Also, we explored potential effect modifications on the multiplicative scale measurement between </w:t>
        </w:r>
      </w:ins>
      <w:ins w:id="172" w:author="Administrator" w:date="2021-12-10T16:16:00Z">
        <w:r w:rsidR="00C2005D" w:rsidRPr="008701BB">
          <w:rPr>
            <w:rPrChange w:id="173" w:author="Administrator" w:date="2021-12-10T20:48:00Z">
              <w:rPr>
                <w:rFonts w:ascii="Times" w:hAnsi="Times"/>
              </w:rPr>
            </w:rPrChange>
          </w:rPr>
          <w:t xml:space="preserve">serum </w:t>
        </w:r>
        <w:r w:rsidR="00C2005D" w:rsidRPr="008701BB">
          <w:rPr>
            <w:shd w:val="clear" w:color="auto" w:fill="FFFFFF"/>
            <w:rPrChange w:id="174" w:author="Administrator" w:date="2021-12-10T20:48:00Z">
              <w:rPr>
                <w:rFonts w:ascii="Times" w:hAnsi="Times"/>
                <w:shd w:val="clear" w:color="auto" w:fill="FFFFFF"/>
              </w:rPr>
            </w:rPrChange>
          </w:rPr>
          <w:t>creatinine</w:t>
        </w:r>
        <w:r w:rsidR="00C2005D" w:rsidRPr="008701BB" w:rsidDel="005072C2">
          <w:rPr>
            <w:rPrChange w:id="175" w:author="Administrator" w:date="2021-12-10T20:48:00Z">
              <w:rPr>
                <w:rFonts w:ascii="Times" w:hAnsi="Times"/>
              </w:rPr>
            </w:rPrChange>
          </w:rPr>
          <w:t xml:space="preserve"> </w:t>
        </w:r>
        <w:r w:rsidR="00C2005D" w:rsidRPr="008701BB">
          <w:rPr>
            <w:rPrChange w:id="176" w:author="Administrator" w:date="2021-12-10T20:48:00Z">
              <w:rPr>
                <w:rFonts w:ascii="Times" w:hAnsi="Times"/>
              </w:rPr>
            </w:rPrChange>
          </w:rPr>
          <w:t xml:space="preserve">and mortalities </w:t>
        </w:r>
        <w:r w:rsidR="003E67D0" w:rsidRPr="008701BB">
          <w:rPr>
            <w:rPrChange w:id="177" w:author="Administrator" w:date="2021-12-10T20:48:00Z">
              <w:rPr>
                <w:rFonts w:ascii="Times" w:hAnsi="Times"/>
              </w:rPr>
            </w:rPrChange>
          </w:rPr>
          <w:t>among patients with heart diseases.</w:t>
        </w:r>
      </w:ins>
      <w:del w:id="178" w:author="Administrator" w:date="2021-12-10T16:13:00Z">
        <w:r w:rsidRPr="008701BB" w:rsidDel="005072C2">
          <w:delText>fill the current research gap by studying potential effect modifications by other important factors and fill the vacancy of existing studies.</w:delText>
        </w:r>
        <w:r w:rsidR="00F84930" w:rsidRPr="008701BB" w:rsidDel="005072C2">
          <w:delText xml:space="preserve"> </w:delText>
        </w:r>
      </w:del>
    </w:p>
    <w:p w14:paraId="637890B3" w14:textId="77777777" w:rsidR="00BF6BEB" w:rsidRPr="008701BB" w:rsidRDefault="00BF6BEB" w:rsidP="00327F5F">
      <w:pPr>
        <w:spacing w:line="480" w:lineRule="auto"/>
        <w:jc w:val="both"/>
        <w:rPr>
          <w:b/>
          <w:bCs/>
          <w:i/>
          <w:iCs/>
        </w:rPr>
      </w:pPr>
    </w:p>
    <w:p w14:paraId="1F161CC6" w14:textId="2E5A9A8B" w:rsidR="00BF6BEB" w:rsidRPr="008701BB" w:rsidRDefault="00BF6BEB">
      <w:pPr>
        <w:spacing w:line="480" w:lineRule="auto"/>
        <w:pPrChange w:id="179" w:author="Guo, Fuyu" w:date="2021-12-10T14:46:00Z">
          <w:pPr/>
        </w:pPrChange>
      </w:pPr>
    </w:p>
    <w:p w14:paraId="21FF5772" w14:textId="20F48437" w:rsidR="00BF6BEB" w:rsidRPr="008701BB" w:rsidRDefault="003E67D0" w:rsidP="00327F5F">
      <w:pPr>
        <w:spacing w:line="480" w:lineRule="auto"/>
        <w:jc w:val="both"/>
        <w:rPr>
          <w:b/>
          <w:bCs/>
          <w:rPrChange w:id="180" w:author="Administrator" w:date="2021-12-10T20:48:00Z">
            <w:rPr>
              <w:b/>
              <w:bCs/>
              <w:i/>
              <w:iCs/>
            </w:rPr>
          </w:rPrChange>
        </w:rPr>
      </w:pPr>
      <w:ins w:id="181" w:author="Administrator" w:date="2021-12-10T16:16:00Z">
        <w:r w:rsidRPr="008701BB">
          <w:rPr>
            <w:b/>
            <w:bCs/>
            <w:rPrChange w:id="182" w:author="Administrator" w:date="2021-12-10T20:48:00Z">
              <w:rPr>
                <w:rFonts w:ascii="Times" w:hAnsi="Times"/>
                <w:b/>
                <w:bCs/>
                <w:i/>
                <w:iCs/>
              </w:rPr>
            </w:rPrChange>
          </w:rPr>
          <w:t xml:space="preserve">2. </w:t>
        </w:r>
      </w:ins>
      <w:commentRangeStart w:id="183"/>
      <w:r w:rsidR="00BF6BEB" w:rsidRPr="008701BB">
        <w:rPr>
          <w:b/>
          <w:bCs/>
          <w:rPrChange w:id="184" w:author="Administrator" w:date="2021-12-10T20:48:00Z">
            <w:rPr>
              <w:b/>
              <w:bCs/>
              <w:i/>
              <w:iCs/>
            </w:rPr>
          </w:rPrChange>
        </w:rPr>
        <w:t>Review of literature and domain expertise</w:t>
      </w:r>
      <w:commentRangeEnd w:id="183"/>
      <w:r w:rsidR="00F621A1" w:rsidRPr="008701BB">
        <w:rPr>
          <w:rStyle w:val="CommentReference"/>
          <w:sz w:val="24"/>
          <w:szCs w:val="24"/>
          <w:rPrChange w:id="185" w:author="Administrator" w:date="2021-12-10T20:48:00Z">
            <w:rPr>
              <w:rStyle w:val="CommentReference"/>
            </w:rPr>
          </w:rPrChange>
        </w:rPr>
        <w:commentReference w:id="183"/>
      </w:r>
    </w:p>
    <w:p w14:paraId="0EA2AE3C" w14:textId="5807BC62" w:rsidR="00BF6BEB" w:rsidRPr="008701BB" w:rsidDel="006D21DF" w:rsidRDefault="00BF6BEB" w:rsidP="00327F5F">
      <w:pPr>
        <w:spacing w:line="480" w:lineRule="auto"/>
        <w:rPr>
          <w:del w:id="186" w:author="Guo, Fuyu" w:date="2021-12-10T14:57:00Z"/>
          <w:rFonts w:eastAsia="SimSun"/>
          <w:rPrChange w:id="187" w:author="Administrator" w:date="2021-12-10T20:48:00Z">
            <w:rPr>
              <w:del w:id="188" w:author="Guo, Fuyu" w:date="2021-12-10T14:57:00Z"/>
              <w:rFonts w:ascii="SimSun" w:eastAsia="SimSun" w:hAnsi="SimSun" w:cs="SimSun"/>
            </w:rPr>
          </w:rPrChange>
        </w:rPr>
      </w:pPr>
      <w:del w:id="189" w:author="Administrator" w:date="2021-12-10T16:17:00Z">
        <w:r w:rsidRPr="008701BB" w:rsidDel="003E67D0">
          <w:delText xml:space="preserve">In this study, we aim to explore the relationship between renal dysfunction and mortality rates among patients with heart failure. </w:delText>
        </w:r>
      </w:del>
      <w:r w:rsidRPr="008701BB">
        <w:t xml:space="preserve">The </w:t>
      </w:r>
      <w:ins w:id="190" w:author="Administrator" w:date="2021-12-10T16:17:00Z">
        <w:r w:rsidR="003E67D0" w:rsidRPr="008701BB">
          <w:rPr>
            <w:rPrChange w:id="191" w:author="Administrator" w:date="2021-12-10T20:48:00Z">
              <w:rPr>
                <w:rFonts w:ascii="Times" w:hAnsi="Times"/>
              </w:rPr>
            </w:rPrChange>
          </w:rPr>
          <w:t>association between</w:t>
        </w:r>
        <w:r w:rsidR="003E67D0" w:rsidRPr="008701BB">
          <w:rPr>
            <w:rPrChange w:id="192" w:author="Administrator" w:date="2021-12-10T20:48:00Z">
              <w:rPr>
                <w:rFonts w:ascii="Times" w:hAnsi="Times"/>
              </w:rPr>
            </w:rPrChange>
          </w:rPr>
          <w:t xml:space="preserve"> serum creatinine and mortalities among patients with heart diseases</w:t>
        </w:r>
        <w:r w:rsidR="003E67D0" w:rsidRPr="008701BB" w:rsidDel="003E67D0">
          <w:rPr>
            <w:rPrChange w:id="193" w:author="Administrator" w:date="2021-12-10T20:48:00Z">
              <w:rPr>
                <w:rFonts w:ascii="Times" w:hAnsi="Times"/>
              </w:rPr>
            </w:rPrChange>
          </w:rPr>
          <w:t xml:space="preserve"> </w:t>
        </w:r>
      </w:ins>
      <w:del w:id="194" w:author="Administrator" w:date="2021-12-10T16:17:00Z">
        <w:r w:rsidRPr="008701BB" w:rsidDel="003E67D0">
          <w:delText>question</w:delText>
        </w:r>
      </w:del>
      <w:r w:rsidRPr="008701BB">
        <w:t xml:space="preserve"> </w:t>
      </w:r>
      <w:ins w:id="195" w:author="Administrator" w:date="2021-12-10T16:17:00Z">
        <w:r w:rsidR="003E67D0" w:rsidRPr="008701BB">
          <w:rPr>
            <w:rPrChange w:id="196" w:author="Administrator" w:date="2021-12-10T20:48:00Z">
              <w:rPr>
                <w:rFonts w:ascii="Times" w:hAnsi="Times"/>
              </w:rPr>
            </w:rPrChange>
          </w:rPr>
          <w:t xml:space="preserve">has been </w:t>
        </w:r>
      </w:ins>
      <w:del w:id="197" w:author="Administrator" w:date="2021-12-10T16:17:00Z">
        <w:r w:rsidRPr="008701BB" w:rsidDel="003E67D0">
          <w:delText xml:space="preserve">was firstly </w:delText>
        </w:r>
      </w:del>
      <w:r w:rsidRPr="008701BB">
        <w:t xml:space="preserve">studied </w:t>
      </w:r>
      <w:commentRangeStart w:id="198"/>
      <w:r w:rsidRPr="008701BB">
        <w:t xml:space="preserve">by Ahmad et al utilizing </w:t>
      </w:r>
      <w:commentRangeEnd w:id="198"/>
      <w:r w:rsidRPr="008701BB">
        <w:rPr>
          <w:rStyle w:val="CommentReference"/>
          <w:sz w:val="24"/>
          <w:szCs w:val="24"/>
          <w:rPrChange w:id="199" w:author="Administrator" w:date="2021-12-10T20:48:00Z">
            <w:rPr>
              <w:rStyle w:val="CommentReference"/>
            </w:rPr>
          </w:rPrChange>
        </w:rPr>
        <w:lastRenderedPageBreak/>
        <w:commentReference w:id="198"/>
      </w:r>
      <w:r w:rsidRPr="008701BB">
        <w:t>survival analysis</w:t>
      </w:r>
      <w:del w:id="200" w:author="Administrator" w:date="2021-12-10T16:17:00Z">
        <w:r w:rsidRPr="008701BB" w:rsidDel="003E67D0">
          <w:delText xml:space="preserve">. </w:delText>
        </w:r>
      </w:del>
      <w:r w:rsidRPr="008701BB">
        <w:rPr>
          <w:vertAlign w:val="superscript"/>
        </w:rPr>
        <w:t>[1]</w:t>
      </w:r>
      <w:ins w:id="201" w:author="Administrator" w:date="2021-12-10T16:17:00Z">
        <w:r w:rsidR="003E67D0" w:rsidRPr="008701BB">
          <w:rPr>
            <w:rPrChange w:id="202" w:author="Administrator" w:date="2021-12-10T20:48:00Z">
              <w:rPr>
                <w:rFonts w:ascii="Times" w:hAnsi="Times"/>
              </w:rPr>
            </w:rPrChange>
          </w:rPr>
          <w:t>.</w:t>
        </w:r>
      </w:ins>
      <w:r w:rsidRPr="008701BB">
        <w:t xml:space="preserve"> In their work, Ahmad mainly identified potential risk factors for mortalities among patients with heart failure. Renal dysfunction (measured by serum creatinine) is reported as an important risk factor. A 1-unit increment in serum creatinine is associated with 2.24 hazard ratio with p-value less than 0.05. </w:t>
      </w:r>
      <w:commentRangeStart w:id="203"/>
      <w:r w:rsidRPr="008701BB">
        <w:t xml:space="preserve">Chicco et al. re-analyzed </w:t>
      </w:r>
      <w:commentRangeEnd w:id="203"/>
      <w:r w:rsidRPr="008701BB">
        <w:rPr>
          <w:rStyle w:val="CommentReference"/>
          <w:sz w:val="24"/>
          <w:szCs w:val="24"/>
          <w:rPrChange w:id="204" w:author="Administrator" w:date="2021-12-10T20:48:00Z">
            <w:rPr>
              <w:rStyle w:val="CommentReference"/>
            </w:rPr>
          </w:rPrChange>
        </w:rPr>
        <w:commentReference w:id="203"/>
      </w:r>
      <w:r w:rsidRPr="008701BB">
        <w:t>the dataset using machine learning methods and reported that the serum creatinine level is the most important predictor for these patients’ mortalities</w:t>
      </w:r>
      <w:del w:id="205" w:author="Administrator" w:date="2021-12-10T16:17:00Z">
        <w:r w:rsidRPr="008701BB" w:rsidDel="003E67D0">
          <w:delText>.</w:delText>
        </w:r>
      </w:del>
      <w:r w:rsidRPr="008701BB">
        <w:t xml:space="preserve"> </w:t>
      </w:r>
      <w:r w:rsidRPr="008701BB">
        <w:rPr>
          <w:vertAlign w:val="superscript"/>
        </w:rPr>
        <w:t>[2]</w:t>
      </w:r>
      <w:ins w:id="206" w:author="Administrator" w:date="2021-12-10T16:17:00Z">
        <w:r w:rsidR="003E67D0" w:rsidRPr="008701BB">
          <w:rPr>
            <w:rPrChange w:id="207" w:author="Administrator" w:date="2021-12-10T20:48:00Z">
              <w:rPr>
                <w:rFonts w:ascii="Times" w:hAnsi="Times"/>
              </w:rPr>
            </w:rPrChange>
          </w:rPr>
          <w:t>,</w:t>
        </w:r>
      </w:ins>
      <w:r w:rsidRPr="008701BB">
        <w:t xml:space="preserve"> Analogous research topic has been </w:t>
      </w:r>
      <w:commentRangeStart w:id="208"/>
      <w:r w:rsidRPr="008701BB">
        <w:t xml:space="preserve">studied by Van </w:t>
      </w:r>
      <w:proofErr w:type="spellStart"/>
      <w:r w:rsidRPr="008701BB">
        <w:t>Domburg</w:t>
      </w:r>
      <w:proofErr w:type="spellEnd"/>
      <w:r w:rsidRPr="008701BB">
        <w:t xml:space="preserve"> et al</w:t>
      </w:r>
      <w:commentRangeEnd w:id="208"/>
      <w:r w:rsidRPr="008701BB">
        <w:rPr>
          <w:rStyle w:val="CommentReference"/>
          <w:sz w:val="24"/>
          <w:szCs w:val="24"/>
          <w:rPrChange w:id="209" w:author="Administrator" w:date="2021-12-10T20:48:00Z">
            <w:rPr>
              <w:rStyle w:val="CommentReference"/>
            </w:rPr>
          </w:rPrChange>
        </w:rPr>
        <w:commentReference w:id="208"/>
      </w:r>
      <w:r w:rsidRPr="008701BB">
        <w:t>., using estimated glomerular filtration rate (eGFR) as the indicator of renal dysfunction in patients with known or suspected coronary artery disease.</w:t>
      </w:r>
      <w:r w:rsidRPr="008701BB">
        <w:rPr>
          <w:vertAlign w:val="superscript"/>
        </w:rPr>
        <w:t xml:space="preserve"> [3</w:t>
      </w:r>
      <w:proofErr w:type="gramStart"/>
      <w:r w:rsidRPr="008701BB">
        <w:rPr>
          <w:vertAlign w:val="superscript"/>
        </w:rPr>
        <w:t>]</w:t>
      </w:r>
      <w:r w:rsidRPr="008701BB">
        <w:t xml:space="preserve">  Van</w:t>
      </w:r>
      <w:proofErr w:type="gramEnd"/>
      <w:r w:rsidRPr="008701BB">
        <w:t xml:space="preserve"> </w:t>
      </w:r>
      <w:proofErr w:type="spellStart"/>
      <w:r w:rsidRPr="008701BB">
        <w:t>Domburg</w:t>
      </w:r>
      <w:proofErr w:type="spellEnd"/>
      <w:r w:rsidRPr="008701BB">
        <w:t xml:space="preserve"> et al. employed a multivariable adjusted Cox model and found the hazard ratios were 1.33, 1.67, and 3.38 among patients with mild, moderate, and severe renal impairment compared to their peers with normal renal function. In summary, although extent literature employed different biomarkers for renal dysfunction, increasing hazard ratios were reported for impaired renal function among patients with cardiovascular diseases</w:t>
      </w:r>
      <w:ins w:id="212" w:author="Guo, Fuyu" w:date="2021-12-10T14:57:00Z">
        <w:r w:rsidR="006D21DF" w:rsidRPr="008701BB">
          <w:rPr>
            <w:rFonts w:eastAsia="SimSun"/>
            <w:rPrChange w:id="213" w:author="Administrator" w:date="2021-12-10T20:48:00Z">
              <w:rPr>
                <w:rFonts w:ascii="SimSun" w:eastAsia="SimSun" w:hAnsi="SimSun" w:cs="SimSun" w:hint="eastAsia"/>
              </w:rPr>
            </w:rPrChange>
          </w:rPr>
          <w:t>.</w:t>
        </w:r>
      </w:ins>
      <w:del w:id="214" w:author="Guo, Fuyu" w:date="2021-12-10T14:57:00Z">
        <w:r w:rsidRPr="008701BB" w:rsidDel="006D21DF">
          <w:delText>.</w:delText>
        </w:r>
      </w:del>
    </w:p>
    <w:p w14:paraId="10923113" w14:textId="77777777" w:rsidR="006D21DF" w:rsidRPr="008701BB" w:rsidRDefault="006D21DF" w:rsidP="00327F5F">
      <w:pPr>
        <w:spacing w:line="480" w:lineRule="auto"/>
        <w:rPr>
          <w:ins w:id="215" w:author="Guo, Fuyu" w:date="2021-12-10T14:57:00Z"/>
        </w:rPr>
      </w:pPr>
    </w:p>
    <w:p w14:paraId="1202E10F" w14:textId="24899CD0" w:rsidR="00BF6BEB" w:rsidRPr="008701BB" w:rsidDel="006D21DF" w:rsidRDefault="00BF6BEB" w:rsidP="00327F5F">
      <w:pPr>
        <w:spacing w:line="480" w:lineRule="auto"/>
        <w:rPr>
          <w:del w:id="216" w:author="Guo, Fuyu" w:date="2021-12-10T14:57:00Z"/>
          <w:strike/>
        </w:rPr>
      </w:pPr>
      <w:del w:id="217" w:author="Guo, Fuyu" w:date="2021-12-10T14:57:00Z">
        <w:r w:rsidRPr="008701BB" w:rsidDel="006D21DF">
          <w:delText xml:space="preserve">After reviewing existing literature, we aimed to use a multivariable adjusted Cox model as the main model as it is commonly used in this research area. </w:delText>
        </w:r>
        <w:r w:rsidRPr="008701BB" w:rsidDel="006D21DF">
          <w:rPr>
            <w:strike/>
          </w:rPr>
          <w:delText>However, previous studies reported less on the modification of other biomarkers such as eject fraction. Potential effect modification by other biomarkers may reveal heterogenous effects of renal dysfunction among different subgroups. Thus, we aim to fill this gap in the current project.</w:delText>
        </w:r>
      </w:del>
    </w:p>
    <w:p w14:paraId="4EBCDC7B" w14:textId="35E0E145" w:rsidR="00F621A1" w:rsidRPr="008701BB" w:rsidDel="00327F5F" w:rsidRDefault="00F621A1" w:rsidP="00327F5F">
      <w:pPr>
        <w:spacing w:line="480" w:lineRule="auto"/>
        <w:rPr>
          <w:del w:id="218" w:author="Guo, Fuyu" w:date="2021-12-10T14:47:00Z"/>
          <w:b/>
          <w:bCs/>
          <w:rPrChange w:id="219" w:author="Administrator" w:date="2021-12-10T20:48:00Z">
            <w:rPr>
              <w:del w:id="220" w:author="Guo, Fuyu" w:date="2021-12-10T14:47:00Z"/>
              <w:rFonts w:ascii="Times" w:hAnsi="Times"/>
              <w:b/>
              <w:bCs/>
            </w:rPr>
          </w:rPrChange>
        </w:rPr>
      </w:pPr>
    </w:p>
    <w:p w14:paraId="0F2EEDD5" w14:textId="5ADC497B" w:rsidR="00327F5F" w:rsidRPr="008701BB" w:rsidRDefault="00327F5F" w:rsidP="00327F5F">
      <w:pPr>
        <w:spacing w:line="480" w:lineRule="auto"/>
        <w:rPr>
          <w:ins w:id="221" w:author="Guo, Fuyu" w:date="2021-12-10T14:47:00Z"/>
        </w:rPr>
      </w:pPr>
    </w:p>
    <w:p w14:paraId="7FCA4DDF" w14:textId="0BD2E930" w:rsidR="00F621A1" w:rsidRPr="008701BB" w:rsidRDefault="003E67D0" w:rsidP="00327F5F">
      <w:pPr>
        <w:spacing w:line="480" w:lineRule="auto"/>
        <w:rPr>
          <w:b/>
          <w:bCs/>
          <w:i/>
          <w:iCs/>
          <w:rPrChange w:id="222" w:author="Administrator" w:date="2021-12-10T20:48:00Z">
            <w:rPr>
              <w:b/>
              <w:bCs/>
            </w:rPr>
          </w:rPrChange>
        </w:rPr>
      </w:pPr>
      <w:ins w:id="223" w:author="Administrator" w:date="2021-12-10T16:18:00Z">
        <w:r w:rsidRPr="008701BB">
          <w:rPr>
            <w:b/>
            <w:bCs/>
            <w:i/>
            <w:iCs/>
            <w:rPrChange w:id="224" w:author="Administrator" w:date="2021-12-10T20:48:00Z">
              <w:rPr>
                <w:rFonts w:ascii="Times" w:hAnsi="Times"/>
                <w:b/>
                <w:bCs/>
                <w:i/>
                <w:iCs/>
              </w:rPr>
            </w:rPrChange>
          </w:rPr>
          <w:t>3</w:t>
        </w:r>
      </w:ins>
      <w:ins w:id="225" w:author="Guo, Fuyu" w:date="2021-12-10T14:47:00Z">
        <w:del w:id="226" w:author="Administrator" w:date="2021-12-10T16:18:00Z">
          <w:r w:rsidR="00327F5F" w:rsidRPr="008701BB" w:rsidDel="003E67D0">
            <w:rPr>
              <w:b/>
              <w:bCs/>
              <w:i/>
              <w:iCs/>
              <w:rPrChange w:id="227" w:author="Administrator" w:date="2021-12-10T20:48:00Z">
                <w:rPr>
                  <w:rFonts w:ascii="Times" w:hAnsi="Times"/>
                  <w:b/>
                  <w:bCs/>
                </w:rPr>
              </w:rPrChange>
            </w:rPr>
            <w:delText>2</w:delText>
          </w:r>
        </w:del>
        <w:r w:rsidR="00327F5F" w:rsidRPr="008701BB">
          <w:rPr>
            <w:b/>
            <w:bCs/>
            <w:i/>
            <w:iCs/>
            <w:rPrChange w:id="228" w:author="Administrator" w:date="2021-12-10T20:48:00Z">
              <w:rPr>
                <w:rFonts w:ascii="Times" w:hAnsi="Times"/>
                <w:b/>
                <w:bCs/>
              </w:rPr>
            </w:rPrChange>
          </w:rPr>
          <w:t xml:space="preserve">. </w:t>
        </w:r>
      </w:ins>
      <w:ins w:id="229" w:author="Guo, Fuyu" w:date="2021-12-10T14:57:00Z">
        <w:r w:rsidR="006D21DF" w:rsidRPr="008701BB">
          <w:rPr>
            <w:b/>
            <w:bCs/>
            <w:i/>
            <w:iCs/>
            <w:rPrChange w:id="230" w:author="Administrator" w:date="2021-12-10T20:48:00Z">
              <w:rPr>
                <w:rFonts w:ascii="Arial" w:hAnsi="Arial" w:cs="Arial"/>
                <w:sz w:val="27"/>
                <w:szCs w:val="27"/>
                <w:shd w:val="clear" w:color="auto" w:fill="F2F2F2"/>
              </w:rPr>
            </w:rPrChange>
          </w:rPr>
          <w:t xml:space="preserve">Research and Analysis Methods </w:t>
        </w:r>
        <w:r w:rsidR="006D21DF" w:rsidRPr="008701BB">
          <w:rPr>
            <w:b/>
            <w:bCs/>
            <w:i/>
            <w:iCs/>
            <w:rPrChange w:id="231" w:author="Administrator" w:date="2021-12-10T20:48:00Z">
              <w:rPr>
                <w:rFonts w:ascii="Times" w:hAnsi="Times"/>
                <w:b/>
                <w:bCs/>
                <w:i/>
                <w:iCs/>
              </w:rPr>
            </w:rPrChange>
          </w:rPr>
          <w:t>s</w:t>
        </w:r>
      </w:ins>
      <w:del w:id="232" w:author="Guo, Fuyu" w:date="2021-12-10T14:47:00Z">
        <w:r w:rsidR="00F621A1" w:rsidRPr="008701BB" w:rsidDel="00327F5F">
          <w:rPr>
            <w:rPrChange w:id="233" w:author="Administrator" w:date="2021-12-10T20:48:00Z">
              <w:rPr>
                <w:b/>
                <w:bCs/>
              </w:rPr>
            </w:rPrChange>
          </w:rPr>
          <w:delText xml:space="preserve">Research and Analysis </w:delText>
        </w:r>
      </w:del>
      <w:del w:id="234" w:author="Guo, Fuyu" w:date="2021-12-10T14:56:00Z">
        <w:r w:rsidR="00F621A1" w:rsidRPr="008701BB" w:rsidDel="00D36646">
          <w:rPr>
            <w:rPrChange w:id="235" w:author="Administrator" w:date="2021-12-10T20:48:00Z">
              <w:rPr>
                <w:b/>
                <w:bCs/>
              </w:rPr>
            </w:rPrChange>
          </w:rPr>
          <w:delText>Methods:</w:delText>
        </w:r>
      </w:del>
    </w:p>
    <w:p w14:paraId="4C37663B" w14:textId="32E71569" w:rsidR="00F621A1" w:rsidRPr="008701BB" w:rsidRDefault="003E67D0" w:rsidP="00327F5F">
      <w:pPr>
        <w:spacing w:line="480" w:lineRule="auto"/>
      </w:pPr>
      <w:ins w:id="236" w:author="Administrator" w:date="2021-12-10T16:18:00Z">
        <w:r w:rsidRPr="008701BB">
          <w:rPr>
            <w:rPrChange w:id="237" w:author="Administrator" w:date="2021-12-10T20:48:00Z">
              <w:rPr>
                <w:rFonts w:ascii="Times" w:hAnsi="Times"/>
              </w:rPr>
            </w:rPrChange>
          </w:rPr>
          <w:t>3</w:t>
        </w:r>
      </w:ins>
      <w:ins w:id="238" w:author="Guo, Fuyu" w:date="2021-12-10T14:47:00Z">
        <w:del w:id="239" w:author="Administrator" w:date="2021-12-10T16:18:00Z">
          <w:r w:rsidR="00327F5F" w:rsidRPr="008701BB" w:rsidDel="003E67D0">
            <w:rPr>
              <w:rPrChange w:id="240" w:author="Administrator" w:date="2021-12-10T20:48:00Z">
                <w:rPr>
                  <w:rFonts w:ascii="Times" w:hAnsi="Times"/>
                </w:rPr>
              </w:rPrChange>
            </w:rPr>
            <w:delText>2</w:delText>
          </w:r>
        </w:del>
        <w:r w:rsidR="00327F5F" w:rsidRPr="008701BB">
          <w:rPr>
            <w:rPrChange w:id="241" w:author="Administrator" w:date="2021-12-10T20:48:00Z">
              <w:rPr>
                <w:rFonts w:ascii="Times" w:hAnsi="Times"/>
              </w:rPr>
            </w:rPrChange>
          </w:rPr>
          <w:t xml:space="preserve">.1. </w:t>
        </w:r>
      </w:ins>
      <w:r w:rsidR="0068082C" w:rsidRPr="008701BB">
        <w:t>Material sources and data description</w:t>
      </w:r>
    </w:p>
    <w:p w14:paraId="1DFFB2B8" w14:textId="5E792D06" w:rsidR="0068082C" w:rsidRPr="008701BB" w:rsidRDefault="0068082C" w:rsidP="00327F5F">
      <w:pPr>
        <w:spacing w:line="480" w:lineRule="auto"/>
        <w:jc w:val="both"/>
        <w:rPr>
          <w:u w:val="single"/>
        </w:rPr>
      </w:pPr>
      <w:bookmarkStart w:id="242" w:name="OLE_LINK19"/>
      <w:bookmarkStart w:id="243" w:name="OLE_LINK20"/>
      <w:r w:rsidRPr="008701BB">
        <w:rPr>
          <w:noProof/>
        </w:rPr>
        <w:lastRenderedPageBreak/>
        <w:t>T</w:t>
      </w:r>
      <w:r w:rsidRPr="008701BB">
        <w:rPr>
          <w:rFonts w:eastAsia="SimSun"/>
          <w:noProof/>
        </w:rPr>
        <w:t>he dataset was retrieved</w:t>
      </w:r>
      <w:r w:rsidRPr="008701BB">
        <w:rPr>
          <w:noProof/>
        </w:rPr>
        <w:t xml:space="preserve"> from UCI Machine Learning Repository. It was first collected and analyzed by Ahmad et al. </w:t>
      </w:r>
      <w:r w:rsidRPr="008701BB">
        <w:rPr>
          <w:noProof/>
          <w:vertAlign w:val="superscript"/>
        </w:rPr>
        <w:t xml:space="preserve">[1] </w:t>
      </w:r>
      <w:r w:rsidRPr="008701BB">
        <w:rPr>
          <w:noProof/>
        </w:rPr>
        <w:t xml:space="preserve">based on medical records of 299 patients with HF at NYHA class III and IV, </w:t>
      </w:r>
      <w:r w:rsidRPr="008701BB">
        <w:rPr>
          <w:rFonts w:eastAsia="SimSun"/>
          <w:shd w:val="clear" w:color="auto" w:fill="FFFFFF"/>
        </w:rPr>
        <w:t>the most two severe HF stages</w:t>
      </w:r>
      <w:del w:id="244" w:author="Administrator" w:date="2021-12-10T16:18:00Z">
        <w:r w:rsidRPr="008701BB" w:rsidDel="00866BAB">
          <w:rPr>
            <w:rFonts w:eastAsia="SimSun"/>
            <w:shd w:val="clear" w:color="auto" w:fill="FFFFFF"/>
          </w:rPr>
          <w:delText xml:space="preserve">. </w:delText>
        </w:r>
        <w:commentRangeStart w:id="245"/>
        <w:r w:rsidRPr="008701BB" w:rsidDel="00866BAB">
          <w:rPr>
            <w:rFonts w:eastAsia="SimSun"/>
            <w:shd w:val="clear" w:color="auto" w:fill="FFFFFF"/>
          </w:rPr>
          <w:delText xml:space="preserve">We downloaded this dataset from the UCI Machine Learning Repository and will use it under the same Attribution 4.0 International (CC BY 4.0) </w:delText>
        </w:r>
        <w:commentRangeEnd w:id="245"/>
        <w:r w:rsidRPr="008701BB" w:rsidDel="00866BAB">
          <w:rPr>
            <w:rStyle w:val="CommentReference"/>
            <w:sz w:val="24"/>
            <w:szCs w:val="24"/>
            <w:rPrChange w:id="246" w:author="Administrator" w:date="2021-12-10T20:48:00Z">
              <w:rPr>
                <w:rStyle w:val="CommentReference"/>
              </w:rPr>
            </w:rPrChange>
          </w:rPr>
          <w:commentReference w:id="245"/>
        </w:r>
        <w:r w:rsidRPr="008701BB" w:rsidDel="00866BAB">
          <w:rPr>
            <w:rFonts w:eastAsia="SimSun"/>
            <w:shd w:val="clear" w:color="auto" w:fill="FFFFFF"/>
          </w:rPr>
          <w:delText>copyright</w:delText>
        </w:r>
      </w:del>
      <w:r w:rsidRPr="008701BB">
        <w:rPr>
          <w:rFonts w:eastAsia="SimSun"/>
          <w:shd w:val="clear" w:color="auto" w:fill="FFFFFF"/>
        </w:rPr>
        <w:t xml:space="preserve">. </w:t>
      </w:r>
      <w:bookmarkEnd w:id="242"/>
      <w:bookmarkEnd w:id="243"/>
      <w:r w:rsidRPr="008701BB">
        <w:rPr>
          <w:rFonts w:eastAsia="SimSun"/>
          <w:shd w:val="clear" w:color="auto" w:fill="FFFFFF"/>
        </w:rPr>
        <w:t>A</w:t>
      </w:r>
      <w:commentRangeStart w:id="247"/>
      <w:r w:rsidRPr="008701BB">
        <w:rPr>
          <w:rFonts w:eastAsia="SimSun"/>
          <w:shd w:val="clear" w:color="auto" w:fill="FFFFFF"/>
        </w:rPr>
        <w:t xml:space="preserve"> total of </w:t>
      </w:r>
      <w:r w:rsidRPr="008701BB">
        <w:t>thirteen</w:t>
      </w:r>
      <w:del w:id="248" w:author="Guo, Fuyu" w:date="2021-12-10T14:47:00Z">
        <w:r w:rsidRPr="008701BB" w:rsidDel="00327F5F">
          <w:delText xml:space="preserve"> </w:delText>
        </w:r>
      </w:del>
      <w:r w:rsidRPr="008701BB">
        <w:t xml:space="preserve"> </w:t>
      </w:r>
      <w:commentRangeEnd w:id="247"/>
      <w:r w:rsidRPr="008701BB">
        <w:rPr>
          <w:rStyle w:val="CommentReference"/>
          <w:sz w:val="24"/>
          <w:szCs w:val="24"/>
          <w:rPrChange w:id="249" w:author="Administrator" w:date="2021-12-10T20:48:00Z">
            <w:rPr>
              <w:rStyle w:val="CommentReference"/>
            </w:rPr>
          </w:rPrChange>
        </w:rPr>
        <w:commentReference w:id="247"/>
      </w:r>
      <w:ins w:id="250" w:author="Guo, Fuyu" w:date="2021-12-10T14:47:00Z">
        <w:r w:rsidR="00511E89" w:rsidRPr="008701BB">
          <w:rPr>
            <w:rPrChange w:id="251" w:author="Administrator" w:date="2021-12-10T20:48:00Z">
              <w:rPr>
                <w:rFonts w:ascii="Times" w:hAnsi="Times"/>
              </w:rPr>
            </w:rPrChange>
          </w:rPr>
          <w:t>variables</w:t>
        </w:r>
      </w:ins>
      <w:del w:id="252" w:author="Guo, Fuyu" w:date="2021-12-10T14:47:00Z">
        <w:r w:rsidRPr="008701BB" w:rsidDel="00511E89">
          <w:delText>clinical features</w:delText>
        </w:r>
      </w:del>
      <w:r w:rsidRPr="008701BB">
        <w:t xml:space="preserve"> </w:t>
      </w:r>
      <w:ins w:id="253" w:author="Guo, Fuyu" w:date="2021-12-10T14:48:00Z">
        <w:r w:rsidR="00511E89" w:rsidRPr="008701BB">
          <w:rPr>
            <w:rPrChange w:id="254" w:author="Administrator" w:date="2021-12-10T20:48:00Z">
              <w:rPr>
                <w:rFonts w:ascii="Times" w:hAnsi="Times"/>
              </w:rPr>
            </w:rPrChange>
          </w:rPr>
          <w:t>we</w:t>
        </w:r>
      </w:ins>
      <w:del w:id="255" w:author="Guo, Fuyu" w:date="2021-12-10T14:48:00Z">
        <w:r w:rsidRPr="008701BB" w:rsidDel="00511E89">
          <w:delText>a</w:delText>
        </w:r>
      </w:del>
      <w:r w:rsidRPr="008701BB">
        <w:t>re collected in the dataset, including age (years), sex (binary),</w:t>
      </w:r>
      <w:del w:id="256" w:author="Guo, Fuyu" w:date="2021-12-10T14:47:00Z">
        <w:r w:rsidRPr="008701BB" w:rsidDel="00327F5F">
          <w:delText xml:space="preserve"> </w:delText>
        </w:r>
      </w:del>
      <w:r w:rsidRPr="008701BB">
        <w:t xml:space="preserve"> </w:t>
      </w:r>
      <w:proofErr w:type="spellStart"/>
      <w:r w:rsidRPr="008701BB">
        <w:t>anaemia</w:t>
      </w:r>
      <w:proofErr w:type="spellEnd"/>
      <w:r w:rsidRPr="008701BB">
        <w:t xml:space="preserve"> (binary), high blood pressure (binary), creatinine phosphokinase level (mcg/L), diabetes (binary), ejection fraction (percentage), platelets (</w:t>
      </w:r>
      <w:proofErr w:type="spellStart"/>
      <w:r w:rsidRPr="008701BB">
        <w:t>kiloplatelets</w:t>
      </w:r>
      <w:proofErr w:type="spellEnd"/>
      <w:r w:rsidRPr="008701BB">
        <w:t>/mL), serum creatinine (mg/dL), serum sodium (</w:t>
      </w:r>
      <w:proofErr w:type="spellStart"/>
      <w:r w:rsidRPr="008701BB">
        <w:t>mEq</w:t>
      </w:r>
      <w:proofErr w:type="spellEnd"/>
      <w:r w:rsidRPr="008701BB">
        <w:t xml:space="preserve">/L), smoking (binary), follow-up period (days) and death event (binary). </w:t>
      </w:r>
      <w:del w:id="257" w:author="Guo, Fuyu" w:date="2021-12-10T14:47:00Z">
        <w:r w:rsidR="00943303" w:rsidRPr="008701BB" w:rsidDel="00327F5F">
          <w:delText xml:space="preserve"> </w:delText>
        </w:r>
      </w:del>
      <w:del w:id="258" w:author="Administrator" w:date="2021-12-10T16:18:00Z">
        <w:r w:rsidR="00943303" w:rsidRPr="008701BB" w:rsidDel="00866BAB">
          <w:rPr>
            <w:u w:val="single"/>
          </w:rPr>
          <w:delText>S</w:delText>
        </w:r>
        <w:r w:rsidRPr="008701BB" w:rsidDel="00866BAB">
          <w:rPr>
            <w:u w:val="single"/>
          </w:rPr>
          <w:delText xml:space="preserve">erum creatinine level was first treated as a continuous variable and then categorized into two different levels (≤ </w:delText>
        </w:r>
        <w:bookmarkStart w:id="259" w:name="OLE_LINK16"/>
        <w:bookmarkStart w:id="260" w:name="OLE_LINK17"/>
        <w:r w:rsidRPr="008701BB" w:rsidDel="00866BAB">
          <w:rPr>
            <w:u w:val="single"/>
          </w:rPr>
          <w:delText xml:space="preserve">1.5 mg/dL </w:delText>
        </w:r>
        <w:bookmarkEnd w:id="259"/>
        <w:bookmarkEnd w:id="260"/>
        <w:r w:rsidRPr="008701BB" w:rsidDel="00866BAB">
          <w:rPr>
            <w:u w:val="single"/>
          </w:rPr>
          <w:delText>for the normal level vs, &gt; 1.5 mg/dL for the abnormal level).</w:delText>
        </w:r>
        <w:r w:rsidR="002716E0" w:rsidRPr="008701BB" w:rsidDel="00866BAB">
          <w:delText xml:space="preserve"> </w:delText>
        </w:r>
      </w:del>
      <w:commentRangeStart w:id="261"/>
      <w:del w:id="262" w:author="Administrator" w:date="2021-12-10T16:26:00Z">
        <w:r w:rsidR="002716E0" w:rsidRPr="008701BB" w:rsidDel="009A5D04">
          <w:delText>In this survival analysis project, the primary outcome is the time to event (i.e., survival time and the end status) for each patient.</w:delText>
        </w:r>
        <w:commentRangeEnd w:id="261"/>
        <w:r w:rsidR="0067314E" w:rsidRPr="008701BB" w:rsidDel="009A5D04">
          <w:rPr>
            <w:rStyle w:val="CommentReference"/>
            <w:sz w:val="24"/>
            <w:szCs w:val="24"/>
            <w:rPrChange w:id="263" w:author="Administrator" w:date="2021-12-10T20:48:00Z">
              <w:rPr>
                <w:rStyle w:val="CommentReference"/>
              </w:rPr>
            </w:rPrChange>
          </w:rPr>
          <w:commentReference w:id="261"/>
        </w:r>
      </w:del>
    </w:p>
    <w:p w14:paraId="42AEA448" w14:textId="77777777" w:rsidR="001F05B6" w:rsidRPr="008701BB" w:rsidRDefault="001F05B6" w:rsidP="00327F5F">
      <w:pPr>
        <w:spacing w:line="480" w:lineRule="auto"/>
        <w:rPr>
          <w:ins w:id="264" w:author="Administrator" w:date="2021-12-10T16:18:00Z"/>
          <w:rPrChange w:id="265" w:author="Administrator" w:date="2021-12-10T20:48:00Z">
            <w:rPr>
              <w:ins w:id="266" w:author="Administrator" w:date="2021-12-10T16:18:00Z"/>
              <w:rFonts w:ascii="Times" w:hAnsi="Times"/>
            </w:rPr>
          </w:rPrChange>
        </w:rPr>
      </w:pPr>
    </w:p>
    <w:p w14:paraId="239D106F" w14:textId="7FE7B68A" w:rsidR="0068082C" w:rsidRPr="008701BB" w:rsidDel="001F05B6" w:rsidRDefault="001F05B6" w:rsidP="00327F5F">
      <w:pPr>
        <w:spacing w:line="480" w:lineRule="auto"/>
        <w:rPr>
          <w:del w:id="267" w:author="Guo, Fuyu" w:date="2021-12-10T14:48:00Z"/>
          <w:rPrChange w:id="268" w:author="Administrator" w:date="2021-12-10T20:48:00Z">
            <w:rPr>
              <w:del w:id="269" w:author="Guo, Fuyu" w:date="2021-12-10T14:48:00Z"/>
              <w:rFonts w:ascii="Times" w:hAnsi="Times"/>
            </w:rPr>
          </w:rPrChange>
        </w:rPr>
      </w:pPr>
      <w:ins w:id="270" w:author="Administrator" w:date="2021-12-10T16:18:00Z">
        <w:r w:rsidRPr="008701BB">
          <w:rPr>
            <w:rPrChange w:id="271" w:author="Administrator" w:date="2021-12-10T20:48:00Z">
              <w:rPr>
                <w:rFonts w:ascii="Times" w:hAnsi="Times"/>
              </w:rPr>
            </w:rPrChange>
          </w:rPr>
          <w:t>3.2.</w:t>
        </w:r>
      </w:ins>
      <w:ins w:id="272" w:author="Administrator" w:date="2021-12-10T16:19:00Z">
        <w:r w:rsidRPr="008701BB">
          <w:rPr>
            <w:rPrChange w:id="273" w:author="Administrator" w:date="2021-12-10T20:48:00Z">
              <w:rPr>
                <w:rFonts w:ascii="Times" w:hAnsi="Times"/>
              </w:rPr>
            </w:rPrChange>
          </w:rPr>
          <w:t xml:space="preserve"> Exposures</w:t>
        </w:r>
      </w:ins>
    </w:p>
    <w:p w14:paraId="755F7B6F" w14:textId="778F24F0" w:rsidR="001F05B6" w:rsidRPr="008701BB" w:rsidRDefault="001F05B6" w:rsidP="00327F5F">
      <w:pPr>
        <w:spacing w:line="480" w:lineRule="auto"/>
        <w:jc w:val="both"/>
        <w:rPr>
          <w:ins w:id="274" w:author="Administrator" w:date="2021-12-10T16:19:00Z"/>
          <w:rPrChange w:id="275" w:author="Administrator" w:date="2021-12-10T20:48:00Z">
            <w:rPr>
              <w:ins w:id="276" w:author="Administrator" w:date="2021-12-10T16:19:00Z"/>
              <w:rFonts w:ascii="Times" w:hAnsi="Times"/>
            </w:rPr>
          </w:rPrChange>
        </w:rPr>
      </w:pPr>
    </w:p>
    <w:p w14:paraId="53CC7196" w14:textId="3B6DA16E" w:rsidR="001F05B6" w:rsidRPr="008701BB" w:rsidRDefault="001F05B6" w:rsidP="00C57B89">
      <w:pPr>
        <w:spacing w:line="480" w:lineRule="auto"/>
        <w:jc w:val="both"/>
        <w:rPr>
          <w:ins w:id="277" w:author="Administrator" w:date="2021-12-10T16:18:00Z"/>
          <w:rPrChange w:id="278" w:author="Administrator" w:date="2021-12-10T20:48:00Z">
            <w:rPr>
              <w:ins w:id="279" w:author="Administrator" w:date="2021-12-10T16:18:00Z"/>
              <w:rFonts w:ascii="Times" w:hAnsi="Times"/>
            </w:rPr>
          </w:rPrChange>
        </w:rPr>
        <w:pPrChange w:id="280" w:author="Administrator" w:date="2021-12-10T16:20:00Z">
          <w:pPr>
            <w:spacing w:line="480" w:lineRule="auto"/>
          </w:pPr>
        </w:pPrChange>
      </w:pPr>
      <w:ins w:id="281" w:author="Administrator" w:date="2021-12-10T16:19:00Z">
        <w:r w:rsidRPr="008701BB">
          <w:rPr>
            <w:rPrChange w:id="282" w:author="Administrator" w:date="2021-12-10T20:48:00Z">
              <w:rPr>
                <w:rFonts w:ascii="Times" w:hAnsi="Times"/>
              </w:rPr>
            </w:rPrChange>
          </w:rPr>
          <w:t>In this study, the main exposure is the serum creatin</w:t>
        </w:r>
        <w:r w:rsidR="00C57B89" w:rsidRPr="008701BB">
          <w:rPr>
            <w:rPrChange w:id="283" w:author="Administrator" w:date="2021-12-10T20:48:00Z">
              <w:rPr>
                <w:rFonts w:ascii="Times" w:hAnsi="Times"/>
              </w:rPr>
            </w:rPrChange>
          </w:rPr>
          <w:t>ine. We first treat it as</w:t>
        </w:r>
      </w:ins>
      <w:ins w:id="284" w:author="Administrator" w:date="2021-12-10T16:20:00Z">
        <w:r w:rsidR="00C57B89" w:rsidRPr="008701BB">
          <w:rPr>
            <w:rPrChange w:id="285" w:author="Administrator" w:date="2021-12-10T20:48:00Z">
              <w:rPr>
                <w:rFonts w:ascii="Times" w:hAnsi="Times"/>
              </w:rPr>
            </w:rPrChange>
          </w:rPr>
          <w:t xml:space="preserve"> a</w:t>
        </w:r>
      </w:ins>
      <w:ins w:id="286" w:author="Administrator" w:date="2021-12-10T16:19:00Z">
        <w:r w:rsidR="00C57B89" w:rsidRPr="008701BB">
          <w:rPr>
            <w:rPrChange w:id="287" w:author="Administrator" w:date="2021-12-10T20:48:00Z">
              <w:rPr>
                <w:rFonts w:ascii="Times" w:hAnsi="Times"/>
              </w:rPr>
            </w:rPrChange>
          </w:rPr>
          <w:t xml:space="preserve"> </w:t>
        </w:r>
      </w:ins>
      <w:ins w:id="288" w:author="Administrator" w:date="2021-12-10T16:20:00Z">
        <w:r w:rsidR="00C57B89" w:rsidRPr="008701BB">
          <w:rPr>
            <w:rPrChange w:id="289" w:author="Administrator" w:date="2021-12-10T20:48:00Z">
              <w:rPr>
                <w:rFonts w:ascii="Times" w:hAnsi="Times"/>
              </w:rPr>
            </w:rPrChange>
          </w:rPr>
          <w:t xml:space="preserve">continuous variable as it </w:t>
        </w:r>
        <w:r w:rsidR="00A16AC9" w:rsidRPr="008701BB">
          <w:rPr>
            <w:rPrChange w:id="290" w:author="Administrator" w:date="2021-12-10T20:48:00Z">
              <w:rPr>
                <w:rFonts w:ascii="Times" w:hAnsi="Times"/>
              </w:rPr>
            </w:rPrChange>
          </w:rPr>
          <w:t xml:space="preserve">is in the original dataset. Then, </w:t>
        </w:r>
      </w:ins>
      <w:ins w:id="291" w:author="Administrator" w:date="2021-12-10T16:24:00Z">
        <w:r w:rsidR="00B35E54" w:rsidRPr="008701BB">
          <w:rPr>
            <w:rPrChange w:id="292" w:author="Administrator" w:date="2021-12-10T20:48:00Z">
              <w:rPr>
                <w:rFonts w:ascii="Times" w:hAnsi="Times"/>
              </w:rPr>
            </w:rPrChange>
          </w:rPr>
          <w:t xml:space="preserve">to make our results comparable with the previous studies, we </w:t>
        </w:r>
        <w:commentRangeStart w:id="293"/>
        <w:r w:rsidR="00B35E54" w:rsidRPr="008701BB">
          <w:rPr>
            <w:rPrChange w:id="294" w:author="Administrator" w:date="2021-12-10T20:48:00Z">
              <w:rPr>
                <w:rFonts w:ascii="Times" w:hAnsi="Times"/>
              </w:rPr>
            </w:rPrChange>
          </w:rPr>
          <w:t>categorized the serum creatinine into normal level</w:t>
        </w:r>
      </w:ins>
      <w:ins w:id="295" w:author="Administrator" w:date="2021-12-10T16:25:00Z">
        <w:r w:rsidR="009A5D04" w:rsidRPr="008701BB">
          <w:rPr>
            <w:rPrChange w:id="296" w:author="Administrator" w:date="2021-12-10T20:48:00Z">
              <w:rPr>
                <w:rFonts w:ascii="Times" w:hAnsi="Times"/>
              </w:rPr>
            </w:rPrChange>
          </w:rPr>
          <w:t xml:space="preserve"> </w:t>
        </w:r>
        <w:r w:rsidR="009A5D04" w:rsidRPr="008701BB">
          <w:rPr>
            <w:rPrChange w:id="297" w:author="Administrator" w:date="2021-12-10T20:48:00Z">
              <w:rPr>
                <w:rFonts w:ascii="Times" w:hAnsi="Times"/>
              </w:rPr>
            </w:rPrChange>
          </w:rPr>
          <w:t>(</w:t>
        </w:r>
        <w:r w:rsidR="009A5D04" w:rsidRPr="008701BB">
          <w:rPr>
            <w:rPrChange w:id="298" w:author="Administrator" w:date="2021-12-10T20:48:00Z">
              <w:rPr>
                <w:rFonts w:ascii="Times" w:hAnsi="Times" w:cs="Times"/>
              </w:rPr>
            </w:rPrChange>
          </w:rPr>
          <w:t>≤</w:t>
        </w:r>
        <w:r w:rsidR="009A5D04" w:rsidRPr="008701BB">
          <w:rPr>
            <w:rPrChange w:id="299" w:author="Administrator" w:date="2021-12-10T20:48:00Z">
              <w:rPr>
                <w:rFonts w:ascii="Times" w:hAnsi="Times"/>
              </w:rPr>
            </w:rPrChange>
          </w:rPr>
          <w:t>1.5 mg/dL)</w:t>
        </w:r>
      </w:ins>
      <w:ins w:id="300" w:author="Administrator" w:date="2021-12-10T16:24:00Z">
        <w:r w:rsidR="00B35E54" w:rsidRPr="008701BB">
          <w:rPr>
            <w:rPrChange w:id="301" w:author="Administrator" w:date="2021-12-10T20:48:00Z">
              <w:rPr>
                <w:rFonts w:ascii="Times" w:hAnsi="Times"/>
              </w:rPr>
            </w:rPrChange>
          </w:rPr>
          <w:t xml:space="preserve"> and abnormal level</w:t>
        </w:r>
      </w:ins>
      <w:ins w:id="302" w:author="Administrator" w:date="2021-12-10T16:25:00Z">
        <w:r w:rsidR="009A5D04" w:rsidRPr="008701BB">
          <w:rPr>
            <w:rPrChange w:id="303" w:author="Administrator" w:date="2021-12-10T20:48:00Z">
              <w:rPr>
                <w:rFonts w:ascii="Times" w:hAnsi="Times"/>
              </w:rPr>
            </w:rPrChange>
          </w:rPr>
          <w:t xml:space="preserve"> (&gt;1.5 mg/dL)</w:t>
        </w:r>
      </w:ins>
      <w:ins w:id="304" w:author="Administrator" w:date="2021-12-10T16:24:00Z">
        <w:r w:rsidR="00B35E54" w:rsidRPr="008701BB">
          <w:rPr>
            <w:rPrChange w:id="305" w:author="Administrator" w:date="2021-12-10T20:48:00Z">
              <w:rPr>
                <w:rFonts w:ascii="Times" w:hAnsi="Times"/>
              </w:rPr>
            </w:rPrChange>
          </w:rPr>
          <w:t>.</w:t>
        </w:r>
      </w:ins>
      <w:ins w:id="306" w:author="Administrator" w:date="2021-12-10T16:25:00Z">
        <w:r w:rsidR="009A5D04" w:rsidRPr="008701BB">
          <w:rPr>
            <w:rPrChange w:id="307" w:author="Administrator" w:date="2021-12-10T20:48:00Z">
              <w:rPr>
                <w:rFonts w:ascii="Times" w:hAnsi="Times"/>
              </w:rPr>
            </w:rPrChange>
          </w:rPr>
          <w:t xml:space="preserve"> </w:t>
        </w:r>
        <w:commentRangeEnd w:id="293"/>
        <w:r w:rsidR="009A5D04" w:rsidRPr="008701BB">
          <w:rPr>
            <w:rStyle w:val="CommentReference"/>
            <w:sz w:val="24"/>
            <w:szCs w:val="24"/>
            <w:rPrChange w:id="308" w:author="Administrator" w:date="2021-12-10T20:48:00Z">
              <w:rPr>
                <w:rStyle w:val="CommentReference"/>
              </w:rPr>
            </w:rPrChange>
          </w:rPr>
          <w:commentReference w:id="293"/>
        </w:r>
      </w:ins>
    </w:p>
    <w:p w14:paraId="72A51F57" w14:textId="730628D5" w:rsidR="001F05B6" w:rsidRPr="008701BB" w:rsidRDefault="001F05B6" w:rsidP="00327F5F">
      <w:pPr>
        <w:spacing w:line="480" w:lineRule="auto"/>
        <w:rPr>
          <w:ins w:id="309" w:author="Administrator" w:date="2021-12-10T16:25:00Z"/>
          <w:rPrChange w:id="310" w:author="Administrator" w:date="2021-12-10T20:48:00Z">
            <w:rPr>
              <w:ins w:id="311" w:author="Administrator" w:date="2021-12-10T16:25:00Z"/>
              <w:rFonts w:ascii="Times" w:hAnsi="Times"/>
            </w:rPr>
          </w:rPrChange>
        </w:rPr>
      </w:pPr>
    </w:p>
    <w:p w14:paraId="4E596A24" w14:textId="3BD0D6B9" w:rsidR="009A5D04" w:rsidRPr="008701BB" w:rsidRDefault="009A5D04" w:rsidP="00327F5F">
      <w:pPr>
        <w:spacing w:line="480" w:lineRule="auto"/>
        <w:rPr>
          <w:ins w:id="312" w:author="Administrator" w:date="2021-12-10T16:26:00Z"/>
          <w:rPrChange w:id="313" w:author="Administrator" w:date="2021-12-10T20:48:00Z">
            <w:rPr>
              <w:ins w:id="314" w:author="Administrator" w:date="2021-12-10T16:26:00Z"/>
              <w:rFonts w:ascii="Times" w:hAnsi="Times"/>
            </w:rPr>
          </w:rPrChange>
        </w:rPr>
      </w:pPr>
      <w:ins w:id="315" w:author="Administrator" w:date="2021-12-10T16:25:00Z">
        <w:r w:rsidRPr="008701BB">
          <w:rPr>
            <w:rPrChange w:id="316" w:author="Administrator" w:date="2021-12-10T20:48:00Z">
              <w:rPr>
                <w:rFonts w:ascii="Times" w:hAnsi="Times"/>
              </w:rPr>
            </w:rPrChange>
          </w:rPr>
          <w:t>3.3. Outc</w:t>
        </w:r>
      </w:ins>
      <w:ins w:id="317" w:author="Administrator" w:date="2021-12-10T16:26:00Z">
        <w:r w:rsidRPr="008701BB">
          <w:rPr>
            <w:rPrChange w:id="318" w:author="Administrator" w:date="2021-12-10T20:48:00Z">
              <w:rPr>
                <w:rFonts w:ascii="Times" w:hAnsi="Times"/>
              </w:rPr>
            </w:rPrChange>
          </w:rPr>
          <w:t>ome</w:t>
        </w:r>
      </w:ins>
    </w:p>
    <w:p w14:paraId="55CA38C5" w14:textId="08869540" w:rsidR="009A5D04" w:rsidRPr="008701BB" w:rsidRDefault="009A5D04" w:rsidP="00327F5F">
      <w:pPr>
        <w:spacing w:line="480" w:lineRule="auto"/>
        <w:rPr>
          <w:ins w:id="319" w:author="Administrator" w:date="2021-12-10T16:18:00Z"/>
        </w:rPr>
      </w:pPr>
      <w:ins w:id="320" w:author="Administrator" w:date="2021-12-10T16:26:00Z">
        <w:r w:rsidRPr="008701BB">
          <w:rPr>
            <w:rPrChange w:id="321" w:author="Administrator" w:date="2021-12-10T20:48:00Z">
              <w:rPr>
                <w:rFonts w:ascii="Times" w:hAnsi="Times"/>
              </w:rPr>
            </w:rPrChange>
          </w:rPr>
          <w:t xml:space="preserve">In this survival analysis project, </w:t>
        </w:r>
        <w:r w:rsidR="00B65BE9" w:rsidRPr="008701BB">
          <w:rPr>
            <w:rPrChange w:id="322" w:author="Administrator" w:date="2021-12-10T20:48:00Z">
              <w:rPr>
                <w:rFonts w:ascii="Times" w:hAnsi="Times"/>
              </w:rPr>
            </w:rPrChange>
          </w:rPr>
          <w:t>t</w:t>
        </w:r>
        <w:r w:rsidR="00B65BE9" w:rsidRPr="008701BB">
          <w:rPr>
            <w:rPrChange w:id="323" w:author="Administrator" w:date="2021-12-10T20:48:00Z">
              <w:rPr>
                <w:rFonts w:ascii="Times" w:hAnsi="Times"/>
              </w:rPr>
            </w:rPrChange>
          </w:rPr>
          <w:t>he</w:t>
        </w:r>
        <w:r w:rsidR="00B65BE9" w:rsidRPr="008701BB">
          <w:rPr>
            <w:rPrChange w:id="324" w:author="Administrator" w:date="2021-12-10T20:48:00Z">
              <w:rPr>
                <w:rFonts w:ascii="Times" w:hAnsi="Times"/>
              </w:rPr>
            </w:rPrChange>
          </w:rPr>
          <w:t xml:space="preserve"> primary</w:t>
        </w:r>
        <w:r w:rsidR="00B65BE9" w:rsidRPr="008701BB">
          <w:rPr>
            <w:rPrChange w:id="325" w:author="Administrator" w:date="2021-12-10T20:48:00Z">
              <w:rPr>
                <w:rFonts w:ascii="Times" w:hAnsi="Times"/>
              </w:rPr>
            </w:rPrChange>
          </w:rPr>
          <w:t xml:space="preserve"> outcome is the survival time with the end point status for the patients with heart failure during the follow-up period</w:t>
        </w:r>
        <w:r w:rsidR="00B65BE9" w:rsidRPr="008701BB">
          <w:rPr>
            <w:rPrChange w:id="326" w:author="Administrator" w:date="2021-12-10T20:48:00Z">
              <w:rPr>
                <w:rFonts w:ascii="Times" w:hAnsi="Times"/>
              </w:rPr>
            </w:rPrChange>
          </w:rPr>
          <w:t>. The su</w:t>
        </w:r>
        <w:r w:rsidR="00020C13" w:rsidRPr="008701BB">
          <w:rPr>
            <w:rPrChange w:id="327" w:author="Administrator" w:date="2021-12-10T20:48:00Z">
              <w:rPr>
                <w:rFonts w:ascii="Times" w:hAnsi="Times"/>
              </w:rPr>
            </w:rPrChange>
          </w:rPr>
          <w:t xml:space="preserve">rvival time is on the </w:t>
        </w:r>
        <w:r w:rsidR="00020C13" w:rsidRPr="008701BB">
          <w:rPr>
            <w:rPrChange w:id="328" w:author="Administrator" w:date="2021-12-10T20:48:00Z">
              <w:rPr>
                <w:rFonts w:ascii="Times" w:hAnsi="Times"/>
              </w:rPr>
            </w:rPrChange>
          </w:rPr>
          <w:lastRenderedPageBreak/>
          <w:t>dai</w:t>
        </w:r>
      </w:ins>
      <w:ins w:id="329" w:author="Administrator" w:date="2021-12-10T16:27:00Z">
        <w:r w:rsidR="00020C13" w:rsidRPr="008701BB">
          <w:rPr>
            <w:rPrChange w:id="330" w:author="Administrator" w:date="2021-12-10T20:48:00Z">
              <w:rPr>
                <w:rFonts w:ascii="Times" w:hAnsi="Times"/>
              </w:rPr>
            </w:rPrChange>
          </w:rPr>
          <w:t>ly scale. We also conducted a Poisson regression with the outcome as the incidence of time</w:t>
        </w:r>
        <w:r w:rsidR="00E365CD" w:rsidRPr="008701BB">
          <w:rPr>
            <w:rPrChange w:id="331" w:author="Administrator" w:date="2021-12-10T20:48:00Z">
              <w:rPr>
                <w:rFonts w:ascii="Times" w:hAnsi="Times"/>
              </w:rPr>
            </w:rPrChange>
          </w:rPr>
          <w:t xml:space="preserve"> in our sensitivity analysis.</w:t>
        </w:r>
      </w:ins>
    </w:p>
    <w:p w14:paraId="291A9056" w14:textId="67874897" w:rsidR="00730A7D" w:rsidRPr="008701BB" w:rsidDel="00511E89" w:rsidRDefault="00730A7D" w:rsidP="00327F5F">
      <w:pPr>
        <w:spacing w:line="480" w:lineRule="auto"/>
        <w:jc w:val="both"/>
        <w:rPr>
          <w:del w:id="332" w:author="Guo, Fuyu" w:date="2021-12-10T14:48:00Z"/>
          <w:b/>
          <w:bCs/>
          <w:i/>
          <w:iCs/>
        </w:rPr>
      </w:pPr>
    </w:p>
    <w:p w14:paraId="3EE2FAFA" w14:textId="65E42038" w:rsidR="008E3006" w:rsidRPr="008701BB" w:rsidRDefault="008E3006" w:rsidP="00327F5F">
      <w:pPr>
        <w:spacing w:line="480" w:lineRule="auto"/>
        <w:jc w:val="both"/>
        <w:rPr>
          <w:b/>
          <w:bCs/>
          <w:i/>
          <w:iCs/>
        </w:rPr>
      </w:pPr>
    </w:p>
    <w:p w14:paraId="24CDC653" w14:textId="39BCBD1B" w:rsidR="00C40EB7" w:rsidRPr="008701BB" w:rsidRDefault="00866BAB" w:rsidP="00327F5F">
      <w:pPr>
        <w:spacing w:line="480" w:lineRule="auto"/>
        <w:jc w:val="both"/>
        <w:rPr>
          <w:rPrChange w:id="333" w:author="Administrator" w:date="2021-12-10T20:48:00Z">
            <w:rPr>
              <w:b/>
              <w:bCs/>
              <w:i/>
              <w:iCs/>
            </w:rPr>
          </w:rPrChange>
        </w:rPr>
      </w:pPr>
      <w:ins w:id="334" w:author="Administrator" w:date="2021-12-10T16:18:00Z">
        <w:r w:rsidRPr="008701BB">
          <w:rPr>
            <w:rPrChange w:id="335" w:author="Administrator" w:date="2021-12-10T20:48:00Z">
              <w:rPr>
                <w:rFonts w:ascii="Times" w:hAnsi="Times"/>
                <w:b/>
                <w:bCs/>
                <w:i/>
                <w:iCs/>
              </w:rPr>
            </w:rPrChange>
          </w:rPr>
          <w:t>3.</w:t>
        </w:r>
        <w:r w:rsidR="001F05B6" w:rsidRPr="008701BB">
          <w:rPr>
            <w:rPrChange w:id="336" w:author="Administrator" w:date="2021-12-10T20:48:00Z">
              <w:rPr>
                <w:rFonts w:ascii="Times" w:hAnsi="Times"/>
              </w:rPr>
            </w:rPrChange>
          </w:rPr>
          <w:t>4</w:t>
        </w:r>
        <w:r w:rsidRPr="008701BB">
          <w:rPr>
            <w:rPrChange w:id="337" w:author="Administrator" w:date="2021-12-10T20:48:00Z">
              <w:rPr>
                <w:rFonts w:ascii="Times" w:hAnsi="Times"/>
                <w:b/>
                <w:bCs/>
                <w:i/>
                <w:iCs/>
              </w:rPr>
            </w:rPrChange>
          </w:rPr>
          <w:t>.</w:t>
        </w:r>
        <w:r w:rsidR="001F05B6" w:rsidRPr="008701BB">
          <w:rPr>
            <w:rPrChange w:id="338" w:author="Administrator" w:date="2021-12-10T20:48:00Z">
              <w:rPr>
                <w:rFonts w:ascii="Times" w:hAnsi="Times"/>
                <w:b/>
                <w:bCs/>
                <w:i/>
                <w:iCs/>
              </w:rPr>
            </w:rPrChange>
          </w:rPr>
          <w:t xml:space="preserve"> </w:t>
        </w:r>
      </w:ins>
      <w:r w:rsidR="00C0557E" w:rsidRPr="008701BB">
        <w:rPr>
          <w:rPrChange w:id="339" w:author="Administrator" w:date="2021-12-10T20:48:00Z">
            <w:rPr>
              <w:b/>
              <w:bCs/>
              <w:i/>
              <w:iCs/>
            </w:rPr>
          </w:rPrChange>
        </w:rPr>
        <w:t>Statistical analysis</w:t>
      </w:r>
    </w:p>
    <w:p w14:paraId="534A87C0" w14:textId="23C2D33F" w:rsidR="0068082C" w:rsidRPr="008701BB" w:rsidDel="00C04E4D" w:rsidRDefault="00E365CD" w:rsidP="00C04E4D">
      <w:pPr>
        <w:spacing w:line="480" w:lineRule="auto"/>
        <w:jc w:val="both"/>
        <w:rPr>
          <w:del w:id="340" w:author="Administrator" w:date="2021-12-10T16:31:00Z"/>
          <w:rPrChange w:id="341" w:author="Administrator" w:date="2021-12-10T20:48:00Z">
            <w:rPr>
              <w:del w:id="342" w:author="Administrator" w:date="2021-12-10T16:31:00Z"/>
              <w:rFonts w:ascii="Times" w:hAnsi="Times"/>
            </w:rPr>
          </w:rPrChange>
        </w:rPr>
      </w:pPr>
      <w:ins w:id="343" w:author="Administrator" w:date="2021-12-10T16:27:00Z">
        <w:r w:rsidRPr="008701BB">
          <w:rPr>
            <w:bCs/>
            <w:iCs/>
            <w:rPrChange w:id="344" w:author="Administrator" w:date="2021-12-10T20:48:00Z">
              <w:rPr>
                <w:rFonts w:ascii="Times" w:hAnsi="Times"/>
                <w:bCs/>
                <w:iCs/>
              </w:rPr>
            </w:rPrChange>
          </w:rPr>
          <w:t>We first conducted a descriptive analysis to demonst</w:t>
        </w:r>
      </w:ins>
      <w:ins w:id="345" w:author="Administrator" w:date="2021-12-10T16:28:00Z">
        <w:r w:rsidRPr="008701BB">
          <w:rPr>
            <w:bCs/>
            <w:iCs/>
            <w:rPrChange w:id="346" w:author="Administrator" w:date="2021-12-10T20:48:00Z">
              <w:rPr>
                <w:rFonts w:ascii="Times" w:hAnsi="Times"/>
                <w:bCs/>
                <w:iCs/>
              </w:rPr>
            </w:rPrChange>
          </w:rPr>
          <w:t>rate the characteristics of the study population at baseline. T-tests and Chi-squared were used for the continuous and categorical variables respectively. Then</w:t>
        </w:r>
      </w:ins>
      <w:ins w:id="347" w:author="Administrator" w:date="2021-12-10T16:29:00Z">
        <w:r w:rsidR="00C55F49" w:rsidRPr="008701BB">
          <w:rPr>
            <w:bCs/>
            <w:iCs/>
            <w:rPrChange w:id="348" w:author="Administrator" w:date="2021-12-10T20:48:00Z">
              <w:rPr>
                <w:rFonts w:ascii="Times" w:hAnsi="Times"/>
                <w:bCs/>
                <w:iCs/>
              </w:rPr>
            </w:rPrChange>
          </w:rPr>
          <w:t xml:space="preserve">, </w:t>
        </w:r>
      </w:ins>
      <w:del w:id="349" w:author="Administrator" w:date="2021-12-10T16:27:00Z">
        <w:r w:rsidR="002E464D" w:rsidRPr="008701BB" w:rsidDel="00E365CD">
          <w:rPr>
            <w:bCs/>
            <w:iCs/>
          </w:rPr>
          <w:delText xml:space="preserve">Due to the main outcome and censored cases, </w:delText>
        </w:r>
      </w:del>
      <w:del w:id="350" w:author="Administrator" w:date="2021-12-10T16:28:00Z">
        <w:r w:rsidR="002E464D" w:rsidRPr="008701BB" w:rsidDel="00C55F49">
          <w:rPr>
            <w:bCs/>
            <w:iCs/>
          </w:rPr>
          <w:delText xml:space="preserve">survival analysis was used to analyze </w:delText>
        </w:r>
        <w:r w:rsidR="002E464D" w:rsidRPr="008701BB" w:rsidDel="00C55F49">
          <w:delText>the association between serum creatinine level and mortality rates.</w:delText>
        </w:r>
      </w:del>
      <w:del w:id="351" w:author="Administrator" w:date="2021-12-10T16:29:00Z">
        <w:r w:rsidR="002E464D" w:rsidRPr="008701BB" w:rsidDel="00C55F49">
          <w:delText xml:space="preserve"> </w:delText>
        </w:r>
      </w:del>
      <w:r w:rsidR="002E464D" w:rsidRPr="008701BB">
        <w:t xml:space="preserve">Kaplan Meier </w:t>
      </w:r>
      <w:r w:rsidR="00D82C56" w:rsidRPr="008701BB">
        <w:t>curves</w:t>
      </w:r>
      <w:r w:rsidR="002E464D" w:rsidRPr="008701BB">
        <w:t xml:space="preserve"> was used to </w:t>
      </w:r>
      <w:r w:rsidR="00D82C56" w:rsidRPr="008701BB">
        <w:t xml:space="preserve">visualize the </w:t>
      </w:r>
      <w:r w:rsidR="006C7197" w:rsidRPr="008701BB">
        <w:t>difference</w:t>
      </w:r>
      <w:r w:rsidR="002E464D" w:rsidRPr="008701BB">
        <w:t xml:space="preserve"> </w:t>
      </w:r>
      <w:r w:rsidR="006C7197" w:rsidRPr="008701BB">
        <w:t xml:space="preserve">of </w:t>
      </w:r>
      <w:r w:rsidR="002E464D" w:rsidRPr="008701BB">
        <w:t xml:space="preserve">survival </w:t>
      </w:r>
      <w:r w:rsidR="006C7197" w:rsidRPr="008701BB">
        <w:t>probabilities</w:t>
      </w:r>
      <w:r w:rsidR="002E464D" w:rsidRPr="008701BB">
        <w:t xml:space="preserve"> </w:t>
      </w:r>
      <w:ins w:id="352" w:author="Administrator" w:date="2021-12-10T16:29:00Z">
        <w:r w:rsidR="00C55F49" w:rsidRPr="008701BB">
          <w:rPr>
            <w:rPrChange w:id="353" w:author="Administrator" w:date="2021-12-10T20:48:00Z">
              <w:rPr>
                <w:rFonts w:ascii="Times" w:hAnsi="Times"/>
              </w:rPr>
            </w:rPrChange>
          </w:rPr>
          <w:t xml:space="preserve">between normal serum creatine group and </w:t>
        </w:r>
        <w:r w:rsidR="007C1119" w:rsidRPr="008701BB">
          <w:rPr>
            <w:rPrChange w:id="354" w:author="Administrator" w:date="2021-12-10T20:48:00Z">
              <w:rPr>
                <w:rFonts w:ascii="Times" w:hAnsi="Times"/>
              </w:rPr>
            </w:rPrChange>
          </w:rPr>
          <w:t>abnormal serum creatine group</w:t>
        </w:r>
      </w:ins>
      <w:del w:id="355" w:author="Administrator" w:date="2021-12-10T16:29:00Z">
        <w:r w:rsidR="002E464D" w:rsidRPr="008701BB" w:rsidDel="00C55F49">
          <w:delText xml:space="preserve">at different levels </w:delText>
        </w:r>
        <w:r w:rsidR="00C40EB7" w:rsidRPr="008701BB" w:rsidDel="00C55F49">
          <w:delText xml:space="preserve">of </w:delText>
        </w:r>
        <w:r w:rsidR="002E464D" w:rsidRPr="008701BB" w:rsidDel="00C55F49">
          <w:delText>explanatory variables</w:delText>
        </w:r>
      </w:del>
      <w:r w:rsidR="002E464D" w:rsidRPr="008701BB">
        <w:t>.</w:t>
      </w:r>
      <w:ins w:id="356" w:author="Administrator" w:date="2021-12-10T16:29:00Z">
        <w:r w:rsidR="007C1119" w:rsidRPr="008701BB">
          <w:rPr>
            <w:rPrChange w:id="357" w:author="Administrator" w:date="2021-12-10T20:48:00Z">
              <w:rPr>
                <w:rFonts w:ascii="Times" w:hAnsi="Times"/>
              </w:rPr>
            </w:rPrChange>
          </w:rPr>
          <w:t xml:space="preserve"> A Log-rank test was performed. Last, we per</w:t>
        </w:r>
      </w:ins>
      <w:ins w:id="358" w:author="Administrator" w:date="2021-12-10T16:30:00Z">
        <w:r w:rsidR="007C1119" w:rsidRPr="008701BB">
          <w:rPr>
            <w:rPrChange w:id="359" w:author="Administrator" w:date="2021-12-10T20:48:00Z">
              <w:rPr>
                <w:rFonts w:ascii="Times" w:hAnsi="Times"/>
              </w:rPr>
            </w:rPrChange>
          </w:rPr>
          <w:t xml:space="preserve">formed </w:t>
        </w:r>
      </w:ins>
      <w:del w:id="360" w:author="Administrator" w:date="2021-12-10T16:30:00Z">
        <w:r w:rsidR="006C7197" w:rsidRPr="008701BB" w:rsidDel="007C1119">
          <w:delText xml:space="preserve"> </w:delText>
        </w:r>
      </w:del>
      <w:r w:rsidR="006C7197" w:rsidRPr="008701BB">
        <w:t xml:space="preserve">Cox Proportional Hazards regression model </w:t>
      </w:r>
      <w:del w:id="361" w:author="Administrator" w:date="2021-12-10T16:30:00Z">
        <w:r w:rsidR="006C7197" w:rsidRPr="008701BB" w:rsidDel="007C1119">
          <w:delText xml:space="preserve">was used to develop a model </w:delText>
        </w:r>
      </w:del>
      <w:ins w:id="362" w:author="Administrator" w:date="2021-12-10T16:30:00Z">
        <w:r w:rsidR="007C1119" w:rsidRPr="008701BB">
          <w:rPr>
            <w:rPrChange w:id="363" w:author="Administrator" w:date="2021-12-10T20:48:00Z">
              <w:rPr>
                <w:rFonts w:ascii="Times" w:hAnsi="Times"/>
              </w:rPr>
            </w:rPrChange>
          </w:rPr>
          <w:t xml:space="preserve">to compare the </w:t>
        </w:r>
      </w:ins>
      <w:del w:id="364" w:author="Administrator" w:date="2021-12-10T16:30:00Z">
        <w:r w:rsidR="000278A5" w:rsidRPr="008701BB" w:rsidDel="007C1119">
          <w:delText xml:space="preserve">to identify the change of </w:delText>
        </w:r>
      </w:del>
      <w:r w:rsidR="000278A5" w:rsidRPr="008701BB">
        <w:t>haza</w:t>
      </w:r>
      <w:ins w:id="365" w:author="Administrator" w:date="2021-12-10T16:30:00Z">
        <w:r w:rsidR="0003147E" w:rsidRPr="008701BB">
          <w:rPr>
            <w:rPrChange w:id="366" w:author="Administrator" w:date="2021-12-10T20:48:00Z">
              <w:rPr>
                <w:rFonts w:ascii="Times" w:hAnsi="Times"/>
              </w:rPr>
            </w:rPrChange>
          </w:rPr>
          <w:t>rd ratio (HR) as we</w:t>
        </w:r>
      </w:ins>
      <w:ins w:id="367" w:author="Administrator" w:date="2021-12-10T16:31:00Z">
        <w:r w:rsidR="0003147E" w:rsidRPr="008701BB">
          <w:rPr>
            <w:rPrChange w:id="368" w:author="Administrator" w:date="2021-12-10T20:48:00Z">
              <w:rPr>
                <w:rFonts w:ascii="Times" w:hAnsi="Times"/>
              </w:rPr>
            </w:rPrChange>
          </w:rPr>
          <w:t>ll as confidence intervals</w:t>
        </w:r>
      </w:ins>
      <w:ins w:id="369" w:author="Administrator" w:date="2021-12-10T16:30:00Z">
        <w:r w:rsidR="0003147E" w:rsidRPr="008701BB">
          <w:rPr>
            <w:rPrChange w:id="370" w:author="Administrator" w:date="2021-12-10T20:48:00Z">
              <w:rPr>
                <w:rFonts w:ascii="Times" w:hAnsi="Times"/>
              </w:rPr>
            </w:rPrChange>
          </w:rPr>
          <w:t xml:space="preserve"> comparing </w:t>
        </w:r>
      </w:ins>
      <w:ins w:id="371" w:author="Administrator" w:date="2021-12-10T16:31:00Z">
        <w:r w:rsidR="0003147E" w:rsidRPr="008701BB">
          <w:rPr>
            <w:rPrChange w:id="372" w:author="Administrator" w:date="2021-12-10T20:48:00Z">
              <w:rPr>
                <w:rFonts w:ascii="Times" w:hAnsi="Times"/>
              </w:rPr>
            </w:rPrChange>
          </w:rPr>
          <w:t>participants</w:t>
        </w:r>
      </w:ins>
      <w:ins w:id="373" w:author="Administrator" w:date="2021-12-10T16:30:00Z">
        <w:r w:rsidR="0003147E" w:rsidRPr="008701BB">
          <w:rPr>
            <w:rPrChange w:id="374" w:author="Administrator" w:date="2021-12-10T20:48:00Z">
              <w:rPr>
                <w:rFonts w:ascii="Times" w:hAnsi="Times"/>
              </w:rPr>
            </w:rPrChange>
          </w:rPr>
          <w:t xml:space="preserve"> with different levels of serum creatin</w:t>
        </w:r>
      </w:ins>
      <w:ins w:id="375" w:author="Administrator" w:date="2021-12-10T16:32:00Z">
        <w:r w:rsidR="00C04E4D" w:rsidRPr="008701BB">
          <w:rPr>
            <w:rPrChange w:id="376" w:author="Administrator" w:date="2021-12-10T20:48:00Z">
              <w:rPr>
                <w:rFonts w:ascii="Times" w:hAnsi="Times"/>
              </w:rPr>
            </w:rPrChange>
          </w:rPr>
          <w:t>ine</w:t>
        </w:r>
      </w:ins>
      <w:ins w:id="377" w:author="Administrator" w:date="2021-12-10T16:30:00Z">
        <w:r w:rsidR="0003147E" w:rsidRPr="008701BB">
          <w:rPr>
            <w:rPrChange w:id="378" w:author="Administrator" w:date="2021-12-10T20:48:00Z">
              <w:rPr>
                <w:rFonts w:ascii="Times" w:hAnsi="Times"/>
              </w:rPr>
            </w:rPrChange>
          </w:rPr>
          <w:t>.</w:t>
        </w:r>
      </w:ins>
      <w:del w:id="379" w:author="Administrator" w:date="2021-12-10T16:30:00Z">
        <w:r w:rsidR="000278A5" w:rsidRPr="008701BB" w:rsidDel="0003147E">
          <w:delText xml:space="preserve">rd of death for an individual </w:delText>
        </w:r>
        <w:r w:rsidR="000278A5" w:rsidRPr="008701BB" w:rsidDel="007C1119">
          <w:delText xml:space="preserve">with </w:delText>
        </w:r>
        <w:r w:rsidR="00D6048A" w:rsidRPr="008701BB" w:rsidDel="007C1119">
          <w:delText>several variables and test the significance of these variables</w:delText>
        </w:r>
        <w:r w:rsidR="000278A5" w:rsidRPr="008701BB" w:rsidDel="007C1119">
          <w:delText>.</w:delText>
        </w:r>
        <w:r w:rsidR="00D6048A" w:rsidRPr="008701BB" w:rsidDel="007C1119">
          <w:delText xml:space="preserve"> </w:delText>
        </w:r>
      </w:del>
      <w:del w:id="380" w:author="Administrator" w:date="2021-12-10T16:31:00Z">
        <w:r w:rsidR="00D6048A" w:rsidRPr="008701BB" w:rsidDel="0003147E">
          <w:delText xml:space="preserve">The Cox Proportional Hazards (PH) Model can be written as: </w:delText>
        </w:r>
      </w:del>
    </w:p>
    <w:p w14:paraId="072CF9BD" w14:textId="1DE86E90" w:rsidR="00C04E4D" w:rsidRPr="008701BB" w:rsidRDefault="00C04E4D" w:rsidP="0003147E">
      <w:pPr>
        <w:spacing w:line="480" w:lineRule="auto"/>
        <w:jc w:val="both"/>
        <w:rPr>
          <w:ins w:id="381" w:author="Administrator" w:date="2021-12-10T16:32:00Z"/>
          <w:rPrChange w:id="382" w:author="Administrator" w:date="2021-12-10T20:48:00Z">
            <w:rPr>
              <w:ins w:id="383" w:author="Administrator" w:date="2021-12-10T16:32:00Z"/>
              <w:rFonts w:ascii="Times" w:hAnsi="Times"/>
            </w:rPr>
          </w:rPrChange>
        </w:rPr>
      </w:pPr>
    </w:p>
    <w:p w14:paraId="247ED7B8" w14:textId="51AC60DA" w:rsidR="00A33E66" w:rsidRPr="008701BB" w:rsidDel="00C905E4" w:rsidRDefault="00C04E4D" w:rsidP="0003147E">
      <w:pPr>
        <w:spacing w:line="480" w:lineRule="auto"/>
        <w:jc w:val="both"/>
        <w:rPr>
          <w:del w:id="384" w:author="Administrator" w:date="2021-12-10T16:35:00Z"/>
          <w:rPrChange w:id="385" w:author="Administrator" w:date="2021-12-10T20:48:00Z">
            <w:rPr>
              <w:del w:id="386" w:author="Administrator" w:date="2021-12-10T16:35:00Z"/>
              <w:sz w:val="28"/>
              <w:szCs w:val="28"/>
            </w:rPr>
          </w:rPrChange>
        </w:rPr>
        <w:pPrChange w:id="387" w:author="Administrator" w:date="2021-12-10T16:31:00Z">
          <w:pPr>
            <w:spacing w:line="480" w:lineRule="auto"/>
          </w:pPr>
        </w:pPrChange>
      </w:pPr>
      <w:ins w:id="388" w:author="Administrator" w:date="2021-12-10T16:32:00Z">
        <w:r w:rsidRPr="008701BB">
          <w:rPr>
            <w:rPrChange w:id="389" w:author="Administrator" w:date="2021-12-10T20:48:00Z">
              <w:rPr>
                <w:rFonts w:ascii="Times" w:hAnsi="Times"/>
              </w:rPr>
            </w:rPrChange>
          </w:rPr>
          <w:t>When constructing Cox models, we first conducted a crude model by only including serum crea</w:t>
        </w:r>
        <w:r w:rsidR="00C206AA" w:rsidRPr="008701BB">
          <w:rPr>
            <w:rPrChange w:id="390" w:author="Administrator" w:date="2021-12-10T20:48:00Z">
              <w:rPr>
                <w:rFonts w:ascii="Times" w:hAnsi="Times"/>
              </w:rPr>
            </w:rPrChange>
          </w:rPr>
          <w:t xml:space="preserve">tinine as the </w:t>
        </w:r>
      </w:ins>
      <w:ins w:id="391" w:author="Administrator" w:date="2021-12-10T16:33:00Z">
        <w:r w:rsidR="00C206AA" w:rsidRPr="008701BB">
          <w:rPr>
            <w:rPrChange w:id="392" w:author="Administrator" w:date="2021-12-10T20:48:00Z">
              <w:rPr>
                <w:rFonts w:ascii="Times" w:hAnsi="Times"/>
              </w:rPr>
            </w:rPrChange>
          </w:rPr>
          <w:t>independent</w:t>
        </w:r>
      </w:ins>
      <w:ins w:id="393" w:author="Administrator" w:date="2021-12-10T16:32:00Z">
        <w:r w:rsidR="00C206AA" w:rsidRPr="008701BB">
          <w:rPr>
            <w:rPrChange w:id="394" w:author="Administrator" w:date="2021-12-10T20:48:00Z">
              <w:rPr>
                <w:rFonts w:ascii="Times" w:hAnsi="Times"/>
              </w:rPr>
            </w:rPrChange>
          </w:rPr>
          <w:t xml:space="preserve"> </w:t>
        </w:r>
      </w:ins>
      <w:ins w:id="395" w:author="Administrator" w:date="2021-12-10T16:33:00Z">
        <w:r w:rsidR="00C206AA" w:rsidRPr="008701BB">
          <w:rPr>
            <w:rPrChange w:id="396" w:author="Administrator" w:date="2021-12-10T20:48:00Z">
              <w:rPr>
                <w:rFonts w:ascii="Times" w:hAnsi="Times"/>
              </w:rPr>
            </w:rPrChange>
          </w:rPr>
          <w:t>variables</w:t>
        </w:r>
      </w:ins>
      <w:ins w:id="397" w:author="Administrator" w:date="2021-12-10T16:32:00Z">
        <w:r w:rsidR="00C206AA" w:rsidRPr="008701BB">
          <w:rPr>
            <w:rPrChange w:id="398" w:author="Administrator" w:date="2021-12-10T20:48:00Z">
              <w:rPr>
                <w:rFonts w:ascii="Times" w:hAnsi="Times"/>
              </w:rPr>
            </w:rPrChange>
          </w:rPr>
          <w:t>.</w:t>
        </w:r>
      </w:ins>
      <w:ins w:id="399" w:author="Administrator" w:date="2021-12-10T16:33:00Z">
        <w:r w:rsidR="00C206AA" w:rsidRPr="008701BB">
          <w:rPr>
            <w:rPrChange w:id="400" w:author="Administrator" w:date="2021-12-10T20:48:00Z">
              <w:rPr>
                <w:rFonts w:ascii="Times" w:hAnsi="Times"/>
              </w:rPr>
            </w:rPrChange>
          </w:rPr>
          <w:t xml:space="preserve"> Then </w:t>
        </w:r>
        <w:r w:rsidR="008C5E57" w:rsidRPr="008701BB">
          <w:rPr>
            <w:rPrChange w:id="401" w:author="Administrator" w:date="2021-12-10T20:48:00Z">
              <w:rPr>
                <w:rFonts w:ascii="Times" w:hAnsi="Times"/>
              </w:rPr>
            </w:rPrChange>
          </w:rPr>
          <w:t>adjusted models</w:t>
        </w:r>
        <w:r w:rsidR="00C206AA" w:rsidRPr="008701BB">
          <w:rPr>
            <w:rPrChange w:id="402" w:author="Administrator" w:date="2021-12-10T20:48:00Z">
              <w:rPr>
                <w:rFonts w:ascii="Times" w:hAnsi="Times"/>
              </w:rPr>
            </w:rPrChange>
          </w:rPr>
          <w:t xml:space="preserve"> were performed</w:t>
        </w:r>
        <w:r w:rsidR="008C5E57" w:rsidRPr="008701BB">
          <w:rPr>
            <w:rPrChange w:id="403" w:author="Administrator" w:date="2021-12-10T20:48:00Z">
              <w:rPr>
                <w:rFonts w:ascii="Times" w:hAnsi="Times"/>
              </w:rPr>
            </w:rPrChange>
          </w:rPr>
          <w:t>. When adding adjusted covariates into the model, the small sample size was a main concern to us. Ideally, we should adj</w:t>
        </w:r>
      </w:ins>
      <w:ins w:id="404" w:author="Administrator" w:date="2021-12-10T16:34:00Z">
        <w:r w:rsidR="008C5E57" w:rsidRPr="008701BB">
          <w:rPr>
            <w:rPrChange w:id="405" w:author="Administrator" w:date="2021-12-10T20:48:00Z">
              <w:rPr>
                <w:rFonts w:ascii="Times" w:hAnsi="Times"/>
              </w:rPr>
            </w:rPrChange>
          </w:rPr>
          <w:t xml:space="preserve">ust as many as confounders whenever it was reasonable in causality meaning. However, the </w:t>
        </w:r>
      </w:ins>
      <w:ins w:id="406" w:author="Administrator" w:date="2021-12-10T16:35:00Z">
        <w:r w:rsidR="00C905E4" w:rsidRPr="008701BB">
          <w:rPr>
            <w:rPrChange w:id="407" w:author="Administrator" w:date="2021-12-10T20:48:00Z">
              <w:rPr>
                <w:rFonts w:ascii="Times" w:hAnsi="Times"/>
              </w:rPr>
            </w:rPrChange>
          </w:rPr>
          <w:t>relatively</w:t>
        </w:r>
      </w:ins>
      <w:ins w:id="408" w:author="Administrator" w:date="2021-12-10T16:34:00Z">
        <w:r w:rsidR="008C5E57" w:rsidRPr="008701BB">
          <w:rPr>
            <w:rPrChange w:id="409" w:author="Administrator" w:date="2021-12-10T20:48:00Z">
              <w:rPr>
                <w:rFonts w:ascii="Times" w:hAnsi="Times"/>
              </w:rPr>
            </w:rPrChange>
          </w:rPr>
          <w:t xml:space="preserve"> small sample size forc</w:t>
        </w:r>
      </w:ins>
      <w:ins w:id="410" w:author="Administrator" w:date="2021-12-10T16:35:00Z">
        <w:r w:rsidR="008C5E57" w:rsidRPr="008701BB">
          <w:rPr>
            <w:rPrChange w:id="411" w:author="Administrator" w:date="2021-12-10T20:48:00Z">
              <w:rPr>
                <w:rFonts w:ascii="Times" w:hAnsi="Times"/>
              </w:rPr>
            </w:rPrChange>
          </w:rPr>
          <w:t>ed us to just include</w:t>
        </w:r>
      </w:ins>
      <w:ins w:id="412" w:author="Administrator" w:date="2021-12-10T19:17:00Z">
        <w:r w:rsidR="00AD2613" w:rsidRPr="008701BB">
          <w:rPr>
            <w:rPrChange w:id="413" w:author="Administrator" w:date="2021-12-10T20:48:00Z">
              <w:rPr>
                <w:rFonts w:ascii="Times" w:hAnsi="Times"/>
              </w:rPr>
            </w:rPrChange>
          </w:rPr>
          <w:t xml:space="preserve"> only</w:t>
        </w:r>
      </w:ins>
      <w:ins w:id="414" w:author="Administrator" w:date="2021-12-10T16:35:00Z">
        <w:r w:rsidR="008C5E57" w:rsidRPr="008701BB">
          <w:rPr>
            <w:rPrChange w:id="415" w:author="Administrator" w:date="2021-12-10T20:48:00Z">
              <w:rPr>
                <w:rFonts w:ascii="Times" w:hAnsi="Times"/>
              </w:rPr>
            </w:rPrChange>
          </w:rPr>
          <w:t xml:space="preserve"> important variable that could help </w:t>
        </w:r>
        <w:r w:rsidR="008C5E57" w:rsidRPr="008701BB">
          <w:rPr>
            <w:rPrChange w:id="416" w:author="Administrator" w:date="2021-12-10T20:48:00Z">
              <w:rPr>
                <w:rFonts w:ascii="Times" w:hAnsi="Times"/>
              </w:rPr>
            </w:rPrChange>
          </w:rPr>
          <w:lastRenderedPageBreak/>
          <w:t xml:space="preserve">increase the model performance </w:t>
        </w:r>
        <w:r w:rsidR="00C905E4" w:rsidRPr="008701BB">
          <w:rPr>
            <w:rPrChange w:id="417" w:author="Administrator" w:date="2021-12-10T20:48:00Z">
              <w:rPr>
                <w:rFonts w:ascii="Times" w:hAnsi="Times"/>
              </w:rPr>
            </w:rPrChange>
          </w:rPr>
          <w:t xml:space="preserve">to get relatively precise estimates. Thus, we used </w:t>
        </w:r>
      </w:ins>
      <w:ins w:id="418" w:author="Administrator" w:date="2021-12-10T16:36:00Z">
        <w:r w:rsidR="00C905E4" w:rsidRPr="008701BB">
          <w:rPr>
            <w:rPrChange w:id="419" w:author="Administrator" w:date="2021-12-10T20:48:00Z">
              <w:rPr>
                <w:rFonts w:ascii="Times" w:hAnsi="Times"/>
              </w:rPr>
            </w:rPrChange>
          </w:rPr>
          <w:t xml:space="preserve">LASSO </w:t>
        </w:r>
      </w:ins>
      <m:oMath>
        <m:r>
          <w:del w:id="420" w:author="Administrator" w:date="2021-12-10T16:31:00Z">
            <w:rPr>
              <w:rFonts w:ascii="Cambria Math" w:hAnsi="Cambria Math"/>
              <w:rPrChange w:id="421" w:author="Administrator" w:date="2021-12-10T20:48:00Z">
                <w:rPr>
                  <w:rFonts w:ascii="Cambria Math" w:hAnsi="Cambria Math"/>
                  <w:sz w:val="28"/>
                  <w:szCs w:val="28"/>
                </w:rPr>
              </w:rPrChange>
            </w:rPr>
            <m:t>h</m:t>
          </w:del>
        </m:r>
        <m:d>
          <m:dPr>
            <m:ctrlPr>
              <w:del w:id="422" w:author="Administrator" w:date="2021-12-10T16:31:00Z">
                <w:rPr>
                  <w:rFonts w:ascii="Cambria Math" w:hAnsi="Cambria Math"/>
                  <w:i/>
                  <w:rPrChange w:id="423" w:author="Administrator" w:date="2021-12-10T20:48:00Z">
                    <w:rPr>
                      <w:rFonts w:ascii="Cambria Math" w:hAnsi="Cambria Math"/>
                      <w:i/>
                      <w:sz w:val="28"/>
                      <w:szCs w:val="28"/>
                    </w:rPr>
                  </w:rPrChange>
                </w:rPr>
              </w:del>
            </m:ctrlPr>
          </m:dPr>
          <m:e>
            <m:r>
              <w:del w:id="424" w:author="Administrator" w:date="2021-12-10T16:31:00Z">
                <w:rPr>
                  <w:rFonts w:ascii="Cambria Math" w:hAnsi="Cambria Math"/>
                  <w:rPrChange w:id="425" w:author="Administrator" w:date="2021-12-10T20:48:00Z">
                    <w:rPr>
                      <w:rFonts w:ascii="Cambria Math" w:hAnsi="Cambria Math"/>
                      <w:sz w:val="28"/>
                      <w:szCs w:val="28"/>
                    </w:rPr>
                  </w:rPrChange>
                </w:rPr>
                <m:t>t|</m:t>
              </w:del>
            </m:r>
            <m:sSub>
              <m:sSubPr>
                <m:ctrlPr>
                  <w:del w:id="426" w:author="Administrator" w:date="2021-12-10T16:31:00Z">
                    <w:rPr>
                      <w:rFonts w:ascii="Cambria Math" w:hAnsi="Cambria Math"/>
                      <w:i/>
                      <w:rPrChange w:id="427" w:author="Administrator" w:date="2021-12-10T20:48:00Z">
                        <w:rPr>
                          <w:rFonts w:ascii="Cambria Math" w:hAnsi="Cambria Math"/>
                          <w:i/>
                          <w:sz w:val="28"/>
                          <w:szCs w:val="28"/>
                        </w:rPr>
                      </w:rPrChange>
                    </w:rPr>
                  </w:del>
                </m:ctrlPr>
              </m:sSubPr>
              <m:e>
                <m:r>
                  <w:del w:id="428" w:author="Administrator" w:date="2021-12-10T16:31:00Z">
                    <w:rPr>
                      <w:rFonts w:ascii="Cambria Math" w:hAnsi="Cambria Math"/>
                      <w:rPrChange w:id="429" w:author="Administrator" w:date="2021-12-10T20:48:00Z">
                        <w:rPr>
                          <w:rFonts w:ascii="Cambria Math" w:hAnsi="Cambria Math"/>
                          <w:sz w:val="28"/>
                          <w:szCs w:val="28"/>
                        </w:rPr>
                      </w:rPrChange>
                    </w:rPr>
                    <m:t>x</m:t>
                  </w:del>
                </m:r>
              </m:e>
              <m:sub>
                <m:r>
                  <w:del w:id="430" w:author="Administrator" w:date="2021-12-10T16:31:00Z">
                    <w:rPr>
                      <w:rFonts w:ascii="Cambria Math" w:hAnsi="Cambria Math"/>
                      <w:rPrChange w:id="431" w:author="Administrator" w:date="2021-12-10T20:48:00Z">
                        <w:rPr>
                          <w:rFonts w:ascii="Cambria Math" w:hAnsi="Cambria Math"/>
                          <w:sz w:val="28"/>
                          <w:szCs w:val="28"/>
                        </w:rPr>
                      </w:rPrChange>
                    </w:rPr>
                    <m:t>1</m:t>
                  </w:del>
                </m:r>
              </m:sub>
            </m:sSub>
            <m:r>
              <w:del w:id="432" w:author="Administrator" w:date="2021-12-10T16:31:00Z">
                <w:rPr>
                  <w:rFonts w:ascii="Cambria Math" w:hAnsi="Cambria Math"/>
                  <w:rPrChange w:id="433" w:author="Administrator" w:date="2021-12-10T20:48:00Z">
                    <w:rPr>
                      <w:rFonts w:ascii="Cambria Math" w:hAnsi="Cambria Math"/>
                      <w:sz w:val="28"/>
                      <w:szCs w:val="28"/>
                    </w:rPr>
                  </w:rPrChange>
                </w:rPr>
                <m:t xml:space="preserve">, </m:t>
              </w:del>
            </m:r>
            <m:sSub>
              <m:sSubPr>
                <m:ctrlPr>
                  <w:del w:id="434" w:author="Administrator" w:date="2021-12-10T16:31:00Z">
                    <w:rPr>
                      <w:rFonts w:ascii="Cambria Math" w:hAnsi="Cambria Math"/>
                      <w:i/>
                      <w:rPrChange w:id="435" w:author="Administrator" w:date="2021-12-10T20:48:00Z">
                        <w:rPr>
                          <w:rFonts w:ascii="Cambria Math" w:hAnsi="Cambria Math"/>
                          <w:i/>
                          <w:sz w:val="28"/>
                          <w:szCs w:val="28"/>
                        </w:rPr>
                      </w:rPrChange>
                    </w:rPr>
                  </w:del>
                </m:ctrlPr>
              </m:sSubPr>
              <m:e>
                <m:r>
                  <w:del w:id="436" w:author="Administrator" w:date="2021-12-10T16:31:00Z">
                    <w:rPr>
                      <w:rFonts w:ascii="Cambria Math" w:hAnsi="Cambria Math"/>
                      <w:rPrChange w:id="437" w:author="Administrator" w:date="2021-12-10T20:48:00Z">
                        <w:rPr>
                          <w:rFonts w:ascii="Cambria Math" w:hAnsi="Cambria Math"/>
                          <w:sz w:val="28"/>
                          <w:szCs w:val="28"/>
                        </w:rPr>
                      </w:rPrChange>
                    </w:rPr>
                    <m:t>x</m:t>
                  </w:del>
                </m:r>
              </m:e>
              <m:sub>
                <m:r>
                  <w:del w:id="438" w:author="Administrator" w:date="2021-12-10T16:31:00Z">
                    <w:rPr>
                      <w:rFonts w:ascii="Cambria Math" w:hAnsi="Cambria Math"/>
                      <w:rPrChange w:id="439" w:author="Administrator" w:date="2021-12-10T20:48:00Z">
                        <w:rPr>
                          <w:rFonts w:ascii="Cambria Math" w:hAnsi="Cambria Math"/>
                          <w:sz w:val="28"/>
                          <w:szCs w:val="28"/>
                        </w:rPr>
                      </w:rPrChange>
                    </w:rPr>
                    <m:t>2</m:t>
                  </w:del>
                </m:r>
              </m:sub>
            </m:sSub>
            <m:r>
              <w:del w:id="440" w:author="Administrator" w:date="2021-12-10T16:31:00Z">
                <w:rPr>
                  <w:rFonts w:ascii="Cambria Math" w:hAnsi="Cambria Math"/>
                  <w:rPrChange w:id="441" w:author="Administrator" w:date="2021-12-10T20:48:00Z">
                    <w:rPr>
                      <w:rFonts w:ascii="Cambria Math" w:hAnsi="Cambria Math"/>
                      <w:sz w:val="28"/>
                      <w:szCs w:val="28"/>
                    </w:rPr>
                  </w:rPrChange>
                </w:rPr>
                <m:t>…,</m:t>
              </w:del>
            </m:r>
            <m:sSub>
              <m:sSubPr>
                <m:ctrlPr>
                  <w:del w:id="442" w:author="Administrator" w:date="2021-12-10T16:31:00Z">
                    <w:rPr>
                      <w:rFonts w:ascii="Cambria Math" w:hAnsi="Cambria Math"/>
                      <w:i/>
                      <w:rPrChange w:id="443" w:author="Administrator" w:date="2021-12-10T20:48:00Z">
                        <w:rPr>
                          <w:rFonts w:ascii="Cambria Math" w:hAnsi="Cambria Math"/>
                          <w:i/>
                          <w:sz w:val="28"/>
                          <w:szCs w:val="28"/>
                        </w:rPr>
                      </w:rPrChange>
                    </w:rPr>
                  </w:del>
                </m:ctrlPr>
              </m:sSubPr>
              <m:e>
                <m:r>
                  <w:del w:id="444" w:author="Administrator" w:date="2021-12-10T16:31:00Z">
                    <w:rPr>
                      <w:rFonts w:ascii="Cambria Math" w:hAnsi="Cambria Math"/>
                      <w:rPrChange w:id="445" w:author="Administrator" w:date="2021-12-10T20:48:00Z">
                        <w:rPr>
                          <w:rFonts w:ascii="Cambria Math" w:hAnsi="Cambria Math"/>
                          <w:sz w:val="28"/>
                          <w:szCs w:val="28"/>
                        </w:rPr>
                      </w:rPrChange>
                    </w:rPr>
                    <m:t>x</m:t>
                  </w:del>
                </m:r>
              </m:e>
              <m:sub>
                <m:r>
                  <w:del w:id="446" w:author="Administrator" w:date="2021-12-10T16:31:00Z">
                    <w:rPr>
                      <w:rFonts w:ascii="Cambria Math" w:hAnsi="Cambria Math"/>
                      <w:rPrChange w:id="447" w:author="Administrator" w:date="2021-12-10T20:48:00Z">
                        <w:rPr>
                          <w:rFonts w:ascii="Cambria Math" w:hAnsi="Cambria Math"/>
                          <w:sz w:val="28"/>
                          <w:szCs w:val="28"/>
                        </w:rPr>
                      </w:rPrChange>
                    </w:rPr>
                    <m:t>p</m:t>
                  </w:del>
                </m:r>
              </m:sub>
            </m:sSub>
          </m:e>
        </m:d>
        <m:r>
          <w:del w:id="448" w:author="Administrator" w:date="2021-12-10T16:31:00Z">
            <w:rPr>
              <w:rFonts w:ascii="Cambria Math" w:hAnsi="Cambria Math"/>
              <w:rPrChange w:id="449" w:author="Administrator" w:date="2021-12-10T20:48:00Z">
                <w:rPr>
                  <w:rFonts w:ascii="Cambria Math" w:hAnsi="Cambria Math"/>
                  <w:sz w:val="28"/>
                  <w:szCs w:val="28"/>
                </w:rPr>
              </w:rPrChange>
            </w:rPr>
            <m:t>=</m:t>
          </w:del>
        </m:r>
        <m:sSub>
          <m:sSubPr>
            <m:ctrlPr>
              <w:del w:id="450" w:author="Administrator" w:date="2021-12-10T16:31:00Z">
                <w:rPr>
                  <w:rFonts w:ascii="Cambria Math" w:hAnsi="Cambria Math"/>
                  <w:i/>
                  <w:rPrChange w:id="451" w:author="Administrator" w:date="2021-12-10T20:48:00Z">
                    <w:rPr>
                      <w:rFonts w:ascii="Cambria Math" w:hAnsi="Cambria Math"/>
                      <w:i/>
                      <w:sz w:val="28"/>
                      <w:szCs w:val="28"/>
                    </w:rPr>
                  </w:rPrChange>
                </w:rPr>
              </w:del>
            </m:ctrlPr>
          </m:sSubPr>
          <m:e>
            <m:r>
              <w:del w:id="452" w:author="Administrator" w:date="2021-12-10T16:31:00Z">
                <w:rPr>
                  <w:rFonts w:ascii="Cambria Math" w:hAnsi="Cambria Math"/>
                  <w:rPrChange w:id="453" w:author="Administrator" w:date="2021-12-10T20:48:00Z">
                    <w:rPr>
                      <w:rFonts w:ascii="Cambria Math" w:hAnsi="Cambria Math"/>
                      <w:sz w:val="28"/>
                      <w:szCs w:val="28"/>
                    </w:rPr>
                  </w:rPrChange>
                </w:rPr>
                <m:t>h</m:t>
              </w:del>
            </m:r>
          </m:e>
          <m:sub>
            <m:r>
              <w:del w:id="454" w:author="Administrator" w:date="2021-12-10T16:31:00Z">
                <w:rPr>
                  <w:rFonts w:ascii="Cambria Math" w:hAnsi="Cambria Math"/>
                  <w:rPrChange w:id="455" w:author="Administrator" w:date="2021-12-10T20:48:00Z">
                    <w:rPr>
                      <w:rFonts w:ascii="Cambria Math" w:hAnsi="Cambria Math"/>
                      <w:sz w:val="28"/>
                      <w:szCs w:val="28"/>
                    </w:rPr>
                  </w:rPrChange>
                </w:rPr>
                <m:t>0</m:t>
              </w:del>
            </m:r>
          </m:sub>
        </m:sSub>
        <m:d>
          <m:dPr>
            <m:ctrlPr>
              <w:del w:id="456" w:author="Administrator" w:date="2021-12-10T16:31:00Z">
                <w:rPr>
                  <w:rFonts w:ascii="Cambria Math" w:hAnsi="Cambria Math"/>
                  <w:i/>
                  <w:rPrChange w:id="457" w:author="Administrator" w:date="2021-12-10T20:48:00Z">
                    <w:rPr>
                      <w:rFonts w:ascii="Cambria Math" w:hAnsi="Cambria Math"/>
                      <w:i/>
                      <w:sz w:val="28"/>
                      <w:szCs w:val="28"/>
                    </w:rPr>
                  </w:rPrChange>
                </w:rPr>
              </w:del>
            </m:ctrlPr>
          </m:dPr>
          <m:e>
            <m:r>
              <w:del w:id="458" w:author="Administrator" w:date="2021-12-10T16:31:00Z">
                <w:rPr>
                  <w:rFonts w:ascii="Cambria Math" w:hAnsi="Cambria Math"/>
                  <w:rPrChange w:id="459" w:author="Administrator" w:date="2021-12-10T20:48:00Z">
                    <w:rPr>
                      <w:rFonts w:ascii="Cambria Math" w:hAnsi="Cambria Math"/>
                      <w:sz w:val="28"/>
                      <w:szCs w:val="28"/>
                    </w:rPr>
                  </w:rPrChange>
                </w:rPr>
                <m:t>t</m:t>
              </w:del>
            </m:r>
          </m:e>
        </m:d>
        <m:sSup>
          <m:sSupPr>
            <m:ctrlPr>
              <w:del w:id="460" w:author="Administrator" w:date="2021-12-10T16:31:00Z">
                <w:rPr>
                  <w:rFonts w:ascii="Cambria Math" w:hAnsi="Cambria Math"/>
                  <w:i/>
                  <w:rPrChange w:id="461" w:author="Administrator" w:date="2021-12-10T20:48:00Z">
                    <w:rPr>
                      <w:rFonts w:ascii="Cambria Math" w:hAnsi="Cambria Math"/>
                      <w:i/>
                      <w:sz w:val="28"/>
                      <w:szCs w:val="28"/>
                    </w:rPr>
                  </w:rPrChange>
                </w:rPr>
              </w:del>
            </m:ctrlPr>
          </m:sSupPr>
          <m:e>
            <m:r>
              <w:del w:id="462" w:author="Administrator" w:date="2021-12-10T16:31:00Z">
                <w:rPr>
                  <w:rFonts w:ascii="Cambria Math" w:hAnsi="Cambria Math"/>
                  <w:rPrChange w:id="463" w:author="Administrator" w:date="2021-12-10T20:48:00Z">
                    <w:rPr>
                      <w:rFonts w:ascii="Cambria Math" w:hAnsi="Cambria Math"/>
                      <w:sz w:val="28"/>
                      <w:szCs w:val="28"/>
                    </w:rPr>
                  </w:rPrChange>
                </w:rPr>
                <m:t>e</m:t>
              </w:del>
            </m:r>
          </m:e>
          <m:sup>
            <m:sSub>
              <m:sSubPr>
                <m:ctrlPr>
                  <w:del w:id="464" w:author="Administrator" w:date="2021-12-10T16:31:00Z">
                    <w:rPr>
                      <w:rFonts w:ascii="Cambria Math" w:hAnsi="Cambria Math"/>
                      <w:i/>
                      <w:rPrChange w:id="465" w:author="Administrator" w:date="2021-12-10T20:48:00Z">
                        <w:rPr>
                          <w:rFonts w:ascii="Cambria Math" w:hAnsi="Cambria Math"/>
                          <w:i/>
                          <w:sz w:val="28"/>
                          <w:szCs w:val="28"/>
                        </w:rPr>
                      </w:rPrChange>
                    </w:rPr>
                  </w:del>
                </m:ctrlPr>
              </m:sSubPr>
              <m:e>
                <m:r>
                  <w:del w:id="466" w:author="Administrator" w:date="2021-12-10T16:31:00Z">
                    <w:rPr>
                      <w:rFonts w:ascii="Cambria Math" w:hAnsi="Cambria Math"/>
                      <w:rPrChange w:id="467" w:author="Administrator" w:date="2021-12-10T20:48:00Z">
                        <w:rPr>
                          <w:rFonts w:ascii="Cambria Math" w:hAnsi="Cambria Math"/>
                          <w:sz w:val="28"/>
                          <w:szCs w:val="28"/>
                        </w:rPr>
                      </w:rPrChange>
                    </w:rPr>
                    <m:t>β</m:t>
                  </w:del>
                </m:r>
              </m:e>
              <m:sub>
                <m:r>
                  <w:del w:id="468" w:author="Administrator" w:date="2021-12-10T16:31:00Z">
                    <w:rPr>
                      <w:rFonts w:ascii="Cambria Math" w:hAnsi="Cambria Math"/>
                      <w:rPrChange w:id="469" w:author="Administrator" w:date="2021-12-10T20:48:00Z">
                        <w:rPr>
                          <w:rFonts w:ascii="Cambria Math" w:hAnsi="Cambria Math"/>
                          <w:sz w:val="28"/>
                          <w:szCs w:val="28"/>
                        </w:rPr>
                      </w:rPrChange>
                    </w:rPr>
                    <m:t>1</m:t>
                  </w:del>
                </m:r>
              </m:sub>
            </m:sSub>
            <m:sSub>
              <m:sSubPr>
                <m:ctrlPr>
                  <w:del w:id="470" w:author="Administrator" w:date="2021-12-10T16:31:00Z">
                    <w:rPr>
                      <w:rFonts w:ascii="Cambria Math" w:hAnsi="Cambria Math"/>
                      <w:i/>
                      <w:rPrChange w:id="471" w:author="Administrator" w:date="2021-12-10T20:48:00Z">
                        <w:rPr>
                          <w:rFonts w:ascii="Cambria Math" w:hAnsi="Cambria Math"/>
                          <w:i/>
                          <w:sz w:val="28"/>
                          <w:szCs w:val="28"/>
                        </w:rPr>
                      </w:rPrChange>
                    </w:rPr>
                  </w:del>
                </m:ctrlPr>
              </m:sSubPr>
              <m:e>
                <m:r>
                  <w:del w:id="472" w:author="Administrator" w:date="2021-12-10T16:31:00Z">
                    <w:rPr>
                      <w:rFonts w:ascii="Cambria Math" w:hAnsi="Cambria Math"/>
                      <w:rPrChange w:id="473" w:author="Administrator" w:date="2021-12-10T20:48:00Z">
                        <w:rPr>
                          <w:rFonts w:ascii="Cambria Math" w:hAnsi="Cambria Math"/>
                          <w:sz w:val="28"/>
                          <w:szCs w:val="28"/>
                        </w:rPr>
                      </w:rPrChange>
                    </w:rPr>
                    <m:t>X</m:t>
                  </w:del>
                </m:r>
              </m:e>
              <m:sub>
                <m:r>
                  <w:del w:id="474" w:author="Administrator" w:date="2021-12-10T16:31:00Z">
                    <w:rPr>
                      <w:rFonts w:ascii="Cambria Math" w:hAnsi="Cambria Math"/>
                      <w:rPrChange w:id="475" w:author="Administrator" w:date="2021-12-10T20:48:00Z">
                        <w:rPr>
                          <w:rFonts w:ascii="Cambria Math" w:hAnsi="Cambria Math"/>
                          <w:sz w:val="28"/>
                          <w:szCs w:val="28"/>
                        </w:rPr>
                      </w:rPrChange>
                    </w:rPr>
                    <m:t xml:space="preserve">1 </m:t>
                  </w:del>
                </m:r>
              </m:sub>
            </m:sSub>
            <m:r>
              <w:del w:id="476" w:author="Administrator" w:date="2021-12-10T16:31:00Z">
                <w:rPr>
                  <w:rFonts w:ascii="Cambria Math" w:hAnsi="Cambria Math"/>
                  <w:rPrChange w:id="477" w:author="Administrator" w:date="2021-12-10T20:48:00Z">
                    <w:rPr>
                      <w:rFonts w:ascii="Cambria Math" w:hAnsi="Cambria Math"/>
                      <w:sz w:val="28"/>
                      <w:szCs w:val="28"/>
                    </w:rPr>
                  </w:rPrChange>
                </w:rPr>
                <m:t xml:space="preserve">+ </m:t>
              </w:del>
            </m:r>
            <m:sSub>
              <m:sSubPr>
                <m:ctrlPr>
                  <w:del w:id="478" w:author="Administrator" w:date="2021-12-10T16:31:00Z">
                    <w:rPr>
                      <w:rFonts w:ascii="Cambria Math" w:hAnsi="Cambria Math"/>
                      <w:i/>
                      <w:rPrChange w:id="479" w:author="Administrator" w:date="2021-12-10T20:48:00Z">
                        <w:rPr>
                          <w:rFonts w:ascii="Cambria Math" w:hAnsi="Cambria Math"/>
                          <w:i/>
                          <w:sz w:val="28"/>
                          <w:szCs w:val="28"/>
                        </w:rPr>
                      </w:rPrChange>
                    </w:rPr>
                  </w:del>
                </m:ctrlPr>
              </m:sSubPr>
              <m:e>
                <m:r>
                  <w:del w:id="480" w:author="Administrator" w:date="2021-12-10T16:31:00Z">
                    <w:rPr>
                      <w:rFonts w:ascii="Cambria Math" w:hAnsi="Cambria Math"/>
                      <w:rPrChange w:id="481" w:author="Administrator" w:date="2021-12-10T20:48:00Z">
                        <w:rPr>
                          <w:rFonts w:ascii="Cambria Math" w:hAnsi="Cambria Math"/>
                          <w:sz w:val="28"/>
                          <w:szCs w:val="28"/>
                        </w:rPr>
                      </w:rPrChange>
                    </w:rPr>
                    <m:t>β</m:t>
                  </w:del>
                </m:r>
              </m:e>
              <m:sub>
                <m:r>
                  <w:del w:id="482" w:author="Administrator" w:date="2021-12-10T16:31:00Z">
                    <w:rPr>
                      <w:rFonts w:ascii="Cambria Math" w:hAnsi="Cambria Math"/>
                      <w:rPrChange w:id="483" w:author="Administrator" w:date="2021-12-10T20:48:00Z">
                        <w:rPr>
                          <w:rFonts w:ascii="Cambria Math" w:hAnsi="Cambria Math"/>
                          <w:sz w:val="28"/>
                          <w:szCs w:val="28"/>
                        </w:rPr>
                      </w:rPrChange>
                    </w:rPr>
                    <m:t>2</m:t>
                  </w:del>
                </m:r>
              </m:sub>
            </m:sSub>
            <m:sSub>
              <m:sSubPr>
                <m:ctrlPr>
                  <w:del w:id="484" w:author="Administrator" w:date="2021-12-10T16:31:00Z">
                    <w:rPr>
                      <w:rFonts w:ascii="Cambria Math" w:hAnsi="Cambria Math"/>
                      <w:i/>
                      <w:rPrChange w:id="485" w:author="Administrator" w:date="2021-12-10T20:48:00Z">
                        <w:rPr>
                          <w:rFonts w:ascii="Cambria Math" w:hAnsi="Cambria Math"/>
                          <w:i/>
                          <w:sz w:val="28"/>
                          <w:szCs w:val="28"/>
                        </w:rPr>
                      </w:rPrChange>
                    </w:rPr>
                  </w:del>
                </m:ctrlPr>
              </m:sSubPr>
              <m:e>
                <m:r>
                  <w:del w:id="486" w:author="Administrator" w:date="2021-12-10T16:31:00Z">
                    <w:rPr>
                      <w:rFonts w:ascii="Cambria Math" w:hAnsi="Cambria Math"/>
                      <w:rPrChange w:id="487" w:author="Administrator" w:date="2021-12-10T20:48:00Z">
                        <w:rPr>
                          <w:rFonts w:ascii="Cambria Math" w:hAnsi="Cambria Math"/>
                          <w:sz w:val="28"/>
                          <w:szCs w:val="28"/>
                        </w:rPr>
                      </w:rPrChange>
                    </w:rPr>
                    <m:t>X</m:t>
                  </w:del>
                </m:r>
              </m:e>
              <m:sub>
                <m:r>
                  <w:del w:id="488" w:author="Administrator" w:date="2021-12-10T16:31:00Z">
                    <w:rPr>
                      <w:rFonts w:ascii="Cambria Math" w:hAnsi="Cambria Math"/>
                      <w:rPrChange w:id="489" w:author="Administrator" w:date="2021-12-10T20:48:00Z">
                        <w:rPr>
                          <w:rFonts w:ascii="Cambria Math" w:hAnsi="Cambria Math"/>
                          <w:sz w:val="28"/>
                          <w:szCs w:val="28"/>
                        </w:rPr>
                      </w:rPrChange>
                    </w:rPr>
                    <m:t xml:space="preserve">2 </m:t>
                  </w:del>
                </m:r>
              </m:sub>
            </m:sSub>
            <m:r>
              <w:del w:id="490" w:author="Administrator" w:date="2021-12-10T16:31:00Z">
                <w:rPr>
                  <w:rFonts w:ascii="Cambria Math" w:hAnsi="Cambria Math"/>
                  <w:rPrChange w:id="491" w:author="Administrator" w:date="2021-12-10T20:48:00Z">
                    <w:rPr>
                      <w:rFonts w:ascii="Cambria Math" w:hAnsi="Cambria Math"/>
                      <w:sz w:val="28"/>
                      <w:szCs w:val="28"/>
                    </w:rPr>
                  </w:rPrChange>
                </w:rPr>
                <m:t>+…+</m:t>
              </w:del>
            </m:r>
            <m:sSub>
              <m:sSubPr>
                <m:ctrlPr>
                  <w:del w:id="492" w:author="Administrator" w:date="2021-12-10T16:31:00Z">
                    <w:rPr>
                      <w:rFonts w:ascii="Cambria Math" w:hAnsi="Cambria Math"/>
                      <w:i/>
                      <w:rPrChange w:id="493" w:author="Administrator" w:date="2021-12-10T20:48:00Z">
                        <w:rPr>
                          <w:rFonts w:ascii="Cambria Math" w:hAnsi="Cambria Math"/>
                          <w:i/>
                          <w:sz w:val="28"/>
                          <w:szCs w:val="28"/>
                        </w:rPr>
                      </w:rPrChange>
                    </w:rPr>
                  </w:del>
                </m:ctrlPr>
              </m:sSubPr>
              <m:e>
                <m:r>
                  <w:del w:id="494" w:author="Administrator" w:date="2021-12-10T16:31:00Z">
                    <w:rPr>
                      <w:rFonts w:ascii="Cambria Math" w:hAnsi="Cambria Math"/>
                      <w:rPrChange w:id="495" w:author="Administrator" w:date="2021-12-10T20:48:00Z">
                        <w:rPr>
                          <w:rFonts w:ascii="Cambria Math" w:hAnsi="Cambria Math"/>
                          <w:sz w:val="28"/>
                          <w:szCs w:val="28"/>
                        </w:rPr>
                      </w:rPrChange>
                    </w:rPr>
                    <m:t>β</m:t>
                  </w:del>
                </m:r>
              </m:e>
              <m:sub>
                <m:r>
                  <w:del w:id="496" w:author="Administrator" w:date="2021-12-10T16:31:00Z">
                    <w:rPr>
                      <w:rFonts w:ascii="Cambria Math" w:hAnsi="Cambria Math"/>
                      <w:rPrChange w:id="497" w:author="Administrator" w:date="2021-12-10T20:48:00Z">
                        <w:rPr>
                          <w:rFonts w:ascii="Cambria Math" w:hAnsi="Cambria Math"/>
                          <w:sz w:val="28"/>
                          <w:szCs w:val="28"/>
                        </w:rPr>
                      </w:rPrChange>
                    </w:rPr>
                    <m:t>p</m:t>
                  </w:del>
                </m:r>
              </m:sub>
            </m:sSub>
            <m:sSub>
              <m:sSubPr>
                <m:ctrlPr>
                  <w:del w:id="498" w:author="Administrator" w:date="2021-12-10T16:31:00Z">
                    <w:rPr>
                      <w:rFonts w:ascii="Cambria Math" w:hAnsi="Cambria Math"/>
                      <w:i/>
                      <w:rPrChange w:id="499" w:author="Administrator" w:date="2021-12-10T20:48:00Z">
                        <w:rPr>
                          <w:rFonts w:ascii="Cambria Math" w:hAnsi="Cambria Math"/>
                          <w:i/>
                          <w:sz w:val="28"/>
                          <w:szCs w:val="28"/>
                        </w:rPr>
                      </w:rPrChange>
                    </w:rPr>
                  </w:del>
                </m:ctrlPr>
              </m:sSubPr>
              <m:e>
                <m:r>
                  <w:del w:id="500" w:author="Administrator" w:date="2021-12-10T16:31:00Z">
                    <w:rPr>
                      <w:rFonts w:ascii="Cambria Math" w:hAnsi="Cambria Math"/>
                      <w:rPrChange w:id="501" w:author="Administrator" w:date="2021-12-10T20:48:00Z">
                        <w:rPr>
                          <w:rFonts w:ascii="Cambria Math" w:hAnsi="Cambria Math"/>
                          <w:sz w:val="28"/>
                          <w:szCs w:val="28"/>
                        </w:rPr>
                      </w:rPrChange>
                    </w:rPr>
                    <m:t>X</m:t>
                  </w:del>
                </m:r>
              </m:e>
              <m:sub>
                <m:r>
                  <w:del w:id="502" w:author="Administrator" w:date="2021-12-10T16:31:00Z">
                    <w:rPr>
                      <w:rFonts w:ascii="Cambria Math" w:hAnsi="Cambria Math"/>
                      <w:rPrChange w:id="503" w:author="Administrator" w:date="2021-12-10T20:48:00Z">
                        <w:rPr>
                          <w:rFonts w:ascii="Cambria Math" w:hAnsi="Cambria Math"/>
                          <w:sz w:val="28"/>
                          <w:szCs w:val="28"/>
                        </w:rPr>
                      </w:rPrChange>
                    </w:rPr>
                    <m:t xml:space="preserve">p </m:t>
                  </w:del>
                </m:r>
              </m:sub>
            </m:sSub>
          </m:sup>
        </m:sSup>
      </m:oMath>
    </w:p>
    <w:p w14:paraId="248061A6" w14:textId="64AC8644" w:rsidR="00DF43AF" w:rsidRPr="008701BB" w:rsidRDefault="003D430E" w:rsidP="00F03C15">
      <w:pPr>
        <w:spacing w:line="480" w:lineRule="auto"/>
        <w:jc w:val="both"/>
        <w:rPr>
          <w:ins w:id="504" w:author="Administrator" w:date="2021-12-10T16:43:00Z"/>
          <w:rPrChange w:id="505" w:author="Administrator" w:date="2021-12-10T20:48:00Z">
            <w:rPr>
              <w:ins w:id="506" w:author="Administrator" w:date="2021-12-10T16:43:00Z"/>
              <w:rFonts w:ascii="Times" w:hAnsi="Times"/>
            </w:rPr>
          </w:rPrChange>
        </w:rPr>
      </w:pPr>
      <w:del w:id="507" w:author="Administrator" w:date="2021-12-10T16:35:00Z">
        <w:r w:rsidRPr="008701BB" w:rsidDel="00C905E4">
          <w:delText xml:space="preserve">LASSO </w:delText>
        </w:r>
      </w:del>
      <w:del w:id="508" w:author="Administrator" w:date="2021-12-10T16:31:00Z">
        <w:r w:rsidR="0036331A" w:rsidRPr="008701BB" w:rsidDel="00C04E4D">
          <w:delText xml:space="preserve">(Least Absolute Shrinkage and Selection Operator) </w:delText>
        </w:r>
      </w:del>
      <w:del w:id="509" w:author="Administrator" w:date="2021-12-10T16:35:00Z">
        <w:r w:rsidRPr="008701BB" w:rsidDel="00C905E4">
          <w:delText xml:space="preserve">was used </w:delText>
        </w:r>
      </w:del>
      <w:r w:rsidRPr="008701BB">
        <w:t xml:space="preserve">to </w:t>
      </w:r>
      <w:r w:rsidR="0036331A" w:rsidRPr="008701BB">
        <w:t>select variables added into cox model</w:t>
      </w:r>
      <w:ins w:id="510" w:author="Administrator" w:date="2021-12-10T16:36:00Z">
        <w:r w:rsidR="00C905E4" w:rsidRPr="008701BB">
          <w:rPr>
            <w:rPrChange w:id="511" w:author="Administrator" w:date="2021-12-10T20:48:00Z">
              <w:rPr>
                <w:rFonts w:ascii="Times" w:hAnsi="Times"/>
              </w:rPr>
            </w:rPrChange>
          </w:rPr>
          <w:t xml:space="preserve">. </w:t>
        </w:r>
      </w:ins>
      <w:ins w:id="512" w:author="Administrator" w:date="2021-12-10T19:17:00Z">
        <w:r w:rsidR="00AD2613" w:rsidRPr="008701BB">
          <w:rPr>
            <w:rPrChange w:id="513" w:author="Administrator" w:date="2021-12-10T20:48:00Z">
              <w:rPr>
                <w:rFonts w:ascii="Times" w:hAnsi="Times"/>
              </w:rPr>
            </w:rPrChange>
          </w:rPr>
          <w:t>Deviance</w:t>
        </w:r>
      </w:ins>
      <w:ins w:id="514" w:author="Administrator" w:date="2021-12-10T16:36:00Z">
        <w:r w:rsidR="00C905E4" w:rsidRPr="008701BB">
          <w:rPr>
            <w:rPrChange w:id="515" w:author="Administrator" w:date="2021-12-10T20:48:00Z">
              <w:rPr>
                <w:rFonts w:ascii="Times" w:hAnsi="Times"/>
              </w:rPr>
            </w:rPrChange>
          </w:rPr>
          <w:t xml:space="preserve"> was chosen as the metric of the model performance.</w:t>
        </w:r>
      </w:ins>
      <w:ins w:id="516" w:author="Administrator" w:date="2021-12-10T16:37:00Z">
        <w:r w:rsidR="009E1F1B" w:rsidRPr="008701BB">
          <w:rPr>
            <w:rPrChange w:id="517" w:author="Administrator" w:date="2021-12-10T20:48:00Z">
              <w:rPr>
                <w:rFonts w:ascii="Times" w:hAnsi="Times"/>
              </w:rPr>
            </w:rPrChange>
          </w:rPr>
          <w:t xml:space="preserve"> </w:t>
        </w:r>
      </w:ins>
      <w:ins w:id="518" w:author="Administrator" w:date="2021-12-10T19:42:00Z">
        <w:r w:rsidR="00080769" w:rsidRPr="008701BB">
          <w:rPr>
            <w:rPrChange w:id="519" w:author="Administrator" w:date="2021-12-10T20:48:00Z">
              <w:rPr>
                <w:rFonts w:ascii="Times" w:hAnsi="Times"/>
              </w:rPr>
            </w:rPrChange>
          </w:rPr>
          <w:t xml:space="preserve">WE did Lasso for binary and continuous serum creatinine separately, and the results were very </w:t>
        </w:r>
      </w:ins>
      <w:ins w:id="520" w:author="Administrator" w:date="2021-12-10T19:43:00Z">
        <w:r w:rsidR="00080769" w:rsidRPr="008701BB">
          <w:rPr>
            <w:rPrChange w:id="521" w:author="Administrator" w:date="2021-12-10T20:48:00Z">
              <w:rPr>
                <w:rFonts w:ascii="Times" w:hAnsi="Times"/>
              </w:rPr>
            </w:rPrChange>
          </w:rPr>
          <w:t>similar (</w:t>
        </w:r>
        <w:r w:rsidR="00BD3602" w:rsidRPr="008701BB">
          <w:rPr>
            <w:rPrChange w:id="522" w:author="Administrator" w:date="2021-12-10T20:48:00Z">
              <w:rPr>
                <w:rFonts w:ascii="Times" w:hAnsi="Times"/>
              </w:rPr>
            </w:rPrChange>
          </w:rPr>
          <w:t>figure 1</w:t>
        </w:r>
        <w:r w:rsidR="00080769" w:rsidRPr="008701BB">
          <w:rPr>
            <w:rPrChange w:id="523" w:author="Administrator" w:date="2021-12-10T20:48:00Z">
              <w:rPr>
                <w:rFonts w:ascii="Times" w:hAnsi="Times"/>
              </w:rPr>
            </w:rPrChange>
          </w:rPr>
          <w:t xml:space="preserve">). </w:t>
        </w:r>
      </w:ins>
      <w:ins w:id="524" w:author="Administrator" w:date="2021-12-10T16:37:00Z">
        <w:r w:rsidR="009E1F1B" w:rsidRPr="008701BB">
          <w:rPr>
            <w:rPrChange w:id="525" w:author="Administrator" w:date="2021-12-10T20:48:00Z">
              <w:rPr>
                <w:rFonts w:ascii="Times" w:hAnsi="Times"/>
              </w:rPr>
            </w:rPrChange>
          </w:rPr>
          <w:t xml:space="preserve">According to the results of </w:t>
        </w:r>
      </w:ins>
      <w:ins w:id="526" w:author="Administrator" w:date="2021-12-10T19:43:00Z">
        <w:r w:rsidR="00BD3602" w:rsidRPr="008701BB">
          <w:rPr>
            <w:rPrChange w:id="527" w:author="Administrator" w:date="2021-12-10T20:48:00Z">
              <w:rPr>
                <w:rFonts w:ascii="Times" w:hAnsi="Times"/>
              </w:rPr>
            </w:rPrChange>
          </w:rPr>
          <w:t>Lasso</w:t>
        </w:r>
      </w:ins>
      <w:ins w:id="528" w:author="Administrator" w:date="2021-12-10T16:37:00Z">
        <w:r w:rsidR="00CC4B74" w:rsidRPr="008701BB">
          <w:rPr>
            <w:rPrChange w:id="529" w:author="Administrator" w:date="2021-12-10T20:48:00Z">
              <w:rPr>
                <w:rFonts w:ascii="Times" w:hAnsi="Times"/>
              </w:rPr>
            </w:rPrChange>
          </w:rPr>
          <w:t xml:space="preserve">, </w:t>
        </w:r>
      </w:ins>
      <w:ins w:id="530" w:author="Administrator" w:date="2021-12-10T16:38:00Z">
        <w:r w:rsidR="00CC4B74" w:rsidRPr="008701BB">
          <w:rPr>
            <w:rPrChange w:id="531" w:author="Administrator" w:date="2021-12-10T20:48:00Z">
              <w:rPr>
                <w:rFonts w:ascii="Times" w:hAnsi="Times"/>
              </w:rPr>
            </w:rPrChange>
          </w:rPr>
          <w:t>serum creatinine</w:t>
        </w:r>
        <w:r w:rsidR="00CC4B74" w:rsidRPr="008701BB">
          <w:rPr>
            <w:rPrChange w:id="532" w:author="Administrator" w:date="2021-12-10T20:48:00Z">
              <w:rPr>
                <w:rFonts w:ascii="Times" w:hAnsi="Times"/>
              </w:rPr>
            </w:rPrChange>
          </w:rPr>
          <w:t xml:space="preserve">, age, anemia, ejection fraction, serum sodium </w:t>
        </w:r>
      </w:ins>
      <w:ins w:id="533" w:author="Administrator" w:date="2021-12-10T16:39:00Z">
        <w:r w:rsidR="00CC4B74" w:rsidRPr="008701BB">
          <w:rPr>
            <w:rPrChange w:id="534" w:author="Administrator" w:date="2021-12-10T20:48:00Z">
              <w:rPr>
                <w:rFonts w:ascii="Times" w:hAnsi="Times"/>
              </w:rPr>
            </w:rPrChange>
          </w:rPr>
          <w:t>was</w:t>
        </w:r>
      </w:ins>
      <w:ins w:id="535" w:author="Administrator" w:date="2021-12-10T16:38:00Z">
        <w:r w:rsidR="00CC4B74" w:rsidRPr="008701BB">
          <w:rPr>
            <w:rPrChange w:id="536" w:author="Administrator" w:date="2021-12-10T20:48:00Z">
              <w:rPr>
                <w:rFonts w:ascii="Times" w:hAnsi="Times"/>
              </w:rPr>
            </w:rPrChange>
          </w:rPr>
          <w:t xml:space="preserve"> deemed as the most appropriate dataset</w:t>
        </w:r>
      </w:ins>
      <w:ins w:id="537" w:author="Administrator" w:date="2021-12-10T19:17:00Z">
        <w:r w:rsidR="00AD2613" w:rsidRPr="008701BB">
          <w:rPr>
            <w:rPrChange w:id="538" w:author="Administrator" w:date="2021-12-10T20:48:00Z">
              <w:rPr>
                <w:rFonts w:ascii="Times" w:hAnsi="Times"/>
              </w:rPr>
            </w:rPrChange>
          </w:rPr>
          <w:t xml:space="preserve"> (table 1)</w:t>
        </w:r>
      </w:ins>
      <w:ins w:id="539" w:author="Administrator" w:date="2021-12-10T16:38:00Z">
        <w:r w:rsidR="00CC4B74" w:rsidRPr="008701BB">
          <w:rPr>
            <w:rPrChange w:id="540" w:author="Administrator" w:date="2021-12-10T20:48:00Z">
              <w:rPr>
                <w:rFonts w:ascii="Times" w:hAnsi="Times"/>
              </w:rPr>
            </w:rPrChange>
          </w:rPr>
          <w:t xml:space="preserve">. We </w:t>
        </w:r>
      </w:ins>
      <w:ins w:id="541" w:author="Administrator" w:date="2021-12-10T16:39:00Z">
        <w:r w:rsidR="00CC4B74" w:rsidRPr="008701BB">
          <w:rPr>
            <w:rPrChange w:id="542" w:author="Administrator" w:date="2021-12-10T20:48:00Z">
              <w:rPr>
                <w:rFonts w:ascii="Times" w:hAnsi="Times"/>
              </w:rPr>
            </w:rPrChange>
          </w:rPr>
          <w:t>also slightly changed the tunning parameter (</w:t>
        </w:r>
        <w:r w:rsidR="00CC4B74" w:rsidRPr="008701BB">
          <w:rPr>
            <w:rPrChange w:id="543" w:author="Administrator" w:date="2021-12-10T20:48:00Z">
              <w:rPr>
                <w:rFonts w:ascii="Times" w:hAnsi="Times" w:cs="Times"/>
              </w:rPr>
            </w:rPrChange>
          </w:rPr>
          <w:t>λ</w:t>
        </w:r>
        <w:r w:rsidR="00CC4B74" w:rsidRPr="008701BB">
          <w:rPr>
            <w:rPrChange w:id="544" w:author="Administrator" w:date="2021-12-10T20:48:00Z">
              <w:rPr>
                <w:rFonts w:ascii="Times" w:hAnsi="Times"/>
              </w:rPr>
            </w:rPrChange>
          </w:rPr>
          <w:t>) to add and</w:t>
        </w:r>
      </w:ins>
      <w:ins w:id="545" w:author="Administrator" w:date="2021-12-10T16:40:00Z">
        <w:r w:rsidR="00CC4B74" w:rsidRPr="008701BB">
          <w:rPr>
            <w:rPrChange w:id="546" w:author="Administrator" w:date="2021-12-10T20:48:00Z">
              <w:rPr>
                <w:rFonts w:ascii="Times" w:hAnsi="Times"/>
              </w:rPr>
            </w:rPrChange>
          </w:rPr>
          <w:t xml:space="preserve"> delete a</w:t>
        </w:r>
        <w:r w:rsidR="00522775" w:rsidRPr="008701BB">
          <w:rPr>
            <w:rPrChange w:id="547" w:author="Administrator" w:date="2021-12-10T20:48:00Z">
              <w:rPr>
                <w:rFonts w:ascii="Times" w:hAnsi="Times"/>
              </w:rPr>
            </w:rPrChange>
          </w:rPr>
          <w:t>nother variable to see if there is significant influence on the estimates for the Cox regressions. After adding sex into the Cox model, the estimated HR d</w:t>
        </w:r>
      </w:ins>
      <w:ins w:id="548" w:author="Administrator" w:date="2021-12-10T16:41:00Z">
        <w:r w:rsidR="002D0FCF" w:rsidRPr="008701BB">
          <w:rPr>
            <w:rPrChange w:id="549" w:author="Administrator" w:date="2021-12-10T20:48:00Z">
              <w:rPr>
                <w:rFonts w:ascii="Times" w:hAnsi="Times"/>
              </w:rPr>
            </w:rPrChange>
          </w:rPr>
          <w:t>id</w:t>
        </w:r>
      </w:ins>
      <w:ins w:id="550" w:author="Administrator" w:date="2021-12-10T16:40:00Z">
        <w:r w:rsidR="00522775" w:rsidRPr="008701BB">
          <w:rPr>
            <w:rPrChange w:id="551" w:author="Administrator" w:date="2021-12-10T20:48:00Z">
              <w:rPr>
                <w:rFonts w:ascii="Times" w:hAnsi="Times"/>
              </w:rPr>
            </w:rPrChange>
          </w:rPr>
          <w:t>n’t change sign</w:t>
        </w:r>
      </w:ins>
      <w:ins w:id="552" w:author="Administrator" w:date="2021-12-10T16:41:00Z">
        <w:r w:rsidR="00522775" w:rsidRPr="008701BB">
          <w:rPr>
            <w:rPrChange w:id="553" w:author="Administrator" w:date="2021-12-10T20:48:00Z">
              <w:rPr>
                <w:rFonts w:ascii="Times" w:hAnsi="Times"/>
              </w:rPr>
            </w:rPrChange>
          </w:rPr>
          <w:t xml:space="preserve">ificantly for the </w:t>
        </w:r>
        <w:r w:rsidR="002D0FCF" w:rsidRPr="008701BB">
          <w:rPr>
            <w:rPrChange w:id="554" w:author="Administrator" w:date="2021-12-10T20:48:00Z">
              <w:rPr>
                <w:rFonts w:ascii="Times" w:hAnsi="Times"/>
              </w:rPr>
            </w:rPrChange>
          </w:rPr>
          <w:t xml:space="preserve">serum creatine. Thus, to make it more reasonable in the biological mechanism, sex was added into the model. </w:t>
        </w:r>
      </w:ins>
      <w:del w:id="555" w:author="Administrator" w:date="2021-12-10T16:36:00Z">
        <w:r w:rsidR="0036331A" w:rsidRPr="008701BB" w:rsidDel="00C905E4">
          <w:delText>, the LASSO aimed to minimize the MSE to effectively drop variables in the model.</w:delText>
        </w:r>
      </w:del>
      <w:del w:id="556" w:author="Administrator" w:date="2021-12-10T16:37:00Z">
        <w:r w:rsidR="0036331A" w:rsidRPr="008701BB" w:rsidDel="009E1F1B">
          <w:delText xml:space="preserve"> </w:delText>
        </w:r>
      </w:del>
      <w:del w:id="557" w:author="Administrator" w:date="2021-12-10T16:43:00Z">
        <w:r w:rsidR="0036331A" w:rsidRPr="008701BB" w:rsidDel="00F03C15">
          <w:rPr>
            <w:u w:val="single"/>
          </w:rPr>
          <w:delText>To justify the selection by the lasso regression, we decided to include and delete a covariate based on the covariates automatically calculated by the software</w:delText>
        </w:r>
        <w:r w:rsidR="00C40EB7" w:rsidRPr="008701BB" w:rsidDel="00F03C15">
          <w:rPr>
            <w:u w:val="single"/>
          </w:rPr>
          <w:delText xml:space="preserve">. </w:delText>
        </w:r>
        <w:r w:rsidR="00C40EB7" w:rsidRPr="008701BB" w:rsidDel="00F03C15">
          <w:delText xml:space="preserve">The selection of include variable was decided with variable importance determined by magnitude of the standardized coefficients. While removed variables were selected based on both variable importance and their significance in the cox model. </w:delText>
        </w:r>
        <w:r w:rsidR="0036331A" w:rsidRPr="008701BB" w:rsidDel="00F03C15">
          <w:rPr>
            <w:u w:val="single"/>
          </w:rPr>
          <w:delText xml:space="preserve">Thus, in each model we had three sets of covariates. </w:delText>
        </w:r>
        <w:r w:rsidR="00C40EB7" w:rsidRPr="008701BB" w:rsidDel="00F03C15">
          <w:rPr>
            <w:u w:val="single"/>
          </w:rPr>
          <w:delText>We performed models using these three covariates sets and compared the model performance based on AIC.</w:delText>
        </w:r>
        <w:r w:rsidR="002E033C" w:rsidRPr="008701BB" w:rsidDel="00F03C15">
          <w:rPr>
            <w:u w:val="single"/>
          </w:rPr>
          <w:delText xml:space="preserve"> After model selection, </w:delText>
        </w:r>
        <w:r w:rsidR="002E033C" w:rsidRPr="008701BB" w:rsidDel="00F03C15">
          <w:delText xml:space="preserve">the potential effect modifiers were determined by p-value of the introduced interaction terms between </w:delText>
        </w:r>
        <w:r w:rsidR="00E44084" w:rsidRPr="008701BB" w:rsidDel="00F03C15">
          <w:delText>serum creatinine</w:delText>
        </w:r>
        <w:r w:rsidR="002E033C" w:rsidRPr="008701BB" w:rsidDel="00F03C15">
          <w:delText xml:space="preserve"> and variables. </w:delText>
        </w:r>
      </w:del>
    </w:p>
    <w:p w14:paraId="4124275E" w14:textId="43DCF100" w:rsidR="00E44849" w:rsidRPr="008701BB" w:rsidRDefault="00F03C15" w:rsidP="00F03C15">
      <w:pPr>
        <w:spacing w:line="480" w:lineRule="auto"/>
        <w:jc w:val="both"/>
        <w:rPr>
          <w:ins w:id="558" w:author="Administrator" w:date="2021-12-10T16:45:00Z"/>
          <w:rPrChange w:id="559" w:author="Administrator" w:date="2021-12-10T20:48:00Z">
            <w:rPr>
              <w:ins w:id="560" w:author="Administrator" w:date="2021-12-10T16:45:00Z"/>
              <w:rFonts w:ascii="Times" w:hAnsi="Times"/>
            </w:rPr>
          </w:rPrChange>
        </w:rPr>
      </w:pPr>
      <w:ins w:id="561" w:author="Administrator" w:date="2021-12-10T16:43:00Z">
        <w:r w:rsidRPr="008701BB">
          <w:rPr>
            <w:rPrChange w:id="562" w:author="Administrator" w:date="2021-12-10T20:48:00Z">
              <w:rPr>
                <w:rFonts w:ascii="Times" w:hAnsi="Times"/>
              </w:rPr>
            </w:rPrChange>
          </w:rPr>
          <w:t xml:space="preserve">We also </w:t>
        </w:r>
      </w:ins>
      <w:ins w:id="563" w:author="Administrator" w:date="2021-12-10T16:44:00Z">
        <w:r w:rsidRPr="008701BB">
          <w:rPr>
            <w:rPrChange w:id="564" w:author="Administrator" w:date="2021-12-10T20:48:00Z">
              <w:rPr>
                <w:rFonts w:ascii="Times" w:hAnsi="Times"/>
              </w:rPr>
            </w:rPrChange>
          </w:rPr>
          <w:t xml:space="preserve">explored the </w:t>
        </w:r>
        <w:r w:rsidR="00332C5C" w:rsidRPr="008701BB">
          <w:rPr>
            <w:rPrChange w:id="565" w:author="Administrator" w:date="2021-12-10T20:48:00Z">
              <w:rPr>
                <w:rFonts w:ascii="Times" w:hAnsi="Times"/>
              </w:rPr>
            </w:rPrChange>
          </w:rPr>
          <w:t xml:space="preserve">effect modification by adding interaction terms into the model. Also, nonlinear relationships between continuous serum creatine and mortalities were conducted </w:t>
        </w:r>
      </w:ins>
      <w:ins w:id="566" w:author="Administrator" w:date="2021-12-10T16:45:00Z">
        <w:r w:rsidR="00332C5C" w:rsidRPr="008701BB">
          <w:rPr>
            <w:rPrChange w:id="567" w:author="Administrator" w:date="2021-12-10T20:48:00Z">
              <w:rPr>
                <w:rFonts w:ascii="Times" w:hAnsi="Times"/>
              </w:rPr>
            </w:rPrChange>
          </w:rPr>
          <w:t xml:space="preserve">by </w:t>
        </w:r>
        <w:r w:rsidR="00E44849" w:rsidRPr="008701BB">
          <w:rPr>
            <w:rPrChange w:id="568" w:author="Administrator" w:date="2021-12-10T20:48:00Z">
              <w:rPr>
                <w:rFonts w:ascii="Times" w:hAnsi="Times"/>
              </w:rPr>
            </w:rPrChange>
          </w:rPr>
          <w:t>replacing the linear term with a natural cubic spline with 3 degrees of freedom.</w:t>
        </w:r>
      </w:ins>
    </w:p>
    <w:p w14:paraId="0E1672C2" w14:textId="1FAF5CFC" w:rsidR="00E44849" w:rsidRPr="008701BB" w:rsidDel="00D122BA" w:rsidRDefault="00E44849" w:rsidP="00F03C15">
      <w:pPr>
        <w:spacing w:line="480" w:lineRule="auto"/>
        <w:jc w:val="both"/>
        <w:rPr>
          <w:del w:id="569" w:author="Administrator" w:date="2021-12-10T16:46:00Z"/>
          <w:rPrChange w:id="570" w:author="Administrator" w:date="2021-12-10T20:48:00Z">
            <w:rPr>
              <w:del w:id="571" w:author="Administrator" w:date="2021-12-10T16:46:00Z"/>
              <w:u w:val="single"/>
            </w:rPr>
          </w:rPrChange>
        </w:rPr>
        <w:pPrChange w:id="572" w:author="Administrator" w:date="2021-12-10T16:43:00Z">
          <w:pPr>
            <w:spacing w:line="480" w:lineRule="auto"/>
          </w:pPr>
        </w:pPrChange>
      </w:pPr>
      <w:ins w:id="573" w:author="Administrator" w:date="2021-12-10T16:45:00Z">
        <w:r w:rsidRPr="008701BB">
          <w:rPr>
            <w:rPrChange w:id="574" w:author="Administrator" w:date="2021-12-10T20:48:00Z">
              <w:rPr>
                <w:rFonts w:ascii="Times" w:hAnsi="Times"/>
              </w:rPr>
            </w:rPrChange>
          </w:rPr>
          <w:lastRenderedPageBreak/>
          <w:t>The significance level was set to 0.05. All the analy</w:t>
        </w:r>
      </w:ins>
      <w:ins w:id="575" w:author="Administrator" w:date="2021-12-10T16:46:00Z">
        <w:r w:rsidRPr="008701BB">
          <w:rPr>
            <w:rPrChange w:id="576" w:author="Administrator" w:date="2021-12-10T20:48:00Z">
              <w:rPr>
                <w:rFonts w:ascii="Times" w:hAnsi="Times"/>
              </w:rPr>
            </w:rPrChange>
          </w:rPr>
          <w:t xml:space="preserve">ses were conducted using R 4.1.0. </w:t>
        </w:r>
        <w:r w:rsidR="00D122BA" w:rsidRPr="008701BB">
          <w:rPr>
            <w:rPrChange w:id="577" w:author="Administrator" w:date="2021-12-10T20:48:00Z">
              <w:rPr>
                <w:rFonts w:ascii="Times" w:hAnsi="Times"/>
              </w:rPr>
            </w:rPrChange>
          </w:rPr>
          <w:t>Packages “</w:t>
        </w:r>
        <w:proofErr w:type="spellStart"/>
        <w:r w:rsidR="00D122BA" w:rsidRPr="008701BB">
          <w:rPr>
            <w:rPrChange w:id="578" w:author="Administrator" w:date="2021-12-10T20:48:00Z">
              <w:rPr>
                <w:rFonts w:ascii="Times" w:hAnsi="Times"/>
              </w:rPr>
            </w:rPrChange>
          </w:rPr>
          <w:t>glmnet</w:t>
        </w:r>
        <w:proofErr w:type="spellEnd"/>
        <w:r w:rsidR="00D122BA" w:rsidRPr="008701BB">
          <w:rPr>
            <w:rPrChange w:id="579" w:author="Administrator" w:date="2021-12-10T20:48:00Z">
              <w:rPr>
                <w:rFonts w:ascii="Times" w:hAnsi="Times"/>
              </w:rPr>
            </w:rPrChange>
          </w:rPr>
          <w:t>” and “survival” were used.</w:t>
        </w:r>
      </w:ins>
    </w:p>
    <w:p w14:paraId="575905AC" w14:textId="0D3B7EE4" w:rsidR="00C40EB7" w:rsidRPr="008701BB" w:rsidDel="00D122BA" w:rsidRDefault="00C40EB7" w:rsidP="00327F5F">
      <w:pPr>
        <w:spacing w:line="480" w:lineRule="auto"/>
        <w:rPr>
          <w:del w:id="580" w:author="Administrator" w:date="2021-12-10T16:46:00Z"/>
          <w:u w:val="single"/>
        </w:rPr>
      </w:pPr>
    </w:p>
    <w:p w14:paraId="3E7F976B" w14:textId="3FE0AC41" w:rsidR="00C40EB7" w:rsidRPr="008701BB" w:rsidDel="00D122BA" w:rsidRDefault="00C40EB7" w:rsidP="00327F5F">
      <w:pPr>
        <w:spacing w:line="480" w:lineRule="auto"/>
        <w:rPr>
          <w:del w:id="581" w:author="Administrator" w:date="2021-12-10T16:46:00Z"/>
          <w:u w:val="single"/>
        </w:rPr>
      </w:pPr>
    </w:p>
    <w:p w14:paraId="0497527E" w14:textId="05FD16B8" w:rsidR="003D73EC" w:rsidRPr="008701BB" w:rsidRDefault="003D73EC" w:rsidP="00D122BA">
      <w:pPr>
        <w:spacing w:line="480" w:lineRule="auto"/>
        <w:jc w:val="both"/>
        <w:pPrChange w:id="582" w:author="Administrator" w:date="2021-12-10T16:46:00Z">
          <w:pPr/>
        </w:pPrChange>
      </w:pPr>
    </w:p>
    <w:p w14:paraId="595D4D89" w14:textId="6B745F8D" w:rsidR="00F84930" w:rsidRPr="008701BB" w:rsidRDefault="00F84930">
      <w:pPr>
        <w:spacing w:line="480" w:lineRule="auto"/>
        <w:pPrChange w:id="583" w:author="Guo, Fuyu" w:date="2021-12-10T14:46:00Z">
          <w:pPr/>
        </w:pPrChange>
      </w:pPr>
    </w:p>
    <w:p w14:paraId="6A829BCE" w14:textId="7715CCBC" w:rsidR="00F84930" w:rsidRPr="008701BB" w:rsidRDefault="001A40A4">
      <w:pPr>
        <w:spacing w:line="480" w:lineRule="auto"/>
        <w:rPr>
          <w:rFonts w:eastAsiaTheme="minorEastAsia"/>
          <w:b/>
          <w:bCs/>
        </w:rPr>
        <w:pPrChange w:id="584" w:author="Guo, Fuyu" w:date="2021-12-10T14:46:00Z">
          <w:pPr/>
        </w:pPrChange>
      </w:pPr>
      <w:ins w:id="585" w:author="Administrator" w:date="2021-12-10T19:56:00Z">
        <w:r w:rsidRPr="008701BB">
          <w:rPr>
            <w:rFonts w:eastAsiaTheme="minorEastAsia"/>
            <w:b/>
            <w:bCs/>
            <w:rPrChange w:id="586" w:author="Administrator" w:date="2021-12-10T20:48:00Z">
              <w:rPr>
                <w:rFonts w:ascii="Times" w:eastAsiaTheme="minorEastAsia" w:hAnsi="Times"/>
                <w:b/>
                <w:bCs/>
                <w:sz w:val="36"/>
                <w:szCs w:val="36"/>
              </w:rPr>
            </w:rPrChange>
          </w:rPr>
          <w:t xml:space="preserve">4. </w:t>
        </w:r>
      </w:ins>
      <w:r w:rsidR="00B17F69" w:rsidRPr="008701BB">
        <w:rPr>
          <w:rFonts w:eastAsiaTheme="minorEastAsia"/>
          <w:b/>
          <w:bCs/>
          <w:rPrChange w:id="587" w:author="Administrator" w:date="2021-12-10T20:48:00Z">
            <w:rPr>
              <w:rFonts w:eastAsiaTheme="minorEastAsia"/>
              <w:b/>
              <w:bCs/>
              <w:sz w:val="36"/>
              <w:szCs w:val="36"/>
            </w:rPr>
          </w:rPrChange>
        </w:rPr>
        <w:t>Results</w:t>
      </w:r>
    </w:p>
    <w:p w14:paraId="5E101F92" w14:textId="66FD8F59" w:rsidR="00077CD2" w:rsidRPr="008701BB" w:rsidRDefault="00077CD2">
      <w:pPr>
        <w:spacing w:line="480" w:lineRule="auto"/>
        <w:rPr>
          <w:ins w:id="588" w:author="Administrator" w:date="2021-12-10T17:11:00Z"/>
          <w:rPrChange w:id="589" w:author="Administrator" w:date="2021-12-10T20:48:00Z">
            <w:rPr>
              <w:ins w:id="590" w:author="Administrator" w:date="2021-12-10T17:11:00Z"/>
              <w:rFonts w:ascii="Times" w:hAnsi="Times"/>
            </w:rPr>
          </w:rPrChange>
        </w:rPr>
      </w:pPr>
      <w:ins w:id="591" w:author="Administrator" w:date="2021-12-10T17:03:00Z">
        <w:r w:rsidRPr="008701BB">
          <w:rPr>
            <w:rPrChange w:id="592" w:author="Administrator" w:date="2021-12-10T20:48:00Z">
              <w:rPr>
                <w:rFonts w:ascii="Times" w:hAnsi="Times"/>
              </w:rPr>
            </w:rPrChange>
          </w:rPr>
          <w:t>A total of 299 patients were included in this study. Of them, 232</w:t>
        </w:r>
      </w:ins>
      <w:ins w:id="593" w:author="Administrator" w:date="2021-12-10T17:04:00Z">
        <w:r w:rsidR="00FC050E" w:rsidRPr="008701BB">
          <w:rPr>
            <w:rPrChange w:id="594" w:author="Administrator" w:date="2021-12-10T20:48:00Z">
              <w:rPr>
                <w:rFonts w:ascii="Times" w:hAnsi="Times"/>
              </w:rPr>
            </w:rPrChange>
          </w:rPr>
          <w:t xml:space="preserve"> (77.6%)</w:t>
        </w:r>
      </w:ins>
      <w:ins w:id="595" w:author="Administrator" w:date="2021-12-10T17:03:00Z">
        <w:r w:rsidRPr="008701BB">
          <w:rPr>
            <w:rPrChange w:id="596" w:author="Administrator" w:date="2021-12-10T20:48:00Z">
              <w:rPr>
                <w:rFonts w:ascii="Times" w:hAnsi="Times"/>
              </w:rPr>
            </w:rPrChange>
          </w:rPr>
          <w:t xml:space="preserve"> </w:t>
        </w:r>
        <w:r w:rsidR="00607692" w:rsidRPr="008701BB">
          <w:rPr>
            <w:rPrChange w:id="597" w:author="Administrator" w:date="2021-12-10T20:48:00Z">
              <w:rPr>
                <w:rFonts w:ascii="Times" w:hAnsi="Times"/>
              </w:rPr>
            </w:rPrChange>
          </w:rPr>
          <w:t>had serum creatinine lower than 15 mg/dL</w:t>
        </w:r>
      </w:ins>
      <w:ins w:id="598" w:author="Administrator" w:date="2021-12-10T17:04:00Z">
        <w:r w:rsidR="00607692" w:rsidRPr="008701BB">
          <w:rPr>
            <w:rPrChange w:id="599" w:author="Administrator" w:date="2021-12-10T20:48:00Z">
              <w:rPr>
                <w:rFonts w:ascii="Times" w:hAnsi="Times"/>
              </w:rPr>
            </w:rPrChange>
          </w:rPr>
          <w:t xml:space="preserve"> and were categorized as normal, 67</w:t>
        </w:r>
        <w:r w:rsidR="00FC050E" w:rsidRPr="008701BB">
          <w:rPr>
            <w:rPrChange w:id="600" w:author="Administrator" w:date="2021-12-10T20:48:00Z">
              <w:rPr>
                <w:rFonts w:ascii="Times" w:hAnsi="Times"/>
              </w:rPr>
            </w:rPrChange>
          </w:rPr>
          <w:t xml:space="preserve"> (22.4%)</w:t>
        </w:r>
        <w:r w:rsidR="00607692" w:rsidRPr="008701BB">
          <w:rPr>
            <w:rPrChange w:id="601" w:author="Administrator" w:date="2021-12-10T20:48:00Z">
              <w:rPr>
                <w:rFonts w:ascii="Times" w:hAnsi="Times"/>
              </w:rPr>
            </w:rPrChange>
          </w:rPr>
          <w:t xml:space="preserve"> had serum creatinine greater than 15 mg/dL and were </w:t>
        </w:r>
      </w:ins>
      <w:ins w:id="602" w:author="Administrator" w:date="2021-12-10T17:05:00Z">
        <w:r w:rsidR="00FC050E" w:rsidRPr="008701BB">
          <w:rPr>
            <w:rPrChange w:id="603" w:author="Administrator" w:date="2021-12-10T20:48:00Z">
              <w:rPr>
                <w:rFonts w:ascii="Times" w:hAnsi="Times"/>
              </w:rPr>
            </w:rPrChange>
          </w:rPr>
          <w:t>categorized</w:t>
        </w:r>
      </w:ins>
      <w:ins w:id="604" w:author="Administrator" w:date="2021-12-10T17:04:00Z">
        <w:r w:rsidR="00607692" w:rsidRPr="008701BB">
          <w:rPr>
            <w:rPrChange w:id="605" w:author="Administrator" w:date="2021-12-10T20:48:00Z">
              <w:rPr>
                <w:rFonts w:ascii="Times" w:hAnsi="Times"/>
              </w:rPr>
            </w:rPrChange>
          </w:rPr>
          <w:t xml:space="preserve"> as abnormal. </w:t>
        </w:r>
      </w:ins>
      <w:ins w:id="606" w:author="Administrator" w:date="2021-12-10T17:05:00Z">
        <w:r w:rsidR="00E47BFB" w:rsidRPr="008701BB">
          <w:rPr>
            <w:rPrChange w:id="607" w:author="Administrator" w:date="2021-12-10T20:48:00Z">
              <w:rPr>
                <w:rFonts w:ascii="Times" w:hAnsi="Times"/>
              </w:rPr>
            </w:rPrChange>
          </w:rPr>
          <w:t>The normal group were averagely younger than</w:t>
        </w:r>
      </w:ins>
      <w:ins w:id="608" w:author="Administrator" w:date="2021-12-10T17:06:00Z">
        <w:r w:rsidR="00E47BFB" w:rsidRPr="008701BB">
          <w:rPr>
            <w:rPrChange w:id="609" w:author="Administrator" w:date="2021-12-10T20:48:00Z">
              <w:rPr>
                <w:rFonts w:ascii="Times" w:hAnsi="Times"/>
              </w:rPr>
            </w:rPrChange>
          </w:rPr>
          <w:t xml:space="preserve"> </w:t>
        </w:r>
        <w:r w:rsidR="00FE02B5" w:rsidRPr="008701BB">
          <w:rPr>
            <w:rPrChange w:id="610" w:author="Administrator" w:date="2021-12-10T20:48:00Z">
              <w:rPr>
                <w:rFonts w:ascii="Times" w:hAnsi="Times"/>
              </w:rPr>
            </w:rPrChange>
          </w:rPr>
          <w:t>the abnormal group (</w:t>
        </w:r>
        <w:r w:rsidR="00B8625B" w:rsidRPr="008701BB">
          <w:rPr>
            <w:rPrChange w:id="611" w:author="Administrator" w:date="2021-12-10T20:48:00Z">
              <w:rPr>
                <w:rFonts w:ascii="Times" w:hAnsi="Times"/>
              </w:rPr>
            </w:rPrChange>
          </w:rPr>
          <w:t>59.64 years vs. 64.97 years0</w:t>
        </w:r>
        <w:r w:rsidR="00FE02B5" w:rsidRPr="008701BB">
          <w:rPr>
            <w:rPrChange w:id="612" w:author="Administrator" w:date="2021-12-10T20:48:00Z">
              <w:rPr>
                <w:rFonts w:ascii="Times" w:hAnsi="Times"/>
              </w:rPr>
            </w:rPrChange>
          </w:rPr>
          <w:t xml:space="preserve">, with a p-value of 0.0022. </w:t>
        </w:r>
        <w:r w:rsidR="00B8625B" w:rsidRPr="008701BB">
          <w:rPr>
            <w:rPrChange w:id="613" w:author="Administrator" w:date="2021-12-10T20:48:00Z">
              <w:rPr>
                <w:rFonts w:ascii="Times" w:hAnsi="Times"/>
              </w:rPr>
            </w:rPrChange>
          </w:rPr>
          <w:t xml:space="preserve">In both groups, </w:t>
        </w:r>
      </w:ins>
      <w:ins w:id="614" w:author="Administrator" w:date="2021-12-10T17:07:00Z">
        <w:r w:rsidR="005E5419" w:rsidRPr="008701BB">
          <w:rPr>
            <w:rPrChange w:id="615" w:author="Administrator" w:date="2021-12-10T20:48:00Z">
              <w:rPr>
                <w:rFonts w:ascii="Times" w:hAnsi="Times"/>
              </w:rPr>
            </w:rPrChange>
          </w:rPr>
          <w:t xml:space="preserve">the proportion of males was slightly higher than </w:t>
        </w:r>
      </w:ins>
      <w:ins w:id="616" w:author="Administrator" w:date="2021-12-10T17:08:00Z">
        <w:r w:rsidR="005E5419" w:rsidRPr="008701BB">
          <w:rPr>
            <w:rPrChange w:id="617" w:author="Administrator" w:date="2021-12-10T20:48:00Z">
              <w:rPr>
                <w:rFonts w:ascii="Times" w:hAnsi="Times"/>
              </w:rPr>
            </w:rPrChange>
          </w:rPr>
          <w:t xml:space="preserve">of the females, roughly six to four in ten patients. </w:t>
        </w:r>
        <w:r w:rsidR="00FD58A3" w:rsidRPr="008701BB">
          <w:rPr>
            <w:rPrChange w:id="618" w:author="Administrator" w:date="2021-12-10T20:48:00Z">
              <w:rPr>
                <w:rFonts w:ascii="Times" w:hAnsi="Times"/>
              </w:rPr>
            </w:rPrChange>
          </w:rPr>
          <w:t xml:space="preserve">About three in ten patients smoked </w:t>
        </w:r>
      </w:ins>
      <w:ins w:id="619" w:author="Administrator" w:date="2021-12-10T17:09:00Z">
        <w:r w:rsidR="00FD58A3" w:rsidRPr="008701BB">
          <w:rPr>
            <w:rPrChange w:id="620" w:author="Administrator" w:date="2021-12-10T20:48:00Z">
              <w:rPr>
                <w:rFonts w:ascii="Times" w:hAnsi="Times"/>
              </w:rPr>
            </w:rPrChange>
          </w:rPr>
          <w:t xml:space="preserve">and four in then ten patients had diabetes at baseline </w:t>
        </w:r>
      </w:ins>
      <w:ins w:id="621" w:author="Administrator" w:date="2021-12-10T17:08:00Z">
        <w:r w:rsidR="00FD58A3" w:rsidRPr="008701BB">
          <w:rPr>
            <w:rPrChange w:id="622" w:author="Administrator" w:date="2021-12-10T20:48:00Z">
              <w:rPr>
                <w:rFonts w:ascii="Times" w:hAnsi="Times"/>
              </w:rPr>
            </w:rPrChange>
          </w:rPr>
          <w:t xml:space="preserve">in two </w:t>
        </w:r>
      </w:ins>
      <w:ins w:id="623" w:author="Administrator" w:date="2021-12-10T17:09:00Z">
        <w:r w:rsidR="00FD58A3" w:rsidRPr="008701BB">
          <w:rPr>
            <w:rPrChange w:id="624" w:author="Administrator" w:date="2021-12-10T20:48:00Z">
              <w:rPr>
                <w:rFonts w:ascii="Times" w:hAnsi="Times"/>
              </w:rPr>
            </w:rPrChange>
          </w:rPr>
          <w:t>groups with no significant difference.</w:t>
        </w:r>
        <w:r w:rsidR="00B35E4E" w:rsidRPr="008701BB">
          <w:rPr>
            <w:rPrChange w:id="625" w:author="Administrator" w:date="2021-12-10T20:48:00Z">
              <w:rPr>
                <w:rFonts w:ascii="Times" w:hAnsi="Times"/>
              </w:rPr>
            </w:rPrChange>
          </w:rPr>
          <w:t xml:space="preserve"> The serum sodium in </w:t>
        </w:r>
      </w:ins>
      <w:ins w:id="626" w:author="Administrator" w:date="2021-12-10T17:10:00Z">
        <w:r w:rsidR="00B35E4E" w:rsidRPr="008701BB">
          <w:rPr>
            <w:rPrChange w:id="627" w:author="Administrator" w:date="2021-12-10T20:48:00Z">
              <w:rPr>
                <w:rFonts w:ascii="Times" w:hAnsi="Times"/>
              </w:rPr>
            </w:rPrChange>
          </w:rPr>
          <w:t xml:space="preserve">serum creatinine normal group (137.32 </w:t>
        </w:r>
        <w:proofErr w:type="spellStart"/>
        <w:r w:rsidR="00F05C95" w:rsidRPr="008701BB">
          <w:t>mEq</w:t>
        </w:r>
        <w:proofErr w:type="spellEnd"/>
        <w:r w:rsidR="00F05C95" w:rsidRPr="008701BB">
          <w:t>/L</w:t>
        </w:r>
        <w:r w:rsidR="00F05C95" w:rsidRPr="008701BB">
          <w:t xml:space="preserve">, SD = 3.61 </w:t>
        </w:r>
        <w:proofErr w:type="spellStart"/>
        <w:r w:rsidR="00F05C95" w:rsidRPr="008701BB">
          <w:t>mEq</w:t>
        </w:r>
        <w:proofErr w:type="spellEnd"/>
        <w:r w:rsidR="00F05C95" w:rsidRPr="008701BB">
          <w:t>/L</w:t>
        </w:r>
        <w:r w:rsidR="00F05C95" w:rsidRPr="008701BB">
          <w:t>)</w:t>
        </w:r>
        <w:r w:rsidR="00B35E4E" w:rsidRPr="008701BB">
          <w:rPr>
            <w:rPrChange w:id="628" w:author="Administrator" w:date="2021-12-10T20:48:00Z">
              <w:rPr>
                <w:rFonts w:ascii="Times" w:hAnsi="Times"/>
              </w:rPr>
            </w:rPrChange>
          </w:rPr>
          <w:t xml:space="preserve"> is averagely greater than in the abnormal group</w:t>
        </w:r>
        <w:r w:rsidR="00F05C95" w:rsidRPr="008701BB">
          <w:rPr>
            <w:rPrChange w:id="629" w:author="Administrator" w:date="2021-12-10T20:48:00Z">
              <w:rPr>
                <w:rFonts w:ascii="Times" w:hAnsi="Times"/>
              </w:rPr>
            </w:rPrChange>
          </w:rPr>
          <w:t xml:space="preserve"> </w:t>
        </w:r>
        <w:r w:rsidR="00F05C95" w:rsidRPr="008701BB">
          <w:rPr>
            <w:rPrChange w:id="630" w:author="Administrator" w:date="2021-12-10T20:48:00Z">
              <w:rPr>
                <w:rFonts w:ascii="Times" w:hAnsi="Times"/>
              </w:rPr>
            </w:rPrChange>
          </w:rPr>
          <w:t>(13</w:t>
        </w:r>
        <w:r w:rsidR="00F05C95" w:rsidRPr="008701BB">
          <w:rPr>
            <w:rPrChange w:id="631" w:author="Administrator" w:date="2021-12-10T20:48:00Z">
              <w:rPr>
                <w:rFonts w:ascii="Times" w:hAnsi="Times"/>
              </w:rPr>
            </w:rPrChange>
          </w:rPr>
          <w:t>4</w:t>
        </w:r>
        <w:r w:rsidR="00F05C95" w:rsidRPr="008701BB">
          <w:rPr>
            <w:rPrChange w:id="632" w:author="Administrator" w:date="2021-12-10T20:48:00Z">
              <w:rPr>
                <w:rFonts w:ascii="Times" w:hAnsi="Times"/>
              </w:rPr>
            </w:rPrChange>
          </w:rPr>
          <w:t>.2</w:t>
        </w:r>
        <w:r w:rsidR="00F05C95" w:rsidRPr="008701BB">
          <w:rPr>
            <w:rPrChange w:id="633" w:author="Administrator" w:date="2021-12-10T20:48:00Z">
              <w:rPr>
                <w:rFonts w:ascii="Times" w:hAnsi="Times"/>
              </w:rPr>
            </w:rPrChange>
          </w:rPr>
          <w:t>1</w:t>
        </w:r>
        <w:r w:rsidR="00F05C95" w:rsidRPr="008701BB">
          <w:rPr>
            <w:rPrChange w:id="634" w:author="Administrator" w:date="2021-12-10T20:48:00Z">
              <w:rPr>
                <w:rFonts w:ascii="Times" w:hAnsi="Times"/>
              </w:rPr>
            </w:rPrChange>
          </w:rPr>
          <w:t xml:space="preserve"> </w:t>
        </w:r>
        <w:proofErr w:type="spellStart"/>
        <w:r w:rsidR="00F05C95" w:rsidRPr="008701BB">
          <w:t>mEq</w:t>
        </w:r>
        <w:proofErr w:type="spellEnd"/>
        <w:r w:rsidR="00F05C95" w:rsidRPr="008701BB">
          <w:t xml:space="preserve">/L, SD = </w:t>
        </w:r>
      </w:ins>
      <w:ins w:id="635" w:author="Administrator" w:date="2021-12-10T17:11:00Z">
        <w:r w:rsidR="00F05C95" w:rsidRPr="008701BB">
          <w:t>5</w:t>
        </w:r>
      </w:ins>
      <w:ins w:id="636" w:author="Administrator" w:date="2021-12-10T17:10:00Z">
        <w:r w:rsidR="00F05C95" w:rsidRPr="008701BB">
          <w:t>.</w:t>
        </w:r>
      </w:ins>
      <w:ins w:id="637" w:author="Administrator" w:date="2021-12-10T17:11:00Z">
        <w:r w:rsidR="00F05C95" w:rsidRPr="008701BB">
          <w:t>89</w:t>
        </w:r>
      </w:ins>
      <w:ins w:id="638" w:author="Administrator" w:date="2021-12-10T17:10:00Z">
        <w:r w:rsidR="00F05C95" w:rsidRPr="008701BB">
          <w:t xml:space="preserve"> </w:t>
        </w:r>
        <w:proofErr w:type="spellStart"/>
        <w:r w:rsidR="00F05C95" w:rsidRPr="008701BB">
          <w:t>mEq</w:t>
        </w:r>
        <w:proofErr w:type="spellEnd"/>
        <w:r w:rsidR="00F05C95" w:rsidRPr="008701BB">
          <w:t>/L)</w:t>
        </w:r>
        <w:r w:rsidR="00B35E4E" w:rsidRPr="008701BB">
          <w:rPr>
            <w:rPrChange w:id="639" w:author="Administrator" w:date="2021-12-10T20:48:00Z">
              <w:rPr>
                <w:rFonts w:ascii="Times" w:hAnsi="Times"/>
              </w:rPr>
            </w:rPrChange>
          </w:rPr>
          <w:t>.</w:t>
        </w:r>
      </w:ins>
      <w:ins w:id="640" w:author="Administrator" w:date="2021-12-10T17:11:00Z">
        <w:r w:rsidR="00F05C95" w:rsidRPr="008701BB">
          <w:rPr>
            <w:rPrChange w:id="641" w:author="Administrator" w:date="2021-12-10T20:48:00Z">
              <w:rPr>
                <w:rFonts w:ascii="Times" w:hAnsi="Times"/>
              </w:rPr>
            </w:rPrChange>
          </w:rPr>
          <w:t xml:space="preserve"> Detailed difference is shown in table 1.</w:t>
        </w:r>
      </w:ins>
    </w:p>
    <w:p w14:paraId="287143EB" w14:textId="1E38CB18" w:rsidR="00F05C95" w:rsidRPr="008701BB" w:rsidRDefault="00F05C95">
      <w:pPr>
        <w:spacing w:line="480" w:lineRule="auto"/>
        <w:rPr>
          <w:ins w:id="642" w:author="Administrator" w:date="2021-12-10T17:19:00Z"/>
          <w:rPrChange w:id="643" w:author="Administrator" w:date="2021-12-10T20:48:00Z">
            <w:rPr>
              <w:ins w:id="644" w:author="Administrator" w:date="2021-12-10T17:19:00Z"/>
              <w:rFonts w:ascii="Times" w:hAnsi="Times"/>
            </w:rPr>
          </w:rPrChange>
        </w:rPr>
      </w:pPr>
    </w:p>
    <w:p w14:paraId="03D41B88" w14:textId="35A8D84B" w:rsidR="005E2C24" w:rsidRPr="008701BB" w:rsidRDefault="005E2C24">
      <w:pPr>
        <w:spacing w:line="480" w:lineRule="auto"/>
        <w:rPr>
          <w:ins w:id="645" w:author="Administrator" w:date="2021-12-10T17:07:00Z"/>
          <w:rPrChange w:id="646" w:author="Administrator" w:date="2021-12-10T20:48:00Z">
            <w:rPr>
              <w:ins w:id="647" w:author="Administrator" w:date="2021-12-10T17:07:00Z"/>
              <w:rFonts w:ascii="Times" w:hAnsi="Times"/>
            </w:rPr>
          </w:rPrChange>
        </w:rPr>
      </w:pPr>
      <w:ins w:id="648" w:author="Administrator" w:date="2021-12-10T17:19:00Z">
        <w:r w:rsidRPr="008701BB">
          <w:rPr>
            <w:rPrChange w:id="649" w:author="Administrator" w:date="2021-12-10T20:48:00Z">
              <w:rPr>
                <w:rFonts w:ascii="Times" w:hAnsi="Times"/>
              </w:rPr>
            </w:rPrChange>
          </w:rPr>
          <w:t xml:space="preserve">A total of 96 deaths from </w:t>
        </w:r>
        <w:r w:rsidR="009C47A3" w:rsidRPr="008701BB">
          <w:rPr>
            <w:rPrChange w:id="650" w:author="Administrator" w:date="2021-12-10T20:48:00Z">
              <w:rPr>
                <w:rFonts w:ascii="Times" w:hAnsi="Times"/>
              </w:rPr>
            </w:rPrChange>
          </w:rPr>
          <w:t xml:space="preserve">38,948 person-days were observed during the follow-up. </w:t>
        </w:r>
      </w:ins>
      <w:ins w:id="651" w:author="Administrator" w:date="2021-12-10T17:21:00Z">
        <w:r w:rsidR="005D28F7" w:rsidRPr="008701BB">
          <w:rPr>
            <w:rPrChange w:id="652" w:author="Administrator" w:date="2021-12-10T20:48:00Z">
              <w:rPr>
                <w:rFonts w:ascii="Times" w:hAnsi="Times"/>
              </w:rPr>
            </w:rPrChange>
          </w:rPr>
          <w:t xml:space="preserve">The median follow-up time for the patients is </w:t>
        </w:r>
        <w:r w:rsidR="001B05F1" w:rsidRPr="008701BB">
          <w:rPr>
            <w:rPrChange w:id="653" w:author="Administrator" w:date="2021-12-10T20:48:00Z">
              <w:rPr>
                <w:rFonts w:ascii="Times" w:hAnsi="Times"/>
              </w:rPr>
            </w:rPrChange>
          </w:rPr>
          <w:t xml:space="preserve">115 days. However, </w:t>
        </w:r>
      </w:ins>
      <w:ins w:id="654" w:author="Administrator" w:date="2021-12-10T17:22:00Z">
        <w:r w:rsidR="001B05F1" w:rsidRPr="008701BB">
          <w:rPr>
            <w:rPrChange w:id="655" w:author="Administrator" w:date="2021-12-10T20:48:00Z">
              <w:rPr>
                <w:rFonts w:ascii="Times" w:hAnsi="Times"/>
              </w:rPr>
            </w:rPrChange>
          </w:rPr>
          <w:t>since less than half of patients died, KM-estimat</w:t>
        </w:r>
        <w:r w:rsidR="007B0556" w:rsidRPr="008701BB">
          <w:rPr>
            <w:rPrChange w:id="656" w:author="Administrator" w:date="2021-12-10T20:48:00Z">
              <w:rPr>
                <w:rFonts w:ascii="Times" w:hAnsi="Times"/>
              </w:rPr>
            </w:rPrChange>
          </w:rPr>
          <w:t xml:space="preserve">es for the median survival time cannot be obtained. In the group with normal </w:t>
        </w:r>
      </w:ins>
      <w:ins w:id="657" w:author="Administrator" w:date="2021-12-10T17:23:00Z">
        <w:r w:rsidR="007B0556" w:rsidRPr="008701BB">
          <w:rPr>
            <w:rPrChange w:id="658" w:author="Administrator" w:date="2021-12-10T20:48:00Z">
              <w:rPr>
                <w:rFonts w:ascii="Times" w:hAnsi="Times"/>
              </w:rPr>
            </w:rPrChange>
          </w:rPr>
          <w:t xml:space="preserve">serum creatinine level, </w:t>
        </w:r>
        <w:r w:rsidR="00F25AA0" w:rsidRPr="008701BB">
          <w:rPr>
            <w:rPrChange w:id="659" w:author="Administrator" w:date="2021-12-10T20:48:00Z">
              <w:rPr>
                <w:rFonts w:ascii="Times" w:hAnsi="Times"/>
              </w:rPr>
            </w:rPrChange>
          </w:rPr>
          <w:t>53 of 232 patients died</w:t>
        </w:r>
      </w:ins>
      <w:ins w:id="660" w:author="Administrator" w:date="2021-12-10T17:26:00Z">
        <w:r w:rsidR="007A6AE7" w:rsidRPr="008701BB">
          <w:rPr>
            <w:rPrChange w:id="661" w:author="Administrator" w:date="2021-12-10T20:48:00Z">
              <w:rPr>
                <w:rFonts w:ascii="Times" w:hAnsi="Times"/>
              </w:rPr>
            </w:rPrChange>
          </w:rPr>
          <w:t xml:space="preserve"> (Figure 2)</w:t>
        </w:r>
      </w:ins>
      <w:ins w:id="662" w:author="Administrator" w:date="2021-12-10T17:23:00Z">
        <w:r w:rsidR="00F25AA0" w:rsidRPr="008701BB">
          <w:rPr>
            <w:rPrChange w:id="663" w:author="Administrator" w:date="2021-12-10T20:48:00Z">
              <w:rPr>
                <w:rFonts w:ascii="Times" w:hAnsi="Times"/>
              </w:rPr>
            </w:rPrChange>
          </w:rPr>
          <w:t xml:space="preserve">. In the group with abnormal serum creatinine level, 43 of </w:t>
        </w:r>
      </w:ins>
      <w:ins w:id="664" w:author="Administrator" w:date="2021-12-10T17:24:00Z">
        <w:r w:rsidR="00F25AA0" w:rsidRPr="008701BB">
          <w:rPr>
            <w:rPrChange w:id="665" w:author="Administrator" w:date="2021-12-10T20:48:00Z">
              <w:rPr>
                <w:rFonts w:ascii="Times" w:hAnsi="Times"/>
              </w:rPr>
            </w:rPrChange>
          </w:rPr>
          <w:t xml:space="preserve">67 patients died, with the KM-estimated median survival time of 113 days (95% CI </w:t>
        </w:r>
        <w:r w:rsidR="00F25AA0" w:rsidRPr="008701BB">
          <w:rPr>
            <w:rPrChange w:id="666" w:author="Administrator" w:date="2021-12-10T20:48:00Z">
              <w:rPr>
                <w:rFonts w:ascii="Times" w:hAnsi="Times"/>
              </w:rPr>
            </w:rPrChange>
          </w:rPr>
          <w:lastRenderedPageBreak/>
          <w:t>82 to 196). The log-rank test demonstrated significant difference of survival ra</w:t>
        </w:r>
      </w:ins>
      <w:ins w:id="667" w:author="Administrator" w:date="2021-12-10T17:25:00Z">
        <w:r w:rsidR="00F25AA0" w:rsidRPr="008701BB">
          <w:rPr>
            <w:rPrChange w:id="668" w:author="Administrator" w:date="2021-12-10T20:48:00Z">
              <w:rPr>
                <w:rFonts w:ascii="Times" w:hAnsi="Times"/>
              </w:rPr>
            </w:rPrChange>
          </w:rPr>
          <w:t xml:space="preserve">tes between normal group and abnormal group (p &lt; </w:t>
        </w:r>
        <w:r w:rsidR="00E61A30" w:rsidRPr="008701BB">
          <w:rPr>
            <w:rPrChange w:id="669" w:author="Administrator" w:date="2021-12-10T20:48:00Z">
              <w:rPr>
                <w:rFonts w:ascii="Times" w:hAnsi="Times"/>
              </w:rPr>
            </w:rPrChange>
          </w:rPr>
          <w:t>0.0001)</w:t>
        </w:r>
      </w:ins>
      <w:ins w:id="670" w:author="Administrator" w:date="2021-12-10T17:26:00Z">
        <w:r w:rsidR="007A6AE7" w:rsidRPr="008701BB">
          <w:rPr>
            <w:rPrChange w:id="671" w:author="Administrator" w:date="2021-12-10T20:48:00Z">
              <w:rPr>
                <w:rFonts w:ascii="Times" w:hAnsi="Times"/>
              </w:rPr>
            </w:rPrChange>
          </w:rPr>
          <w:t xml:space="preserve">. </w:t>
        </w:r>
      </w:ins>
    </w:p>
    <w:p w14:paraId="3AE77BAF" w14:textId="1EAEB863" w:rsidR="001A40A4" w:rsidRPr="008701BB" w:rsidRDefault="001A40A4">
      <w:pPr>
        <w:spacing w:line="480" w:lineRule="auto"/>
        <w:rPr>
          <w:ins w:id="672" w:author="Administrator" w:date="2021-12-10T20:00:00Z"/>
          <w:rPrChange w:id="673" w:author="Administrator" w:date="2021-12-10T20:48:00Z">
            <w:rPr>
              <w:ins w:id="674" w:author="Administrator" w:date="2021-12-10T20:00:00Z"/>
              <w:rFonts w:ascii="Times" w:hAnsi="Times"/>
            </w:rPr>
          </w:rPrChange>
        </w:rPr>
      </w:pPr>
      <w:ins w:id="675" w:author="Administrator" w:date="2021-12-10T19:56:00Z">
        <w:r w:rsidRPr="008701BB">
          <w:rPr>
            <w:rPrChange w:id="676" w:author="Administrator" w:date="2021-12-10T20:48:00Z">
              <w:rPr>
                <w:rFonts w:ascii="Times" w:hAnsi="Times"/>
              </w:rPr>
            </w:rPrChange>
          </w:rPr>
          <w:t xml:space="preserve">We applied Cox regression to analyze the association between serum creatinine and </w:t>
        </w:r>
      </w:ins>
      <w:ins w:id="677" w:author="Administrator" w:date="2021-12-10T19:57:00Z">
        <w:r w:rsidRPr="008701BB">
          <w:rPr>
            <w:rPrChange w:id="678" w:author="Administrator" w:date="2021-12-10T20:48:00Z">
              <w:rPr>
                <w:rFonts w:ascii="Times" w:hAnsi="Times"/>
              </w:rPr>
            </w:rPrChange>
          </w:rPr>
          <w:t>mortalities</w:t>
        </w:r>
      </w:ins>
      <w:ins w:id="679" w:author="Administrator" w:date="2021-12-10T19:56:00Z">
        <w:r w:rsidRPr="008701BB">
          <w:rPr>
            <w:rPrChange w:id="680" w:author="Administrator" w:date="2021-12-10T20:48:00Z">
              <w:rPr>
                <w:rFonts w:ascii="Times" w:hAnsi="Times"/>
              </w:rPr>
            </w:rPrChange>
          </w:rPr>
          <w:t xml:space="preserve"> among patients with heart dis</w:t>
        </w:r>
      </w:ins>
      <w:ins w:id="681" w:author="Administrator" w:date="2021-12-10T19:57:00Z">
        <w:r w:rsidRPr="008701BB">
          <w:rPr>
            <w:rPrChange w:id="682" w:author="Administrator" w:date="2021-12-10T20:48:00Z">
              <w:rPr>
                <w:rFonts w:ascii="Times" w:hAnsi="Times"/>
              </w:rPr>
            </w:rPrChange>
          </w:rPr>
          <w:t xml:space="preserve">ease. Firstly, we treated </w:t>
        </w:r>
        <w:r w:rsidRPr="008701BB">
          <w:rPr>
            <w:rPrChange w:id="683" w:author="Administrator" w:date="2021-12-10T20:48:00Z">
              <w:rPr>
                <w:rFonts w:ascii="Times" w:hAnsi="Times"/>
              </w:rPr>
            </w:rPrChange>
          </w:rPr>
          <w:t>serum creatinine</w:t>
        </w:r>
        <w:r w:rsidRPr="008701BB">
          <w:rPr>
            <w:rPrChange w:id="684" w:author="Administrator" w:date="2021-12-10T20:48:00Z">
              <w:rPr>
                <w:rFonts w:ascii="Times" w:hAnsi="Times"/>
              </w:rPr>
            </w:rPrChange>
          </w:rPr>
          <w:t xml:space="preserve"> as binary (normal vs. abnormal). In the crude model, compared to normal group, the HR for the abnormal group is 3.39 (</w:t>
        </w:r>
      </w:ins>
      <w:ins w:id="685" w:author="Administrator" w:date="2021-12-10T19:58:00Z">
        <w:r w:rsidRPr="008701BB">
          <w:rPr>
            <w:rPrChange w:id="686" w:author="Administrator" w:date="2021-12-10T20:48:00Z">
              <w:rPr>
                <w:rFonts w:ascii="Times" w:hAnsi="Times"/>
              </w:rPr>
            </w:rPrChange>
          </w:rPr>
          <w:t>95% CI 2.26 to 5.08). Then we adjusted variable selected by Lasso, and the adjusted HR decreased to 2.27 (95% CI 1.45 to 3.55). Last, we further adjusted for sex, the fully adjusted HR became 2.29 (95% CI 1.46</w:t>
        </w:r>
      </w:ins>
      <w:ins w:id="687" w:author="Administrator" w:date="2021-12-10T19:59:00Z">
        <w:r w:rsidRPr="008701BB">
          <w:rPr>
            <w:rPrChange w:id="688" w:author="Administrator" w:date="2021-12-10T20:48:00Z">
              <w:rPr>
                <w:rFonts w:ascii="Times" w:hAnsi="Times"/>
              </w:rPr>
            </w:rPrChange>
          </w:rPr>
          <w:t xml:space="preserve"> to 3.58) not very much different from the Lasso selected model. Then we treated the serum creatinine as a continuous variable. In both Lasso adjusted and fully adjusted model, the HR associated with 1 mg/dL increment in </w:t>
        </w:r>
      </w:ins>
      <w:ins w:id="689" w:author="Administrator" w:date="2021-12-10T20:00:00Z">
        <w:r w:rsidRPr="008701BB">
          <w:rPr>
            <w:rPrChange w:id="690" w:author="Administrator" w:date="2021-12-10T20:48:00Z">
              <w:rPr>
                <w:rFonts w:ascii="Times" w:hAnsi="Times"/>
              </w:rPr>
            </w:rPrChange>
          </w:rPr>
          <w:t>serum creatinine is 1.37 (95% 1.19 to 1.59), suggesting that serum creatinine is harmful for the survival of patients with heart diseases (Table 3).</w:t>
        </w:r>
      </w:ins>
    </w:p>
    <w:p w14:paraId="1C2C0AE0" w14:textId="4915A2B7" w:rsidR="004B15F6" w:rsidRPr="008701BB" w:rsidRDefault="004B15F6">
      <w:pPr>
        <w:spacing w:line="480" w:lineRule="auto"/>
        <w:rPr>
          <w:noProof/>
        </w:rPr>
        <w:pPrChange w:id="691" w:author="Guo, Fuyu" w:date="2021-12-10T14:46:00Z">
          <w:pPr/>
        </w:pPrChange>
      </w:pPr>
      <w:r w:rsidRPr="008701BB">
        <w:t xml:space="preserve">Survival analysis is the main component of our project. The outcome is the survival time with the end point status for the patients with heart failure during the follow-up period. The exposure of interest is serum creatinine level and, according to our </w:t>
      </w:r>
      <w:commentRangeStart w:id="692"/>
      <w:r w:rsidRPr="008701BB">
        <w:t xml:space="preserve">analysis </w:t>
      </w:r>
      <w:commentRangeEnd w:id="692"/>
      <w:r w:rsidR="009C7515" w:rsidRPr="008701BB">
        <w:rPr>
          <w:rStyle w:val="CommentReference"/>
          <w:sz w:val="24"/>
          <w:szCs w:val="24"/>
          <w:rPrChange w:id="693" w:author="Administrator" w:date="2021-12-10T20:48:00Z">
            <w:rPr>
              <w:rStyle w:val="CommentReference"/>
            </w:rPr>
          </w:rPrChange>
        </w:rPr>
        <w:commentReference w:id="692"/>
      </w:r>
      <w:r w:rsidRPr="008701BB">
        <w:t>above, possible covariates that we could adjust on include age, ejection fraction, platelets, serum sodium level, and anemia, with the first 4 covariates being continuous and the last one being binary. However, out of the rigor of our analysis, we will conduct LASSO to select the variables to put in the model.</w:t>
      </w:r>
      <w:r w:rsidRPr="008701BB">
        <w:rPr>
          <w:noProof/>
        </w:rPr>
        <w:t xml:space="preserve"> </w:t>
      </w:r>
    </w:p>
    <w:p w14:paraId="5C688FE0" w14:textId="4BB208A8" w:rsidR="00A71B2F" w:rsidRPr="008701BB" w:rsidRDefault="004B15F6">
      <w:pPr>
        <w:spacing w:line="480" w:lineRule="auto"/>
        <w:pPrChange w:id="694" w:author="Guo, Fuyu" w:date="2021-12-10T14:46:00Z">
          <w:pPr/>
        </w:pPrChange>
      </w:pPr>
      <w:del w:id="695" w:author="Administrator" w:date="2021-12-10T16:37:00Z">
        <w:r w:rsidRPr="008701BB" w:rsidDel="00523F89">
          <w:rPr>
            <w:noProof/>
          </w:rPr>
          <mc:AlternateContent>
            <mc:Choice Requires="wpg">
              <w:drawing>
                <wp:anchor distT="0" distB="0" distL="114300" distR="114300" simplePos="0" relativeHeight="251651584" behindDoc="0" locked="0" layoutInCell="1" allowOverlap="1" wp14:anchorId="726A9F8B" wp14:editId="0802F398">
                  <wp:simplePos x="0" y="0"/>
                  <wp:positionH relativeFrom="margin">
                    <wp:align>center</wp:align>
                  </wp:positionH>
                  <wp:positionV relativeFrom="paragraph">
                    <wp:posOffset>10160</wp:posOffset>
                  </wp:positionV>
                  <wp:extent cx="5558790" cy="1889124"/>
                  <wp:effectExtent l="0" t="0" r="3810" b="0"/>
                  <wp:wrapTopAndBottom/>
                  <wp:docPr id="6" name="组合 6"/>
                  <wp:cNvGraphicFramePr/>
                  <a:graphic xmlns:a="http://schemas.openxmlformats.org/drawingml/2006/main">
                    <a:graphicData uri="http://schemas.microsoft.com/office/word/2010/wordprocessingGroup">
                      <wpg:wgp>
                        <wpg:cNvGrpSpPr/>
                        <wpg:grpSpPr>
                          <a:xfrm>
                            <a:off x="0" y="0"/>
                            <a:ext cx="5558790" cy="1889124"/>
                            <a:chOff x="0" y="0"/>
                            <a:chExt cx="5558790" cy="1889124"/>
                          </a:xfrm>
                        </wpg:grpSpPr>
                        <wpg:grpSp>
                          <wpg:cNvPr id="5" name="组合 5"/>
                          <wpg:cNvGrpSpPr/>
                          <wpg:grpSpPr>
                            <a:xfrm>
                              <a:off x="0" y="0"/>
                              <a:ext cx="5558790" cy="1771650"/>
                              <a:chOff x="0" y="0"/>
                              <a:chExt cx="5558790" cy="1771650"/>
                            </a:xfrm>
                          </wpg:grpSpPr>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19050"/>
                                <a:ext cx="2837180" cy="1752600"/>
                              </a:xfrm>
                              <a:prstGeom prst="rect">
                                <a:avLst/>
                              </a:prstGeom>
                            </pic:spPr>
                          </pic:pic>
                          <pic:pic xmlns:pic="http://schemas.openxmlformats.org/drawingml/2006/picture">
                            <pic:nvPicPr>
                              <pic:cNvPr id="4" name="图片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711450" y="0"/>
                                <a:ext cx="2847340" cy="1758950"/>
                              </a:xfrm>
                              <a:prstGeom prst="rect">
                                <a:avLst/>
                              </a:prstGeom>
                            </pic:spPr>
                          </pic:pic>
                        </wpg:grpSp>
                        <wps:wsp>
                          <wps:cNvPr id="217" name="文本框 2"/>
                          <wps:cNvSpPr txBox="1">
                            <a:spLocks noChangeArrowheads="1"/>
                          </wps:cNvSpPr>
                          <wps:spPr bwMode="auto">
                            <a:xfrm>
                              <a:off x="660400" y="1612900"/>
                              <a:ext cx="4248784" cy="276224"/>
                            </a:xfrm>
                            <a:prstGeom prst="rect">
                              <a:avLst/>
                            </a:prstGeom>
                            <a:noFill/>
                            <a:ln w="9525">
                              <a:noFill/>
                              <a:miter lim="800000"/>
                              <a:headEnd/>
                              <a:tailEnd/>
                            </a:ln>
                          </wps:spPr>
                          <wps:txbx>
                            <w:txbxContent>
                              <w:p w14:paraId="4DB56947" w14:textId="77777777" w:rsidR="004B15F6" w:rsidRPr="00B801FB" w:rsidRDefault="004B15F6" w:rsidP="004B15F6">
                                <w:r>
                                  <w:rPr>
                                    <w:rFonts w:hint="cs"/>
                                  </w:rPr>
                                  <w:t>F</w:t>
                                </w:r>
                                <w:r>
                                  <w:t>igure. Plot of MSE versus log(λ) from LASSO Cox PH model</w:t>
                                </w:r>
                              </w:p>
                            </w:txbxContent>
                          </wps:txbx>
                          <wps:bodyPr rot="0" vert="horz" wrap="square" lIns="91440" tIns="45720" rIns="91440" bIns="45720" anchor="t" anchorCtr="0">
                            <a:spAutoFit/>
                          </wps:bodyPr>
                        </wps:wsp>
                      </wpg:wgp>
                    </a:graphicData>
                  </a:graphic>
                </wp:anchor>
              </w:drawing>
            </mc:Choice>
            <mc:Fallback>
              <w:pict>
                <v:group w14:anchorId="726A9F8B" id="组合 6" o:spid="_x0000_s1026" style="position:absolute;margin-left:0;margin-top:.8pt;width:437.7pt;height:148.75pt;z-index:251651584;mso-position-horizontal:center;mso-position-horizontal-relative:margin" coordsize="55587,18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">
                  <v:group id="组合 5" o:spid="_x0000_s1027" style="position:absolute;width:55587;height:17716" coordsize="55587,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top:190;width:28371;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">
                      <v:imagedata r:id="rId14" o:title=""/>
                    </v:shape>
                    <v:shape id="图片 4" o:spid="_x0000_s1029" type="#_x0000_t75" style="position:absolute;left:27114;width:28473;height:17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">
                      <v:imagedata r:id="rId15" o:title=""/>
                    </v:shape>
                  </v:group>
                  <v:shapetype id="_x0000_t202" coordsize="21600,21600" o:spt="202" path="m,l,21600r21600,l21600,xe">
                    <v:stroke joinstyle="miter"/>
                    <v:path gradientshapeok="t" o:connecttype="rect"/>
                  </v:shapetype>
                  <v:shape id="_x0000_s1030" type="#_x0000_t202" style="position:absolute;left:6604;top:16129;width:424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4DB56947" w14:textId="77777777" w:rsidR="004B15F6" w:rsidRPr="00B801FB" w:rsidRDefault="004B15F6" w:rsidP="004B15F6">
                          <w:r>
                            <w:rPr>
                              <w:rFonts w:hint="cs"/>
                            </w:rPr>
                            <w:t>F</w:t>
                          </w:r>
                          <w:r>
                            <w:t>igure. Plot of MSE versus log(λ) from LASSO Cox PH model</w:t>
                          </w:r>
                        </w:p>
                      </w:txbxContent>
                    </v:textbox>
                  </v:shape>
                  <w10:wrap type="topAndBottom" anchorx="margin"/>
                </v:group>
              </w:pict>
            </mc:Fallback>
          </mc:AlternateContent>
        </w:r>
      </w:del>
      <w:r w:rsidRPr="008701BB">
        <w:t>Results from LASSO demonstrated that a set of 5 parameters may be the best for fitting a Cox PH model. We identified age, anemia, ejection fraction, serum creatinine level, and serum sodium level as variables whose β coefficients are not shrunk to 0 by LASSO, and thus fitted a Cox PH model using these variables and obtained the model as follows:</w:t>
      </w:r>
      <w:r w:rsidR="00A71B2F" w:rsidRPr="008701BB">
        <w:t xml:space="preserve"> </w:t>
      </w:r>
    </w:p>
    <w:p w14:paraId="72715AB3" w14:textId="3D8DB434" w:rsidR="004B15F6" w:rsidRPr="008701BB" w:rsidDel="002D7DC0" w:rsidRDefault="004B15F6">
      <w:pPr>
        <w:spacing w:line="480" w:lineRule="auto"/>
        <w:rPr>
          <w:del w:id="696" w:author="Administrator" w:date="2021-12-10T20:01:00Z"/>
          <w:rPrChange w:id="697" w:author="Administrator" w:date="2021-12-10T20:48:00Z">
            <w:rPr>
              <w:del w:id="698" w:author="Administrator" w:date="2021-12-10T20:01:00Z"/>
              <w:sz w:val="28"/>
              <w:szCs w:val="28"/>
            </w:rPr>
          </w:rPrChange>
        </w:rPr>
        <w:pPrChange w:id="699" w:author="Guo, Fuyu" w:date="2021-12-10T14:46:00Z">
          <w:pPr/>
        </w:pPrChange>
      </w:pPr>
      <m:oMathPara>
        <m:oMath>
          <m:r>
            <w:del w:id="700" w:author="Administrator" w:date="2021-12-10T20:01:00Z">
              <w:rPr>
                <w:rFonts w:ascii="Cambria Math" w:hAnsi="Cambria Math"/>
                <w:rPrChange w:id="701" w:author="Administrator" w:date="2021-12-10T20:48:00Z">
                  <w:rPr>
                    <w:rFonts w:ascii="Cambria Math" w:hAnsi="Cambria Math"/>
                    <w:sz w:val="28"/>
                    <w:szCs w:val="28"/>
                  </w:rPr>
                </w:rPrChange>
              </w:rPr>
              <m:t>h=</m:t>
            </w:del>
          </m:r>
          <m:sSub>
            <m:sSubPr>
              <m:ctrlPr>
                <w:del w:id="702" w:author="Administrator" w:date="2021-12-10T20:01:00Z">
                  <w:rPr>
                    <w:rFonts w:ascii="Cambria Math" w:hAnsi="Cambria Math"/>
                    <w:i/>
                    <w:rPrChange w:id="703" w:author="Administrator" w:date="2021-12-10T20:48:00Z">
                      <w:rPr>
                        <w:rFonts w:ascii="Cambria Math" w:hAnsi="Cambria Math"/>
                        <w:i/>
                        <w:sz w:val="28"/>
                        <w:szCs w:val="28"/>
                      </w:rPr>
                    </w:rPrChange>
                  </w:rPr>
                </w:del>
              </m:ctrlPr>
            </m:sSubPr>
            <m:e>
              <m:r>
                <w:del w:id="704" w:author="Administrator" w:date="2021-12-10T20:01:00Z">
                  <w:rPr>
                    <w:rFonts w:ascii="Cambria Math" w:hAnsi="Cambria Math"/>
                    <w:rPrChange w:id="705" w:author="Administrator" w:date="2021-12-10T20:48:00Z">
                      <w:rPr>
                        <w:rFonts w:ascii="Cambria Math" w:hAnsi="Cambria Math"/>
                        <w:sz w:val="28"/>
                        <w:szCs w:val="28"/>
                      </w:rPr>
                    </w:rPrChange>
                  </w:rPr>
                  <m:t>h</m:t>
                </w:del>
              </m:r>
            </m:e>
            <m:sub>
              <m:r>
                <w:del w:id="706" w:author="Administrator" w:date="2021-12-10T20:01:00Z">
                  <w:rPr>
                    <w:rFonts w:ascii="Cambria Math" w:hAnsi="Cambria Math"/>
                    <w:rPrChange w:id="707" w:author="Administrator" w:date="2021-12-10T20:48:00Z">
                      <w:rPr>
                        <w:rFonts w:ascii="Cambria Math" w:hAnsi="Cambria Math"/>
                        <w:sz w:val="28"/>
                        <w:szCs w:val="28"/>
                      </w:rPr>
                    </w:rPrChange>
                  </w:rPr>
                  <m:t>0</m:t>
                </w:del>
              </m:r>
            </m:sub>
          </m:sSub>
          <m:r>
            <w:del w:id="708" w:author="Administrator" w:date="2021-12-10T20:01:00Z">
              <w:rPr>
                <w:rFonts w:ascii="Cambria Math" w:hAnsi="Cambria Math"/>
                <w:rPrChange w:id="709" w:author="Administrator" w:date="2021-12-10T20:48:00Z">
                  <w:rPr>
                    <w:rFonts w:ascii="Cambria Math" w:hAnsi="Cambria Math"/>
                    <w:sz w:val="28"/>
                    <w:szCs w:val="28"/>
                  </w:rPr>
                </w:rPrChange>
              </w:rPr>
              <m:t>(t)</m:t>
            </w:del>
          </m:r>
          <m:sSup>
            <m:sSupPr>
              <m:ctrlPr>
                <w:del w:id="710" w:author="Administrator" w:date="2021-12-10T20:01:00Z">
                  <w:rPr>
                    <w:rFonts w:ascii="Cambria Math" w:hAnsi="Cambria Math"/>
                    <w:i/>
                    <w:rPrChange w:id="711" w:author="Administrator" w:date="2021-12-10T20:48:00Z">
                      <w:rPr>
                        <w:rFonts w:ascii="Cambria Math" w:hAnsi="Cambria Math"/>
                        <w:i/>
                        <w:sz w:val="28"/>
                        <w:szCs w:val="28"/>
                      </w:rPr>
                    </w:rPrChange>
                  </w:rPr>
                </w:del>
              </m:ctrlPr>
            </m:sSupPr>
            <m:e>
              <m:r>
                <w:del w:id="712" w:author="Administrator" w:date="2021-12-10T20:01:00Z">
                  <w:rPr>
                    <w:rFonts w:ascii="Cambria Math" w:hAnsi="Cambria Math"/>
                    <w:rPrChange w:id="713" w:author="Administrator" w:date="2021-12-10T20:48:00Z">
                      <w:rPr>
                        <w:rFonts w:ascii="Cambria Math" w:hAnsi="Cambria Math"/>
                        <w:sz w:val="28"/>
                        <w:szCs w:val="28"/>
                      </w:rPr>
                    </w:rPrChange>
                  </w:rPr>
                  <m:t>e</m:t>
                </w:del>
              </m:r>
            </m:e>
            <m:sup>
              <m:r>
                <w:del w:id="714" w:author="Administrator" w:date="2021-12-10T20:01:00Z">
                  <w:rPr>
                    <w:rFonts w:ascii="Cambria Math" w:hAnsi="Cambria Math"/>
                    <w:rPrChange w:id="715" w:author="Administrator" w:date="2021-12-10T20:48:00Z">
                      <w:rPr>
                        <w:rFonts w:ascii="Cambria Math" w:hAnsi="Cambria Math"/>
                        <w:sz w:val="28"/>
                        <w:szCs w:val="28"/>
                      </w:rPr>
                    </w:rPrChange>
                  </w:rPr>
                  <m:t>0.32*serum creatinine+0.04*age+0.41*anemia-0.05*ejection fraction-0.04*serum sodium</m:t>
                </w:del>
              </m:r>
            </m:sup>
          </m:sSup>
        </m:oMath>
      </m:oMathPara>
    </w:p>
    <w:p w14:paraId="01B17460" w14:textId="6DC8E898" w:rsidR="004B15F6" w:rsidRPr="008701BB" w:rsidDel="002D7DC0" w:rsidRDefault="004B15F6" w:rsidP="002D7DC0">
      <w:pPr>
        <w:spacing w:line="480" w:lineRule="auto"/>
        <w:rPr>
          <w:del w:id="716" w:author="Administrator" w:date="2021-12-10T20:01:00Z"/>
          <w:noProof/>
        </w:rPr>
        <w:pPrChange w:id="717" w:author="Administrator" w:date="2021-12-10T20:01:00Z">
          <w:pPr/>
        </w:pPrChange>
      </w:pPr>
      <w:del w:id="718" w:author="Administrator" w:date="2021-12-10T20:01:00Z">
        <w:r w:rsidRPr="008701BB" w:rsidDel="002D7DC0">
          <w:rPr>
            <w:noProof/>
          </w:rPr>
          <w:lastRenderedPageBreak/>
          <mc:AlternateContent>
            <mc:Choice Requires="wpg">
              <w:drawing>
                <wp:anchor distT="0" distB="0" distL="114300" distR="114300" simplePos="0" relativeHeight="251655680" behindDoc="0" locked="0" layoutInCell="1" allowOverlap="1" wp14:anchorId="2623CC78" wp14:editId="4460CF62">
                  <wp:simplePos x="0" y="0"/>
                  <wp:positionH relativeFrom="column">
                    <wp:posOffset>0</wp:posOffset>
                  </wp:positionH>
                  <wp:positionV relativeFrom="paragraph">
                    <wp:posOffset>1200150</wp:posOffset>
                  </wp:positionV>
                  <wp:extent cx="6649084" cy="2143124"/>
                  <wp:effectExtent l="0" t="0" r="0" b="0"/>
                  <wp:wrapTopAndBottom/>
                  <wp:docPr id="14" name="组合 14"/>
                  <wp:cNvGraphicFramePr/>
                  <a:graphic xmlns:a="http://schemas.openxmlformats.org/drawingml/2006/main">
                    <a:graphicData uri="http://schemas.microsoft.com/office/word/2010/wordprocessingGroup">
                      <wpg:wgp>
                        <wpg:cNvGrpSpPr/>
                        <wpg:grpSpPr>
                          <a:xfrm>
                            <a:off x="0" y="0"/>
                            <a:ext cx="6649084" cy="2143124"/>
                            <a:chOff x="0" y="0"/>
                            <a:chExt cx="6649084" cy="2143124"/>
                          </a:xfrm>
                        </wpg:grpSpPr>
                        <pic:pic xmlns:pic="http://schemas.openxmlformats.org/drawingml/2006/picture">
                          <pic:nvPicPr>
                            <pic:cNvPr id="12" name="图片 1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638300" y="0"/>
                              <a:ext cx="3365500" cy="2078355"/>
                            </a:xfrm>
                            <a:prstGeom prst="rect">
                              <a:avLst/>
                            </a:prstGeom>
                          </pic:spPr>
                        </pic:pic>
                        <wps:wsp>
                          <wps:cNvPr id="13" name="文本框 2"/>
                          <wps:cNvSpPr txBox="1">
                            <a:spLocks noChangeArrowheads="1"/>
                          </wps:cNvSpPr>
                          <wps:spPr bwMode="auto">
                            <a:xfrm>
                              <a:off x="0" y="1866900"/>
                              <a:ext cx="6649084" cy="276224"/>
                            </a:xfrm>
                            <a:prstGeom prst="rect">
                              <a:avLst/>
                            </a:prstGeom>
                            <a:noFill/>
                            <a:ln w="9525">
                              <a:noFill/>
                              <a:miter lim="800000"/>
                              <a:headEnd/>
                              <a:tailEnd/>
                            </a:ln>
                          </wps:spPr>
                          <wps:txbx>
                            <w:txbxContent>
                              <w:p w14:paraId="3AF5F295" w14:textId="77777777" w:rsidR="004B15F6" w:rsidRPr="00B801FB" w:rsidRDefault="004B15F6" w:rsidP="004B15F6">
                                <w:r>
                                  <w:rPr>
                                    <w:rFonts w:hint="cs"/>
                                  </w:rPr>
                                  <w:t>F</w:t>
                                </w:r>
                                <w:r>
                                  <w:t>igure. Plot of MSE versus log(λ) from LASSO Cox PH model using a categorical serum creatinine level</w:t>
                                </w:r>
                              </w:p>
                            </w:txbxContent>
                          </wps:txbx>
                          <wps:bodyPr rot="0" vert="horz" wrap="square" lIns="91440" tIns="45720" rIns="91440" bIns="45720" anchor="t" anchorCtr="0">
                            <a:spAutoFit/>
                          </wps:bodyPr>
                        </wps:wsp>
                      </wpg:wgp>
                    </a:graphicData>
                  </a:graphic>
                </wp:anchor>
              </w:drawing>
            </mc:Choice>
            <mc:Fallback>
              <w:pict>
                <v:group w14:anchorId="2623CC78" id="组合 14" o:spid="_x0000_s1031" style="position:absolute;margin-left:0;margin-top:94.5pt;width:523.55pt;height:168.75pt;z-index:251655680" coordsize="66490,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">
                  <v:shape id="图片 12" o:spid="_x0000_s1032" type="#_x0000_t75" style="position:absolute;left:16383;width:33655;height:20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">
                    <v:imagedata r:id="rId17" o:title=""/>
                  </v:shape>
                  <v:shape id="_x0000_s1033" type="#_x0000_t202" style="position:absolute;top:18669;width:6649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3AF5F295" w14:textId="77777777" w:rsidR="004B15F6" w:rsidRPr="00B801FB" w:rsidRDefault="004B15F6" w:rsidP="004B15F6">
                          <w:r>
                            <w:rPr>
                              <w:rFonts w:hint="cs"/>
                            </w:rPr>
                            <w:t>F</w:t>
                          </w:r>
                          <w:r>
                            <w:t>igure. Plot of MSE versus log(λ) from LASSO Cox PH model using a categorical serum creatinine level</w:t>
                          </w:r>
                        </w:p>
                      </w:txbxContent>
                    </v:textbox>
                  </v:shape>
                  <w10:wrap type="topAndBottom"/>
                </v:group>
              </w:pict>
            </mc:Fallback>
          </mc:AlternateContent>
        </w:r>
        <w:r w:rsidRPr="008701BB" w:rsidDel="002D7DC0">
          <w:delText xml:space="preserve">where </w:delText>
        </w:r>
        <w:r w:rsidRPr="008701BB" w:rsidDel="002D7DC0">
          <w:rPr>
            <w:i/>
            <w:iCs/>
          </w:rPr>
          <w:delText>h</w:delText>
        </w:r>
        <w:r w:rsidRPr="008701BB" w:rsidDel="002D7DC0">
          <w:delText xml:space="preserve"> is the hazard function and </w:delText>
        </w:r>
        <w:r w:rsidRPr="008701BB" w:rsidDel="002D7DC0">
          <w:rPr>
            <w:i/>
            <w:iCs/>
          </w:rPr>
          <w:delText>h</w:delText>
        </w:r>
        <w:r w:rsidRPr="008701BB" w:rsidDel="002D7DC0">
          <w:rPr>
            <w:i/>
            <w:iCs/>
            <w:vertAlign w:val="subscript"/>
          </w:rPr>
          <w:delText>0</w:delText>
        </w:r>
        <w:r w:rsidRPr="008701BB" w:rsidDel="002D7DC0">
          <w:rPr>
            <w:i/>
            <w:iCs/>
          </w:rPr>
          <w:delText>(t)</w:delText>
        </w:r>
        <w:r w:rsidRPr="008701BB" w:rsidDel="002D7DC0">
          <w:delText xml:space="preserve"> is the baseline hazard function, with AIC=908.7857. We validated the LASSO insights by adding one more variable (sex) or removing one variable (serum sodium level) from this model. Both actions leads to an increase in AIC, verifying LASSO conclusions. We also explored the possibility that a categorical variable of serum creatinine level may be a better option for Cox PH model. The categorical variable is designed as being normal when serum creatinine level is less than or equal to 1.5 and abnormal when otherwise. As above, we resorted to LASSO to select candidate variables.</w:delText>
        </w:r>
      </w:del>
    </w:p>
    <w:p w14:paraId="0FCA375B" w14:textId="4F900155" w:rsidR="004B15F6" w:rsidRPr="008701BB" w:rsidDel="002D7DC0" w:rsidRDefault="004B15F6" w:rsidP="002D7DC0">
      <w:pPr>
        <w:spacing w:line="480" w:lineRule="auto"/>
        <w:rPr>
          <w:del w:id="719" w:author="Administrator" w:date="2021-12-10T20:01:00Z"/>
        </w:rPr>
        <w:pPrChange w:id="720" w:author="Administrator" w:date="2021-12-10T20:01:00Z">
          <w:pPr/>
        </w:pPrChange>
      </w:pPr>
      <w:del w:id="721" w:author="Administrator" w:date="2021-12-10T20:01:00Z">
        <w:r w:rsidRPr="008701BB" w:rsidDel="002D7DC0">
          <w:delText xml:space="preserve">Similarly, LASSO informed us that a set of 5 predictor variables is optimal, with all variables same as above except serum creatinine level replaced by its categorical version. </w:delText>
        </w:r>
        <w:commentRangeStart w:id="722"/>
        <w:r w:rsidRPr="008701BB" w:rsidDel="002D7DC0">
          <w:delText>However, the AIC of the newly fitted model incorporating categorical serum creatinine level increases compared to that of the first Cox PH model (910.3345&gt;908.7857). Therefore, we decided to go along with the model employing continuous serum creatinine level.</w:delText>
        </w:r>
        <w:commentRangeEnd w:id="722"/>
        <w:r w:rsidR="0067314E" w:rsidRPr="008701BB" w:rsidDel="002D7DC0">
          <w:rPr>
            <w:rStyle w:val="CommentReference"/>
            <w:sz w:val="24"/>
            <w:szCs w:val="24"/>
            <w:rPrChange w:id="723" w:author="Administrator" w:date="2021-12-10T20:48:00Z">
              <w:rPr>
                <w:rStyle w:val="CommentReference"/>
              </w:rPr>
            </w:rPrChange>
          </w:rPr>
          <w:commentReference w:id="722"/>
        </w:r>
      </w:del>
    </w:p>
    <w:p w14:paraId="5BBA658B" w14:textId="38496C7B" w:rsidR="004B15F6" w:rsidRPr="008701BB" w:rsidDel="002D7DC0" w:rsidRDefault="004B15F6">
      <w:pPr>
        <w:spacing w:line="480" w:lineRule="auto"/>
        <w:rPr>
          <w:del w:id="724" w:author="Administrator" w:date="2021-12-10T20:01:00Z"/>
          <w:noProof/>
        </w:rPr>
        <w:pPrChange w:id="725" w:author="Guo, Fuyu" w:date="2021-12-10T14:46:00Z">
          <w:pPr/>
        </w:pPrChange>
      </w:pPr>
      <w:del w:id="726" w:author="Administrator" w:date="2021-12-10T20:01:00Z">
        <w:r w:rsidRPr="008701BB" w:rsidDel="002D7DC0">
          <w:rPr>
            <w:noProof/>
          </w:rPr>
          <w:lastRenderedPageBreak/>
          <mc:AlternateContent>
            <mc:Choice Requires="wpg">
              <w:drawing>
                <wp:anchor distT="0" distB="0" distL="114300" distR="114300" simplePos="0" relativeHeight="251660800" behindDoc="0" locked="0" layoutInCell="1" allowOverlap="1" wp14:anchorId="1947A7CC" wp14:editId="3F0D5FA0">
                  <wp:simplePos x="0" y="0"/>
                  <wp:positionH relativeFrom="margin">
                    <wp:align>right</wp:align>
                  </wp:positionH>
                  <wp:positionV relativeFrom="paragraph">
                    <wp:posOffset>669290</wp:posOffset>
                  </wp:positionV>
                  <wp:extent cx="6645910" cy="4689474"/>
                  <wp:effectExtent l="0" t="0" r="0" b="0"/>
                  <wp:wrapTopAndBottom/>
                  <wp:docPr id="19" name="组合 19"/>
                  <wp:cNvGraphicFramePr/>
                  <a:graphic xmlns:a="http://schemas.openxmlformats.org/drawingml/2006/main">
                    <a:graphicData uri="http://schemas.microsoft.com/office/word/2010/wordprocessingGroup">
                      <wpg:wgp>
                        <wpg:cNvGrpSpPr/>
                        <wpg:grpSpPr>
                          <a:xfrm>
                            <a:off x="0" y="0"/>
                            <a:ext cx="6645910" cy="4689474"/>
                            <a:chOff x="0" y="0"/>
                            <a:chExt cx="6645910" cy="4689474"/>
                          </a:xfrm>
                        </wpg:grpSpPr>
                        <pic:pic xmlns:pic="http://schemas.openxmlformats.org/drawingml/2006/picture">
                          <pic:nvPicPr>
                            <pic:cNvPr id="17" name="图片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645910" cy="4602480"/>
                            </a:xfrm>
                            <a:prstGeom prst="rect">
                              <a:avLst/>
                            </a:prstGeom>
                          </pic:spPr>
                        </pic:pic>
                        <wps:wsp>
                          <wps:cNvPr id="18" name="文本框 2"/>
                          <wps:cNvSpPr txBox="1">
                            <a:spLocks noChangeArrowheads="1"/>
                          </wps:cNvSpPr>
                          <wps:spPr bwMode="auto">
                            <a:xfrm>
                              <a:off x="114300" y="4413250"/>
                              <a:ext cx="6420484" cy="276224"/>
                            </a:xfrm>
                            <a:prstGeom prst="rect">
                              <a:avLst/>
                            </a:prstGeom>
                            <a:noFill/>
                            <a:ln w="9525">
                              <a:noFill/>
                              <a:miter lim="800000"/>
                              <a:headEnd/>
                              <a:tailEnd/>
                            </a:ln>
                          </wps:spPr>
                          <wps:txbx>
                            <w:txbxContent>
                              <w:p w14:paraId="194A5ADA" w14:textId="77777777" w:rsidR="004B15F6" w:rsidRPr="00B801FB" w:rsidRDefault="004B15F6" w:rsidP="004B15F6">
                                <w:r>
                                  <w:rPr>
                                    <w:rFonts w:hint="cs"/>
                                  </w:rPr>
                                  <w:t>F</w:t>
                                </w:r>
                                <w:r>
                                  <w:t>igure. Scatter plot of Schoenfeld residuals. Residuals look scattered for every covariate against time.</w:t>
                                </w:r>
                              </w:p>
                            </w:txbxContent>
                          </wps:txbx>
                          <wps:bodyPr rot="0" vert="horz" wrap="square" lIns="91440" tIns="45720" rIns="91440" bIns="45720" anchor="t" anchorCtr="0">
                            <a:spAutoFit/>
                          </wps:bodyPr>
                        </wps:wsp>
                      </wpg:wgp>
                    </a:graphicData>
                  </a:graphic>
                </wp:anchor>
              </w:drawing>
            </mc:Choice>
            <mc:Fallback>
              <w:pict>
                <v:group w14:anchorId="1947A7CC" id="组合 19" o:spid="_x0000_s1034" style="position:absolute;margin-left:472.1pt;margin-top:52.7pt;width:523.3pt;height:369.25pt;z-index:251660800;mso-position-horizontal:right;mso-position-horizontal-relative:margin" coordsize="66459,46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">
                  <v:shape id="图片 17" o:spid="_x0000_s1035" type="#_x0000_t75" style="position:absolute;width:66459;height:460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">
                    <v:imagedata r:id="rId19" o:title=""/>
                  </v:shape>
                  <v:shape id="_x0000_s1036" type="#_x0000_t202" style="position:absolute;left:1143;top:44132;width:6420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194A5ADA" w14:textId="77777777" w:rsidR="004B15F6" w:rsidRPr="00B801FB" w:rsidRDefault="004B15F6" w:rsidP="004B15F6">
                          <w:r>
                            <w:rPr>
                              <w:rFonts w:hint="cs"/>
                            </w:rPr>
                            <w:t>F</w:t>
                          </w:r>
                          <w:r>
                            <w:t>igure. Scatter plot of Schoenfeld residuals. Residuals look scattered for every covariate against time.</w:t>
                          </w:r>
                        </w:p>
                      </w:txbxContent>
                    </v:textbox>
                  </v:shape>
                  <w10:wrap type="topAndBottom" anchorx="margin"/>
                </v:group>
              </w:pict>
            </mc:Fallback>
          </mc:AlternateContent>
        </w:r>
        <w:r w:rsidRPr="008701BB" w:rsidDel="002D7DC0">
          <w:delText>Our next step is to test the proportional hazards assumption of the model, using Schoenfeld residuals. The plot of Schoenfeld residuals against time for any covariate in the model didn’t show a pattern of changing residuals for that covariate, so we conclude that the proportional hazards assumption holds.</w:delText>
        </w:r>
      </w:del>
    </w:p>
    <w:p w14:paraId="7581BD6C" w14:textId="766A1098" w:rsidR="00A71B2F" w:rsidRPr="008701BB" w:rsidDel="002D7DC0" w:rsidRDefault="004B15F6">
      <w:pPr>
        <w:spacing w:line="480" w:lineRule="auto"/>
        <w:rPr>
          <w:del w:id="727" w:author="Administrator" w:date="2021-12-10T20:01:00Z"/>
        </w:rPr>
        <w:pPrChange w:id="728" w:author="Guo, Fuyu" w:date="2021-12-10T14:46:00Z">
          <w:pPr/>
        </w:pPrChange>
      </w:pPr>
      <w:del w:id="729" w:author="Administrator" w:date="2021-12-10T20:01:00Z">
        <w:r w:rsidRPr="008701BB" w:rsidDel="002D7DC0">
          <w:delText xml:space="preserve">Looking back to our model, we see that the </w:delText>
        </w:r>
        <w:r w:rsidRPr="008701BB" w:rsidDel="002D7DC0">
          <w:rPr>
            <w:rFonts w:ascii="Cambria Math" w:hAnsi="Cambria Math" w:cs="Cambria Math"/>
          </w:rPr>
          <w:delText>𝛽</w:delText>
        </w:r>
        <w:r w:rsidRPr="008701BB" w:rsidDel="002D7DC0">
          <w:delText xml:space="preserve"> coefficient of serum creatinine level is 0.3206 (p&lt;0.001). These result suggested that there is a significant association between serum creatinine level and the hazard, and that the estimated hazard ratio of death in those patients with heart failure whose serum creatinine level is 1 unit higher compared to those heart failure patients whose serum creatinine is at its original level is, on average, </w:delText>
        </w:r>
        <w:r w:rsidRPr="008701BB" w:rsidDel="002D7DC0">
          <w:rPr>
            <w:i/>
            <w:iCs/>
          </w:rPr>
          <w:delText>e</w:delText>
        </w:r>
        <w:r w:rsidRPr="008701BB" w:rsidDel="002D7DC0">
          <w:rPr>
            <w:vertAlign w:val="superscript"/>
          </w:rPr>
          <w:delText>0.3206</w:delText>
        </w:r>
        <w:r w:rsidRPr="008701BB" w:rsidDel="002D7DC0">
          <w:delText>=1.3779, holding all other variables constant.</w:delText>
        </w:r>
        <w:r w:rsidR="00A71B2F" w:rsidRPr="008701BB" w:rsidDel="002D7DC0">
          <w:delText xml:space="preserve"> </w:delText>
        </w:r>
      </w:del>
    </w:p>
    <w:p w14:paraId="7AE7B452" w14:textId="296A2DDC" w:rsidR="003D73EC" w:rsidRPr="008701BB" w:rsidDel="002D7DC0" w:rsidRDefault="00A71B2F" w:rsidP="00327F5F">
      <w:pPr>
        <w:spacing w:line="480" w:lineRule="auto"/>
        <w:rPr>
          <w:del w:id="730" w:author="Administrator" w:date="2021-12-10T20:01:00Z"/>
          <w:rPrChange w:id="731" w:author="Administrator" w:date="2021-12-10T20:48:00Z">
            <w:rPr>
              <w:del w:id="732" w:author="Administrator" w:date="2021-12-10T20:01:00Z"/>
              <w:rFonts w:ascii="Times" w:hAnsi="Times"/>
            </w:rPr>
          </w:rPrChange>
        </w:rPr>
      </w:pPr>
      <w:del w:id="733" w:author="Administrator" w:date="2021-12-10T20:01:00Z">
        <w:r w:rsidRPr="008701BB" w:rsidDel="002D7DC0">
          <w:lastRenderedPageBreak/>
          <w:delText xml:space="preserve">Similarity, in categorical model, the </w:delText>
        </w:r>
        <w:r w:rsidRPr="008701BB" w:rsidDel="002D7DC0">
          <w:rPr>
            <w:rFonts w:ascii="Cambria Math" w:hAnsi="Cambria Math" w:cs="Cambria Math"/>
          </w:rPr>
          <w:delText>𝛽</w:delText>
        </w:r>
        <w:r w:rsidRPr="008701BB" w:rsidDel="002D7DC0">
          <w:delText xml:space="preserve"> coefficient of categorical serum creatinine </w:delText>
        </w:r>
        <w:r w:rsidR="00CF77A0" w:rsidRPr="008701BB" w:rsidDel="002D7DC0">
          <w:delText xml:space="preserve">term </w:delText>
        </w:r>
        <w:r w:rsidRPr="008701BB" w:rsidDel="002D7DC0">
          <w:delText>is 0.8204. The estimated hazard ratio for death associated with a</w:delText>
        </w:r>
        <w:r w:rsidR="00CF77A0" w:rsidRPr="008701BB" w:rsidDel="002D7DC0">
          <w:delText>n</w:delText>
        </w:r>
        <w:r w:rsidRPr="008701BB" w:rsidDel="002D7DC0">
          <w:delText xml:space="preserve"> abnormal</w:delText>
        </w:r>
        <w:r w:rsidR="00CF77A0" w:rsidRPr="008701BB" w:rsidDel="002D7DC0">
          <w:delText xml:space="preserve"> level</w:delText>
        </w:r>
        <w:r w:rsidRPr="008701BB" w:rsidDel="002D7DC0">
          <w:delText xml:space="preserve"> compared to a </w:delText>
        </w:r>
        <w:r w:rsidR="00CF77A0" w:rsidRPr="008701BB" w:rsidDel="002D7DC0">
          <w:delText>normal</w:delText>
        </w:r>
        <w:r w:rsidRPr="008701BB" w:rsidDel="002D7DC0">
          <w:delText xml:space="preserve"> is equal to </w:delText>
        </w:r>
        <w:r w:rsidR="00CF77A0" w:rsidRPr="008701BB" w:rsidDel="002D7DC0">
          <w:delText>2.2716</w:delText>
        </w:r>
        <w:r w:rsidRPr="008701BB" w:rsidDel="002D7DC0">
          <w:delText xml:space="preserve">, which suggests a </w:delText>
        </w:r>
        <w:r w:rsidR="00CF77A0" w:rsidRPr="008701BB" w:rsidDel="002D7DC0">
          <w:delText>127.2</w:delText>
        </w:r>
        <w:r w:rsidRPr="008701BB" w:rsidDel="002D7DC0">
          <w:delText xml:space="preserve">% </w:delText>
        </w:r>
        <w:r w:rsidR="00CF77A0" w:rsidRPr="008701BB" w:rsidDel="002D7DC0">
          <w:delText xml:space="preserve">increase </w:delText>
        </w:r>
        <w:r w:rsidRPr="008701BB" w:rsidDel="002D7DC0">
          <w:delText xml:space="preserve"> in mortality on average, holding all other covariates constant.</w:delText>
        </w:r>
      </w:del>
    </w:p>
    <w:p w14:paraId="78B4377F" w14:textId="696E24FD" w:rsidR="000A0FFF" w:rsidRPr="008701BB" w:rsidDel="002D7DC0" w:rsidRDefault="000A0FFF">
      <w:pPr>
        <w:spacing w:line="480" w:lineRule="auto"/>
        <w:rPr>
          <w:ins w:id="734" w:author="Guo, Fuyu" w:date="2021-12-10T14:48:00Z"/>
          <w:del w:id="735" w:author="Administrator" w:date="2021-12-10T20:01:00Z"/>
        </w:rPr>
        <w:pPrChange w:id="736" w:author="Guo, Fuyu" w:date="2021-12-10T14:46:00Z">
          <w:pPr/>
        </w:pPrChange>
      </w:pPr>
    </w:p>
    <w:p w14:paraId="28F59FE9" w14:textId="72047DBD" w:rsidR="009C7515" w:rsidRPr="008701BB" w:rsidDel="000A0FFF" w:rsidRDefault="009C7515">
      <w:pPr>
        <w:spacing w:line="480" w:lineRule="auto"/>
        <w:rPr>
          <w:del w:id="737" w:author="Guo, Fuyu" w:date="2021-12-10T14:48:00Z"/>
        </w:rPr>
        <w:pPrChange w:id="738" w:author="Guo, Fuyu" w:date="2021-12-10T14:46:00Z">
          <w:pPr/>
        </w:pPrChange>
      </w:pPr>
    </w:p>
    <w:p w14:paraId="3158C288" w14:textId="352BB373" w:rsidR="009C7515" w:rsidRPr="008701BB" w:rsidDel="000A0FFF" w:rsidRDefault="009C7515">
      <w:pPr>
        <w:spacing w:line="480" w:lineRule="auto"/>
        <w:rPr>
          <w:del w:id="739" w:author="Guo, Fuyu" w:date="2021-12-10T14:48:00Z"/>
        </w:rPr>
        <w:pPrChange w:id="740" w:author="Guo, Fuyu" w:date="2021-12-10T14:46:00Z">
          <w:pPr/>
        </w:pPrChange>
      </w:pPr>
    </w:p>
    <w:p w14:paraId="689006A9" w14:textId="785C70F6" w:rsidR="009C7515" w:rsidRPr="008701BB" w:rsidDel="000A0FFF" w:rsidRDefault="009C7515">
      <w:pPr>
        <w:spacing w:line="480" w:lineRule="auto"/>
        <w:rPr>
          <w:del w:id="741" w:author="Guo, Fuyu" w:date="2021-12-10T14:48:00Z"/>
        </w:rPr>
        <w:pPrChange w:id="742" w:author="Guo, Fuyu" w:date="2021-12-10T14:46:00Z">
          <w:pPr/>
        </w:pPrChange>
      </w:pPr>
    </w:p>
    <w:p w14:paraId="0D6678F8" w14:textId="2F3B6F47" w:rsidR="009C7515" w:rsidRPr="008701BB" w:rsidDel="000A0FFF" w:rsidRDefault="009C7515">
      <w:pPr>
        <w:spacing w:line="480" w:lineRule="auto"/>
        <w:rPr>
          <w:del w:id="743" w:author="Guo, Fuyu" w:date="2021-12-10T14:48:00Z"/>
        </w:rPr>
        <w:pPrChange w:id="744" w:author="Guo, Fuyu" w:date="2021-12-10T14:46:00Z">
          <w:pPr/>
        </w:pPrChange>
      </w:pPr>
    </w:p>
    <w:p w14:paraId="1628BE94" w14:textId="76D939C4" w:rsidR="009C7515" w:rsidRPr="008701BB" w:rsidDel="002D7DC0" w:rsidRDefault="009C7515">
      <w:pPr>
        <w:spacing w:line="480" w:lineRule="auto"/>
        <w:rPr>
          <w:del w:id="745" w:author="Administrator" w:date="2021-12-10T20:01:00Z"/>
        </w:rPr>
        <w:pPrChange w:id="746" w:author="Guo, Fuyu" w:date="2021-12-10T14:46:00Z">
          <w:pPr/>
        </w:pPrChange>
      </w:pPr>
    </w:p>
    <w:p w14:paraId="607C466B" w14:textId="7A0A947F" w:rsidR="009C7515" w:rsidRPr="008701BB" w:rsidDel="002D7DC0" w:rsidRDefault="009C7515">
      <w:pPr>
        <w:spacing w:line="480" w:lineRule="auto"/>
        <w:rPr>
          <w:del w:id="747" w:author="Administrator" w:date="2021-12-10T20:01:00Z"/>
        </w:rPr>
        <w:pPrChange w:id="748" w:author="Guo, Fuyu" w:date="2021-12-10T14:46:00Z">
          <w:pPr/>
        </w:pPrChange>
      </w:pPr>
      <w:del w:id="749" w:author="Administrator" w:date="2021-12-10T20:01:00Z">
        <w:r w:rsidRPr="008701BB" w:rsidDel="002D7DC0">
          <w:delText>A Kaplan-Meier analysis was done to estimate the probability of death events during the follow-up period. The green survival curve for normal Serum creatinine level is above the red curve for abnormal Serum creatinine level across the entire 285 days of follow-up, visually indicating that populations with a normal Serum creatinine level shwoed a much better survival pattern.</w:delText>
        </w:r>
      </w:del>
    </w:p>
    <w:p w14:paraId="0F26720A" w14:textId="661DB351" w:rsidR="009C7515" w:rsidRPr="008701BB" w:rsidDel="00A1660D" w:rsidRDefault="009C7515">
      <w:pPr>
        <w:spacing w:line="480" w:lineRule="auto"/>
        <w:rPr>
          <w:del w:id="750" w:author="Administrator" w:date="2021-12-10T17:17:00Z"/>
        </w:rPr>
        <w:pPrChange w:id="751" w:author="Guo, Fuyu" w:date="2021-12-10T14:46:00Z">
          <w:pPr/>
        </w:pPrChange>
      </w:pPr>
      <w:del w:id="752" w:author="Administrator" w:date="2021-12-10T20:01:00Z">
        <w:r w:rsidRPr="008701BB" w:rsidDel="00B17065">
          <w:rPr>
            <w:noProof/>
          </w:rPr>
          <w:lastRenderedPageBreak/>
          <mc:AlternateContent>
            <mc:Choice Requires="wps">
              <w:drawing>
                <wp:anchor distT="0" distB="0" distL="114300" distR="114300" simplePos="0" relativeHeight="251663872" behindDoc="0" locked="0" layoutInCell="1" allowOverlap="1" wp14:anchorId="6E4D1196" wp14:editId="1C7505FE">
                  <wp:simplePos x="0" y="0"/>
                  <wp:positionH relativeFrom="column">
                    <wp:posOffset>-208915</wp:posOffset>
                  </wp:positionH>
                  <wp:positionV relativeFrom="paragraph">
                    <wp:posOffset>4244975</wp:posOffset>
                  </wp:positionV>
                  <wp:extent cx="6420484" cy="276187"/>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0484" cy="276187"/>
                          </a:xfrm>
                          <a:prstGeom prst="rect">
                            <a:avLst/>
                          </a:prstGeom>
                          <a:noFill/>
                          <a:ln w="9525">
                            <a:noFill/>
                            <a:miter lim="800000"/>
                            <a:headEnd/>
                            <a:tailEnd/>
                          </a:ln>
                        </wps:spPr>
                        <wps:txbx>
                          <w:txbxContent>
                            <w:p w14:paraId="4815DDAD" w14:textId="082EEBED" w:rsidR="009C7515" w:rsidRPr="00B801FB" w:rsidRDefault="009C7515" w:rsidP="009C7515">
                              <w:pPr>
                                <w:jc w:val="center"/>
                              </w:pPr>
                              <w:r>
                                <w:rPr>
                                  <w:rFonts w:hint="cs"/>
                                </w:rPr>
                                <w:t>F</w:t>
                              </w:r>
                              <w:r>
                                <w:t xml:space="preserve">igure. Kaplan-Meier curves for survival with two different </w:t>
                              </w:r>
                              <w:r w:rsidRPr="009C7515">
                                <w:t>Serum creatinine level</w:t>
                              </w:r>
                              <w:r>
                                <w:t>s</w:t>
                              </w:r>
                            </w:p>
                          </w:txbxContent>
                        </wps:txbx>
                        <wps:bodyPr rot="0" vert="horz" wrap="square" lIns="91440" tIns="45720" rIns="91440" bIns="45720" anchor="t" anchorCtr="0">
                          <a:spAutoFit/>
                        </wps:bodyPr>
                      </wps:wsp>
                    </a:graphicData>
                  </a:graphic>
                </wp:anchor>
              </w:drawing>
            </mc:Choice>
            <mc:Fallback>
              <w:pict>
                <v:shape w14:anchorId="6E4D1196" id="文本框 2" o:spid="_x0000_s1037" type="#_x0000_t202" style="position:absolute;margin-left:-16.45pt;margin-top:334.25pt;width:505.55pt;height:21.7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" filled="f" stroked="f">
                  <v:textbox style="mso-fit-shape-to-text:t">
                    <w:txbxContent>
                      <w:p w14:paraId="4815DDAD" w14:textId="082EEBED" w:rsidR="009C7515" w:rsidRPr="00B801FB" w:rsidRDefault="009C7515" w:rsidP="009C7515">
                        <w:pPr>
                          <w:jc w:val="center"/>
                        </w:pPr>
                        <w:r>
                          <w:rPr>
                            <w:rFonts w:hint="cs"/>
                          </w:rPr>
                          <w:t>F</w:t>
                        </w:r>
                        <w:r>
                          <w:t xml:space="preserve">igure. Kaplan-Meier curves for survival with two different </w:t>
                        </w:r>
                        <w:r w:rsidRPr="009C7515">
                          <w:t>Serum creatinine level</w:t>
                        </w:r>
                        <w:r>
                          <w:t>s</w:t>
                        </w:r>
                      </w:p>
                    </w:txbxContent>
                  </v:textbox>
                </v:shape>
              </w:pict>
            </mc:Fallback>
          </mc:AlternateContent>
        </w:r>
      </w:del>
      <w:del w:id="753" w:author="Administrator" w:date="2021-12-10T17:17:00Z">
        <w:r w:rsidRPr="008701BB" w:rsidDel="00A1660D">
          <w:rPr>
            <w:noProof/>
          </w:rPr>
          <w:drawing>
            <wp:inline distT="0" distB="0" distL="0" distR="0" wp14:anchorId="16F6A50C" wp14:editId="5E4BD266">
              <wp:extent cx="5943600" cy="4245610"/>
              <wp:effectExtent l="0" t="0" r="0" b="0"/>
              <wp:docPr id="2" name="Picture 2" descr="/var/folders/vj/qfld5ty573g1tt89mlwsdjz00000gp/T/com.microsoft.Word/Content.MSO/3E69FB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j/qfld5ty573g1tt89mlwsdjz00000gp/T/com.microsoft.Word/Content.MSO/3E69FBA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del>
    </w:p>
    <w:p w14:paraId="770024C9" w14:textId="4C7C62DA" w:rsidR="009C7515" w:rsidRPr="008701BB" w:rsidDel="00B17065" w:rsidRDefault="009C7515">
      <w:pPr>
        <w:spacing w:line="480" w:lineRule="auto"/>
        <w:rPr>
          <w:del w:id="754" w:author="Administrator" w:date="2021-12-10T20:01:00Z"/>
        </w:rPr>
        <w:pPrChange w:id="755" w:author="Guo, Fuyu" w:date="2021-12-10T14:46:00Z">
          <w:pPr/>
        </w:pPrChange>
      </w:pPr>
    </w:p>
    <w:p w14:paraId="5AE91AC3" w14:textId="77777777" w:rsidR="009C7515" w:rsidRPr="008701BB" w:rsidDel="002D7DC0" w:rsidRDefault="009C7515">
      <w:pPr>
        <w:spacing w:line="480" w:lineRule="auto"/>
        <w:rPr>
          <w:del w:id="756" w:author="Administrator" w:date="2021-12-10T20:01:00Z"/>
        </w:rPr>
        <w:pPrChange w:id="757" w:author="Guo, Fuyu" w:date="2021-12-10T14:46:00Z">
          <w:pPr/>
        </w:pPrChange>
      </w:pPr>
    </w:p>
    <w:p w14:paraId="37B3A5E0" w14:textId="5BDD2B89" w:rsidR="009C7515" w:rsidRPr="008701BB" w:rsidDel="002D7DC0" w:rsidRDefault="009C7515">
      <w:pPr>
        <w:spacing w:line="480" w:lineRule="auto"/>
        <w:rPr>
          <w:del w:id="758" w:author="Administrator" w:date="2021-12-10T20:01:00Z"/>
        </w:rPr>
        <w:pPrChange w:id="759" w:author="Guo, Fuyu" w:date="2021-12-10T14:46:00Z">
          <w:pPr/>
        </w:pPrChange>
      </w:pPr>
    </w:p>
    <w:p w14:paraId="2B5DAE63" w14:textId="77777777" w:rsidR="00CF77A0" w:rsidRPr="008701BB" w:rsidDel="00B17065" w:rsidRDefault="00CF77A0">
      <w:pPr>
        <w:spacing w:line="480" w:lineRule="auto"/>
        <w:rPr>
          <w:del w:id="760" w:author="Administrator" w:date="2021-12-10T20:01:00Z"/>
        </w:rPr>
        <w:pPrChange w:id="761" w:author="Guo, Fuyu" w:date="2021-12-10T14:46:00Z">
          <w:pPr/>
        </w:pPrChange>
      </w:pPr>
    </w:p>
    <w:p w14:paraId="6C959347" w14:textId="59D24110" w:rsidR="00B17065" w:rsidRPr="008701BB" w:rsidDel="007D34B0" w:rsidRDefault="001061F3" w:rsidP="002368DC">
      <w:pPr>
        <w:spacing w:line="480" w:lineRule="auto"/>
        <w:rPr>
          <w:del w:id="762" w:author="Administrator" w:date="2021-12-10T20:22:00Z"/>
          <w:shd w:val="clear" w:color="auto" w:fill="F2F2F2"/>
          <w:rPrChange w:id="763" w:author="Administrator" w:date="2021-12-10T20:48:00Z">
            <w:rPr>
              <w:del w:id="764" w:author="Administrator" w:date="2021-12-10T20:22:00Z"/>
              <w:sz w:val="22"/>
              <w:szCs w:val="22"/>
              <w:shd w:val="clear" w:color="auto" w:fill="F2F2F2"/>
            </w:rPr>
          </w:rPrChange>
        </w:rPr>
        <w:pPrChange w:id="765" w:author="Administrator" w:date="2021-12-10T20:22:00Z">
          <w:pPr/>
        </w:pPrChange>
      </w:pPr>
      <w:r w:rsidRPr="008701BB">
        <w:t xml:space="preserve">Then we </w:t>
      </w:r>
      <w:del w:id="766" w:author="Administrator" w:date="2021-12-10T20:22:00Z">
        <w:r w:rsidRPr="008701BB" w:rsidDel="002368DC">
          <w:delText xml:space="preserve">checked </w:delText>
        </w:r>
      </w:del>
      <w:ins w:id="767" w:author="Administrator" w:date="2021-12-10T20:22:00Z">
        <w:r w:rsidR="002368DC" w:rsidRPr="008701BB">
          <w:rPr>
            <w:rPrChange w:id="768" w:author="Administrator" w:date="2021-12-10T20:48:00Z">
              <w:rPr>
                <w:rFonts w:ascii="Times" w:hAnsi="Times"/>
              </w:rPr>
            </w:rPrChange>
          </w:rPr>
          <w:t>explored</w:t>
        </w:r>
        <w:r w:rsidR="002368DC" w:rsidRPr="008701BB">
          <w:t xml:space="preserve"> </w:t>
        </w:r>
      </w:ins>
      <w:r w:rsidRPr="008701BB">
        <w:t xml:space="preserve">the potential effect modification between </w:t>
      </w:r>
      <w:r w:rsidR="00E44084" w:rsidRPr="008701BB">
        <w:t>serum creatinine</w:t>
      </w:r>
      <w:r w:rsidRPr="008701BB">
        <w:t xml:space="preserve"> and selection</w:t>
      </w:r>
      <w:ins w:id="769" w:author="Administrator" w:date="2021-12-10T20:22:00Z">
        <w:r w:rsidR="002368DC" w:rsidRPr="008701BB">
          <w:rPr>
            <w:rPrChange w:id="770" w:author="Administrator" w:date="2021-12-10T20:48:00Z">
              <w:rPr>
                <w:rFonts w:ascii="Times" w:hAnsi="Times"/>
              </w:rPr>
            </w:rPrChange>
          </w:rPr>
          <w:t xml:space="preserve">. When treating serum creatinine as a binary variable, the </w:t>
        </w:r>
      </w:ins>
      <w:ins w:id="771" w:author="Administrator" w:date="2021-12-10T20:23:00Z">
        <w:r w:rsidR="002368DC" w:rsidRPr="008701BB">
          <w:rPr>
            <w:rPrChange w:id="772" w:author="Administrator" w:date="2021-12-10T20:48:00Z">
              <w:rPr>
                <w:rFonts w:ascii="Times" w:hAnsi="Times"/>
              </w:rPr>
            </w:rPrChange>
          </w:rPr>
          <w:t xml:space="preserve">estimated hazard ratios are homogenous across all covariate groups. However, </w:t>
        </w:r>
      </w:ins>
      <w:ins w:id="773" w:author="Administrator" w:date="2021-12-10T20:24:00Z">
        <w:r w:rsidR="002368DC" w:rsidRPr="008701BB">
          <w:rPr>
            <w:rPrChange w:id="774" w:author="Administrator" w:date="2021-12-10T20:48:00Z">
              <w:rPr>
                <w:rFonts w:ascii="Times" w:hAnsi="Times"/>
              </w:rPr>
            </w:rPrChange>
          </w:rPr>
          <w:t>when treating it as a continuous variable, a positive effect modification was found by serum sodium. Compared to patients with lower serum sodium concentration, the harmful effects of serum creatinine be</w:t>
        </w:r>
      </w:ins>
      <w:ins w:id="775" w:author="Administrator" w:date="2021-12-10T20:25:00Z">
        <w:r w:rsidR="002368DC" w:rsidRPr="008701BB">
          <w:rPr>
            <w:rPrChange w:id="776" w:author="Administrator" w:date="2021-12-10T20:48:00Z">
              <w:rPr>
                <w:rFonts w:ascii="Times" w:hAnsi="Times"/>
              </w:rPr>
            </w:rPrChange>
          </w:rPr>
          <w:t>comes much stronger among patients with higher serum sodium concentration, with a p-value of 0.017 (Table 4).</w:t>
        </w:r>
      </w:ins>
      <w:del w:id="777" w:author="Administrator" w:date="2021-12-10T20:22:00Z">
        <w:r w:rsidRPr="008701BB" w:rsidDel="002368DC">
          <w:delText xml:space="preserve"> variables with five new models, for each we introduced an interaction term. </w:delText>
        </w:r>
        <w:r w:rsidRPr="008701BB" w:rsidDel="002368DC">
          <w:rPr>
            <w:shd w:val="clear" w:color="auto" w:fill="F2F2F2"/>
            <w:rPrChange w:id="778" w:author="Administrator" w:date="2021-12-10T20:48:00Z">
              <w:rPr>
                <w:sz w:val="22"/>
                <w:szCs w:val="22"/>
                <w:shd w:val="clear" w:color="auto" w:fill="F2F2F2"/>
              </w:rPr>
            </w:rPrChange>
          </w:rPr>
          <w:delText>We would consider a variable to be an effect modifier if the regression coefficient of interaction term is significantly different from 0.</w:delText>
        </w:r>
      </w:del>
    </w:p>
    <w:p w14:paraId="527542AD" w14:textId="2C99C9EC" w:rsidR="001061F3" w:rsidRPr="008701BB" w:rsidDel="007D34B0" w:rsidRDefault="001061F3" w:rsidP="002368DC">
      <w:pPr>
        <w:spacing w:line="480" w:lineRule="auto"/>
        <w:rPr>
          <w:del w:id="779" w:author="Administrator" w:date="2021-12-10T20:22:00Z"/>
        </w:rPr>
        <w:pPrChange w:id="780" w:author="Administrator" w:date="2021-12-10T20:22:00Z">
          <w:pPr/>
        </w:pPrChange>
      </w:pPr>
      <w:del w:id="781" w:author="Administrator" w:date="2021-12-10T20:22:00Z">
        <w:r w:rsidRPr="008701BB" w:rsidDel="007D34B0">
          <w:rPr>
            <w:highlight w:val="yellow"/>
          </w:rPr>
          <w:delText>###</w:delText>
        </w:r>
        <w:r w:rsidR="00F84930" w:rsidRPr="008701BB" w:rsidDel="007D34B0">
          <w:rPr>
            <w:highlight w:val="yellow"/>
          </w:rPr>
          <w:delText xml:space="preserve">Fuyu said he will add a table </w:delText>
        </w:r>
        <w:r w:rsidR="00CF77A0" w:rsidRPr="008701BB" w:rsidDel="007D34B0">
          <w:rPr>
            <w:highlight w:val="yellow"/>
          </w:rPr>
          <w:delText xml:space="preserve">related to all modifications here </w:delText>
        </w:r>
      </w:del>
    </w:p>
    <w:p w14:paraId="13225633" w14:textId="39F1C8D6" w:rsidR="001061F3" w:rsidRPr="008701BB" w:rsidDel="00B17065" w:rsidRDefault="001061F3" w:rsidP="002368DC">
      <w:pPr>
        <w:spacing w:line="480" w:lineRule="auto"/>
        <w:rPr>
          <w:del w:id="782" w:author="Administrator" w:date="2021-12-10T20:01:00Z"/>
          <w:rPrChange w:id="783" w:author="Administrator" w:date="2021-12-10T20:48:00Z">
            <w:rPr>
              <w:del w:id="784" w:author="Administrator" w:date="2021-12-10T20:01:00Z"/>
              <w:rFonts w:ascii="Times" w:hAnsi="Times"/>
              <w:szCs w:val="28"/>
            </w:rPr>
          </w:rPrChange>
        </w:rPr>
        <w:pPrChange w:id="785" w:author="Administrator" w:date="2021-12-10T20:22:00Z">
          <w:pPr>
            <w:spacing w:line="480" w:lineRule="auto"/>
          </w:pPr>
        </w:pPrChange>
      </w:pPr>
      <w:del w:id="786" w:author="Administrator" w:date="2021-12-10T20:22:00Z">
        <w:r w:rsidRPr="008701BB" w:rsidDel="002368DC">
          <w:lastRenderedPageBreak/>
          <w:delText xml:space="preserve">For the effect of </w:delText>
        </w:r>
        <w:r w:rsidR="00E44084" w:rsidRPr="008701BB" w:rsidDel="002368DC">
          <w:delText>serum creatinine</w:delText>
        </w:r>
        <w:r w:rsidRPr="008701BB" w:rsidDel="002368DC">
          <w:delText xml:space="preserve">, only one variable, </w:delText>
        </w:r>
        <w:r w:rsidR="00E44084" w:rsidRPr="008701BB" w:rsidDel="002368DC">
          <w:delText xml:space="preserve">serum sodium </w:delText>
        </w:r>
        <w:r w:rsidRPr="008701BB" w:rsidDel="002368DC">
          <w:delText>, is a</w:delText>
        </w:r>
        <w:r w:rsidR="0067314E" w:rsidRPr="008701BB" w:rsidDel="002368DC">
          <w:delText>n</w:delText>
        </w:r>
        <w:r w:rsidRPr="008701BB" w:rsidDel="002368DC">
          <w:delText xml:space="preserve"> effect modifier at the significant level 0.05</w:delText>
        </w:r>
        <w:r w:rsidR="0067314E" w:rsidRPr="008701BB" w:rsidDel="002368DC">
          <w:delText xml:space="preserve">. The fitted model with interaction term of </w:delText>
        </w:r>
        <w:r w:rsidR="00E44084" w:rsidRPr="008701BB" w:rsidDel="002368DC">
          <w:delText>serum creatinine</w:delText>
        </w:r>
        <w:r w:rsidR="0067314E" w:rsidRPr="008701BB" w:rsidDel="002368DC">
          <w:delText xml:space="preserve"> and </w:delText>
        </w:r>
        <w:r w:rsidR="00E44084" w:rsidRPr="008701BB" w:rsidDel="002368DC">
          <w:delText>serum sodium</w:delText>
        </w:r>
      </w:del>
      <w:del w:id="787" w:author="Administrator" w:date="2021-12-10T20:04:00Z">
        <w:r w:rsidR="00E44084" w:rsidRPr="008701BB" w:rsidDel="008135EB">
          <w:delText xml:space="preserve"> </w:delText>
        </w:r>
      </w:del>
      <w:del w:id="788" w:author="Administrator" w:date="2021-12-10T20:22:00Z">
        <w:r w:rsidR="0067314E" w:rsidRPr="008701BB" w:rsidDel="002368DC">
          <w:delText xml:space="preserve"> is: </w:delText>
        </w:r>
      </w:del>
    </w:p>
    <w:p w14:paraId="290E38D5" w14:textId="74F89627" w:rsidR="00B17065" w:rsidRPr="008701BB" w:rsidRDefault="00465B6F">
      <w:pPr>
        <w:spacing w:line="480" w:lineRule="auto"/>
        <w:rPr>
          <w:ins w:id="789" w:author="Administrator" w:date="2021-12-10T20:01:00Z"/>
          <w:rPrChange w:id="790" w:author="Administrator" w:date="2021-12-10T20:48:00Z">
            <w:rPr>
              <w:ins w:id="791" w:author="Administrator" w:date="2021-12-10T20:01:00Z"/>
              <w:rFonts w:ascii="Times" w:hAnsi="Times"/>
            </w:rPr>
          </w:rPrChange>
        </w:rPr>
      </w:pPr>
      <w:ins w:id="792" w:author="Administrator" w:date="2021-12-10T20:45:00Z">
        <w:r w:rsidRPr="008701BB">
          <w:rPr>
            <w:rPrChange w:id="793" w:author="Administrator" w:date="2021-12-10T20:48:00Z">
              <w:rPr>
                <w:rFonts w:ascii="Times" w:hAnsi="Times"/>
              </w:rPr>
            </w:rPrChange>
          </w:rPr>
          <w:t xml:space="preserve"> </w:t>
        </w:r>
      </w:ins>
      <w:ins w:id="794" w:author="Administrator" w:date="2021-12-10T20:25:00Z">
        <w:r w:rsidR="002368DC" w:rsidRPr="008701BB">
          <w:rPr>
            <w:rPrChange w:id="795" w:author="Administrator" w:date="2021-12-10T20:48:00Z">
              <w:rPr>
                <w:rFonts w:ascii="Times" w:hAnsi="Times"/>
              </w:rPr>
            </w:rPrChange>
          </w:rPr>
          <w:t xml:space="preserve">Finally, we explored the potential nonlinear relationship between serum </w:t>
        </w:r>
      </w:ins>
      <w:ins w:id="796" w:author="Administrator" w:date="2021-12-10T20:26:00Z">
        <w:r w:rsidR="002368DC" w:rsidRPr="008701BB">
          <w:rPr>
            <w:rPrChange w:id="797" w:author="Administrator" w:date="2021-12-10T20:48:00Z">
              <w:rPr>
                <w:rFonts w:ascii="Times" w:hAnsi="Times"/>
              </w:rPr>
            </w:rPrChange>
          </w:rPr>
          <w:t xml:space="preserve">creatinine and mortalities. </w:t>
        </w:r>
      </w:ins>
      <w:ins w:id="798" w:author="Administrator" w:date="2021-12-10T20:44:00Z">
        <w:r w:rsidRPr="008701BB">
          <w:rPr>
            <w:rPrChange w:id="799" w:author="Administrator" w:date="2021-12-10T20:48:00Z">
              <w:rPr>
                <w:rFonts w:ascii="Times" w:hAnsi="Times"/>
              </w:rPr>
            </w:rPrChange>
          </w:rPr>
          <w:t xml:space="preserve">The </w:t>
        </w:r>
      </w:ins>
      <w:ins w:id="800" w:author="Administrator" w:date="2021-12-10T20:45:00Z">
        <w:r w:rsidRPr="008701BB">
          <w:rPr>
            <w:rPrChange w:id="801" w:author="Administrator" w:date="2021-12-10T20:48:00Z">
              <w:rPr>
                <w:rFonts w:ascii="Times" w:hAnsi="Times"/>
              </w:rPr>
            </w:rPrChange>
          </w:rPr>
          <w:t xml:space="preserve">relationship is found quite </w:t>
        </w:r>
        <w:r w:rsidR="005E7A3B" w:rsidRPr="008701BB">
          <w:rPr>
            <w:rPrChange w:id="802" w:author="Administrator" w:date="2021-12-10T20:48:00Z">
              <w:rPr>
                <w:rFonts w:ascii="Times" w:hAnsi="Times"/>
              </w:rPr>
            </w:rPrChange>
          </w:rPr>
          <w:t>monotonic</w:t>
        </w:r>
        <w:r w:rsidRPr="008701BB">
          <w:rPr>
            <w:rPrChange w:id="803" w:author="Administrator" w:date="2021-12-10T20:48:00Z">
              <w:rPr>
                <w:rFonts w:ascii="Times" w:hAnsi="Times"/>
              </w:rPr>
            </w:rPrChange>
          </w:rPr>
          <w:t xml:space="preserve">. No clear </w:t>
        </w:r>
        <w:r w:rsidR="005E7A3B" w:rsidRPr="008701BB">
          <w:rPr>
            <w:rPrChange w:id="804" w:author="Administrator" w:date="2021-12-10T20:48:00Z">
              <w:rPr>
                <w:rFonts w:ascii="Times" w:hAnsi="Times"/>
              </w:rPr>
            </w:rPrChange>
          </w:rPr>
          <w:t>non-monotonic trend was demonstrated</w:t>
        </w:r>
      </w:ins>
      <w:ins w:id="805" w:author="Administrator" w:date="2021-12-10T20:46:00Z">
        <w:r w:rsidR="005E7A3B" w:rsidRPr="008701BB">
          <w:rPr>
            <w:rPrChange w:id="806" w:author="Administrator" w:date="2021-12-10T20:48:00Z">
              <w:rPr>
                <w:rFonts w:ascii="Times" w:hAnsi="Times"/>
              </w:rPr>
            </w:rPrChange>
          </w:rPr>
          <w:t xml:space="preserve"> (Figure 3)</w:t>
        </w:r>
      </w:ins>
      <w:ins w:id="807" w:author="Administrator" w:date="2021-12-10T20:45:00Z">
        <w:r w:rsidR="005E7A3B" w:rsidRPr="008701BB">
          <w:rPr>
            <w:rPrChange w:id="808" w:author="Administrator" w:date="2021-12-10T20:48:00Z">
              <w:rPr>
                <w:rFonts w:ascii="Times" w:hAnsi="Times"/>
              </w:rPr>
            </w:rPrChange>
          </w:rPr>
          <w:t>.</w:t>
        </w:r>
      </w:ins>
    </w:p>
    <w:p w14:paraId="52B38749" w14:textId="4B62D9A9" w:rsidR="00EB3DF2" w:rsidRPr="008701BB" w:rsidDel="00B17065" w:rsidRDefault="00EB3DF2">
      <w:pPr>
        <w:spacing w:line="480" w:lineRule="auto"/>
        <w:rPr>
          <w:del w:id="809" w:author="Administrator" w:date="2021-12-10T20:01:00Z"/>
        </w:rPr>
        <w:pPrChange w:id="810" w:author="Guo, Fuyu" w:date="2021-12-10T14:46:00Z">
          <w:pPr/>
        </w:pPrChange>
      </w:pPr>
      <m:oMathPara>
        <m:oMath>
          <m:r>
            <w:del w:id="811" w:author="Administrator" w:date="2021-12-10T20:01:00Z">
              <w:rPr>
                <w:rFonts w:ascii="Cambria Math" w:hAnsi="Cambria Math"/>
              </w:rPr>
              <m:t>h=</m:t>
            </w:del>
          </m:r>
          <m:sSub>
            <m:sSubPr>
              <m:ctrlPr>
                <w:del w:id="812" w:author="Administrator" w:date="2021-12-10T20:01:00Z">
                  <w:rPr>
                    <w:rFonts w:ascii="Cambria Math" w:hAnsi="Cambria Math"/>
                    <w:i/>
                  </w:rPr>
                </w:del>
              </m:ctrlPr>
            </m:sSubPr>
            <m:e>
              <m:r>
                <w:del w:id="813" w:author="Administrator" w:date="2021-12-10T20:01:00Z">
                  <w:rPr>
                    <w:rFonts w:ascii="Cambria Math" w:hAnsi="Cambria Math"/>
                  </w:rPr>
                  <m:t>h</m:t>
                </w:del>
              </m:r>
            </m:e>
            <m:sub>
              <m:r>
                <w:del w:id="814" w:author="Administrator" w:date="2021-12-10T20:01:00Z">
                  <w:rPr>
                    <w:rFonts w:ascii="Cambria Math" w:hAnsi="Cambria Math"/>
                  </w:rPr>
                  <m:t>0</m:t>
                </w:del>
              </m:r>
            </m:sub>
          </m:sSub>
          <m:r>
            <w:del w:id="815" w:author="Administrator" w:date="2021-12-10T20:01:00Z">
              <w:rPr>
                <w:rFonts w:ascii="Cambria Math" w:hAnsi="Cambria Math"/>
              </w:rPr>
              <m:t>(t)</m:t>
            </w:del>
          </m:r>
          <m:sSup>
            <m:sSupPr>
              <m:ctrlPr>
                <w:del w:id="816" w:author="Administrator" w:date="2021-12-10T20:01:00Z">
                  <w:rPr>
                    <w:rFonts w:ascii="Cambria Math" w:hAnsi="Cambria Math"/>
                    <w:i/>
                  </w:rPr>
                </w:del>
              </m:ctrlPr>
            </m:sSupPr>
            <m:e>
              <m:r>
                <w:del w:id="817" w:author="Administrator" w:date="2021-12-10T20:01:00Z">
                  <w:rPr>
                    <w:rFonts w:ascii="Cambria Math" w:hAnsi="Cambria Math"/>
                  </w:rPr>
                  <m:t>e</m:t>
                </w:del>
              </m:r>
            </m:e>
            <m:sup>
              <m:r>
                <w:del w:id="818" w:author="Administrator" w:date="2021-12-10T20:01:00Z">
                  <w:rPr>
                    <w:rFonts w:ascii="Cambria Math" w:hAnsi="Cambria Math"/>
                  </w:rPr>
                  <m:t>-4.77*serum creatinine+0.05*age+0.42*anemia-0.05*ejection fraction-0.11*serum sodium+0.04* serum creatinine*serum sodium</m:t>
                </w:del>
              </m:r>
            </m:sup>
          </m:sSup>
        </m:oMath>
      </m:oMathPara>
    </w:p>
    <w:p w14:paraId="11466257" w14:textId="17390133" w:rsidR="00EB3DF2" w:rsidRPr="008701BB" w:rsidDel="00B17065" w:rsidRDefault="00EB3DF2">
      <w:pPr>
        <w:spacing w:line="480" w:lineRule="auto"/>
        <w:rPr>
          <w:del w:id="819" w:author="Administrator" w:date="2021-12-10T20:01:00Z"/>
        </w:rPr>
        <w:pPrChange w:id="820" w:author="Guo, Fuyu" w:date="2021-12-10T14:46:00Z">
          <w:pPr/>
        </w:pPrChange>
      </w:pPr>
    </w:p>
    <w:p w14:paraId="4E5E594C" w14:textId="3096D6D9" w:rsidR="00C40EB7" w:rsidRPr="008701BB" w:rsidDel="00547A04" w:rsidRDefault="00C40EB7" w:rsidP="00327F5F">
      <w:pPr>
        <w:spacing w:line="480" w:lineRule="auto"/>
        <w:rPr>
          <w:del w:id="821" w:author="Guo, Fuyu" w:date="2021-12-10T14:50:00Z"/>
          <w:shd w:val="clear" w:color="auto" w:fill="F2F2F2"/>
          <w:rPrChange w:id="822" w:author="Administrator" w:date="2021-12-10T20:48:00Z">
            <w:rPr>
              <w:del w:id="823" w:author="Guo, Fuyu" w:date="2021-12-10T14:50:00Z"/>
              <w:sz w:val="22"/>
              <w:szCs w:val="22"/>
              <w:shd w:val="clear" w:color="auto" w:fill="F2F2F2"/>
            </w:rPr>
          </w:rPrChange>
        </w:rPr>
      </w:pPr>
    </w:p>
    <w:p w14:paraId="25BD1E9F" w14:textId="634C80CB" w:rsidR="00EB3DF2" w:rsidRPr="008701BB" w:rsidDel="00547A04" w:rsidRDefault="00EB3DF2" w:rsidP="00327F5F">
      <w:pPr>
        <w:spacing w:line="480" w:lineRule="auto"/>
        <w:rPr>
          <w:del w:id="824" w:author="Guo, Fuyu" w:date="2021-12-10T14:50:00Z"/>
          <w:u w:val="single"/>
        </w:rPr>
      </w:pPr>
    </w:p>
    <w:p w14:paraId="08F5CD15" w14:textId="58C9503B" w:rsidR="00EB3DF2" w:rsidRPr="008701BB" w:rsidDel="00547A04" w:rsidRDefault="00EB3DF2" w:rsidP="00327F5F">
      <w:pPr>
        <w:spacing w:line="480" w:lineRule="auto"/>
        <w:rPr>
          <w:del w:id="825" w:author="Guo, Fuyu" w:date="2021-12-10T14:50:00Z"/>
          <w:u w:val="single"/>
        </w:rPr>
      </w:pPr>
    </w:p>
    <w:p w14:paraId="3E17CAB7" w14:textId="31C89BCF" w:rsidR="00EB3DF2" w:rsidRPr="008701BB" w:rsidDel="00547A04" w:rsidRDefault="00EB3DF2" w:rsidP="00327F5F">
      <w:pPr>
        <w:spacing w:line="480" w:lineRule="auto"/>
        <w:rPr>
          <w:del w:id="826" w:author="Guo, Fuyu" w:date="2021-12-10T14:50:00Z"/>
          <w:u w:val="single"/>
        </w:rPr>
      </w:pPr>
    </w:p>
    <w:p w14:paraId="780E190E" w14:textId="4FE42B84" w:rsidR="00EB3DF2" w:rsidRPr="008701BB" w:rsidDel="00547A04" w:rsidRDefault="00EB3DF2" w:rsidP="00327F5F">
      <w:pPr>
        <w:spacing w:line="480" w:lineRule="auto"/>
        <w:rPr>
          <w:del w:id="827" w:author="Guo, Fuyu" w:date="2021-12-10T14:50:00Z"/>
          <w:u w:val="single"/>
        </w:rPr>
      </w:pPr>
    </w:p>
    <w:p w14:paraId="7F66437C" w14:textId="1137F8C4" w:rsidR="00EB3DF2" w:rsidRPr="008701BB" w:rsidDel="00547A04" w:rsidRDefault="00EB3DF2" w:rsidP="00327F5F">
      <w:pPr>
        <w:spacing w:line="480" w:lineRule="auto"/>
        <w:rPr>
          <w:del w:id="828" w:author="Guo, Fuyu" w:date="2021-12-10T14:50:00Z"/>
          <w:u w:val="single"/>
        </w:rPr>
      </w:pPr>
    </w:p>
    <w:p w14:paraId="2B4F2F7A" w14:textId="17DD1E9C" w:rsidR="00EB3DF2" w:rsidRPr="008701BB" w:rsidDel="00547A04" w:rsidRDefault="00EB3DF2" w:rsidP="00327F5F">
      <w:pPr>
        <w:spacing w:line="480" w:lineRule="auto"/>
        <w:rPr>
          <w:del w:id="829" w:author="Guo, Fuyu" w:date="2021-12-10T14:50:00Z"/>
          <w:u w:val="single"/>
        </w:rPr>
      </w:pPr>
    </w:p>
    <w:p w14:paraId="18EBFE7F" w14:textId="308F0DFA" w:rsidR="00EB3DF2" w:rsidRPr="008701BB" w:rsidDel="00547A04" w:rsidRDefault="00EB3DF2" w:rsidP="00327F5F">
      <w:pPr>
        <w:spacing w:line="480" w:lineRule="auto"/>
        <w:rPr>
          <w:del w:id="830" w:author="Guo, Fuyu" w:date="2021-12-10T14:50:00Z"/>
          <w:u w:val="single"/>
        </w:rPr>
      </w:pPr>
    </w:p>
    <w:p w14:paraId="7B18005D" w14:textId="62D2FA1A" w:rsidR="00EB3DF2" w:rsidRPr="008701BB" w:rsidDel="00547A04" w:rsidRDefault="00EB3DF2" w:rsidP="00327F5F">
      <w:pPr>
        <w:spacing w:line="480" w:lineRule="auto"/>
        <w:rPr>
          <w:del w:id="831" w:author="Guo, Fuyu" w:date="2021-12-10T14:50:00Z"/>
          <w:u w:val="single"/>
        </w:rPr>
      </w:pPr>
    </w:p>
    <w:p w14:paraId="52D19D46" w14:textId="3708C39B" w:rsidR="00EB3DF2" w:rsidRPr="008701BB" w:rsidDel="008701BB" w:rsidRDefault="00EB3DF2" w:rsidP="00327F5F">
      <w:pPr>
        <w:spacing w:line="480" w:lineRule="auto"/>
        <w:rPr>
          <w:del w:id="832" w:author="Administrator" w:date="2021-12-10T20:47:00Z"/>
          <w:rFonts w:eastAsia="SimSun"/>
          <w:rPrChange w:id="833" w:author="Administrator" w:date="2021-12-10T20:48:00Z">
            <w:rPr>
              <w:del w:id="834" w:author="Administrator" w:date="2021-12-10T20:47:00Z"/>
              <w:rFonts w:ascii="SimSun" w:eastAsia="SimSun" w:hAnsi="SimSun" w:cs="SimSun"/>
            </w:rPr>
          </w:rPrChange>
        </w:rPr>
      </w:pPr>
    </w:p>
    <w:p w14:paraId="6644EEF8" w14:textId="5E0DF275" w:rsidR="008701BB" w:rsidRPr="008701BB" w:rsidRDefault="008701BB" w:rsidP="00327F5F">
      <w:pPr>
        <w:spacing w:line="480" w:lineRule="auto"/>
        <w:rPr>
          <w:ins w:id="835" w:author="Administrator" w:date="2021-12-10T20:47:00Z"/>
          <w:u w:val="single"/>
        </w:rPr>
      </w:pPr>
    </w:p>
    <w:p w14:paraId="531BB2B2" w14:textId="2070DBE2" w:rsidR="00EB3DF2" w:rsidRPr="008701BB" w:rsidDel="007A1567" w:rsidRDefault="008701BB" w:rsidP="00327F5F">
      <w:pPr>
        <w:spacing w:line="480" w:lineRule="auto"/>
        <w:rPr>
          <w:del w:id="836" w:author="Guo, Fuyu" w:date="2021-12-10T14:48:00Z"/>
          <w:rPrChange w:id="837" w:author="Administrator" w:date="2021-12-10T20:48:00Z">
            <w:rPr>
              <w:del w:id="838" w:author="Guo, Fuyu" w:date="2021-12-10T14:48:00Z"/>
              <w:u w:val="single"/>
            </w:rPr>
          </w:rPrChange>
        </w:rPr>
      </w:pPr>
      <w:ins w:id="839" w:author="Administrator" w:date="2021-12-10T20:47:00Z">
        <w:r w:rsidRPr="008701BB">
          <w:rPr>
            <w:rPrChange w:id="840" w:author="Administrator" w:date="2021-12-10T20:48:00Z">
              <w:rPr>
                <w:rFonts w:ascii="Times" w:hAnsi="Times"/>
              </w:rPr>
            </w:rPrChange>
          </w:rPr>
          <w:t>5.</w:t>
        </w:r>
      </w:ins>
    </w:p>
    <w:p w14:paraId="5906E555" w14:textId="7898E29D" w:rsidR="00EB3DF2" w:rsidRPr="008701BB" w:rsidDel="007A1567" w:rsidRDefault="00EB3DF2" w:rsidP="00327F5F">
      <w:pPr>
        <w:spacing w:line="480" w:lineRule="auto"/>
        <w:rPr>
          <w:del w:id="841" w:author="Guo, Fuyu" w:date="2021-12-10T14:48:00Z"/>
          <w:u w:val="single"/>
        </w:rPr>
      </w:pPr>
    </w:p>
    <w:p w14:paraId="1C3AA117" w14:textId="1042B32B" w:rsidR="00EB3DF2" w:rsidRPr="008701BB" w:rsidDel="007A1567" w:rsidRDefault="00EB3DF2" w:rsidP="00327F5F">
      <w:pPr>
        <w:spacing w:line="480" w:lineRule="auto"/>
        <w:rPr>
          <w:del w:id="842" w:author="Guo, Fuyu" w:date="2021-12-10T14:48:00Z"/>
          <w:u w:val="single"/>
        </w:rPr>
      </w:pPr>
    </w:p>
    <w:p w14:paraId="44696E52" w14:textId="77777777" w:rsidR="00EB3DF2" w:rsidRPr="008701BB" w:rsidDel="007A1567" w:rsidRDefault="00EB3DF2" w:rsidP="00327F5F">
      <w:pPr>
        <w:spacing w:line="480" w:lineRule="auto"/>
        <w:rPr>
          <w:del w:id="843" w:author="Guo, Fuyu" w:date="2021-12-10T14:48:00Z"/>
          <w:u w:val="single"/>
        </w:rPr>
      </w:pPr>
    </w:p>
    <w:p w14:paraId="4BCC9A4D" w14:textId="22157F3E" w:rsidR="00EB3DF2" w:rsidDel="00245DC6" w:rsidRDefault="00C41460" w:rsidP="00327F5F">
      <w:pPr>
        <w:spacing w:line="480" w:lineRule="auto"/>
        <w:rPr>
          <w:del w:id="844" w:author="Administrator" w:date="2021-12-10T20:48:00Z"/>
          <w:rFonts w:asciiTheme="minorEastAsia" w:eastAsiaTheme="minorEastAsia" w:hAnsiTheme="minorEastAsia"/>
        </w:rPr>
      </w:pPr>
      <w:r w:rsidRPr="008701BB">
        <w:rPr>
          <w:b/>
          <w:iCs/>
          <w:rPrChange w:id="845" w:author="Administrator" w:date="2021-12-10T20:48:00Z">
            <w:rPr>
              <w:b/>
              <w:iCs/>
              <w:sz w:val="36"/>
              <w:szCs w:val="36"/>
            </w:rPr>
          </w:rPrChange>
        </w:rPr>
        <w:t>Discussion</w:t>
      </w:r>
    </w:p>
    <w:p w14:paraId="2DBF389A" w14:textId="251FD8C1" w:rsidR="00245DC6" w:rsidRPr="008701BB" w:rsidRDefault="00245DC6" w:rsidP="00327F5F">
      <w:pPr>
        <w:spacing w:line="480" w:lineRule="auto"/>
        <w:rPr>
          <w:ins w:id="846" w:author="Administrator" w:date="2021-12-10T20:48:00Z"/>
          <w:b/>
          <w:iCs/>
        </w:rPr>
      </w:pPr>
    </w:p>
    <w:p w14:paraId="29EC95D4" w14:textId="3DAA2819" w:rsidR="00245DC6" w:rsidRDefault="00245DC6" w:rsidP="00327F5F">
      <w:pPr>
        <w:spacing w:line="480" w:lineRule="auto"/>
        <w:rPr>
          <w:ins w:id="847" w:author="Administrator" w:date="2021-12-10T20:48:00Z"/>
        </w:rPr>
      </w:pPr>
      <w:ins w:id="848" w:author="Administrator" w:date="2021-12-10T20:48:00Z">
        <w:r>
          <w:t xml:space="preserve">In this study, we found that the increment of serum creatinine is </w:t>
        </w:r>
      </w:ins>
      <w:ins w:id="849" w:author="Administrator" w:date="2021-12-10T20:49:00Z">
        <w:r>
          <w:t xml:space="preserve">positively associated with higher hazards of mortalities among patients </w:t>
        </w:r>
        <w:r w:rsidR="00A65009">
          <w:t xml:space="preserve">post heart failure. The positive association </w:t>
        </w:r>
      </w:ins>
      <w:ins w:id="850" w:author="Administrator" w:date="2021-12-10T20:52:00Z">
        <w:r w:rsidR="00B86049">
          <w:t>i</w:t>
        </w:r>
      </w:ins>
      <w:ins w:id="851" w:author="Administrator" w:date="2021-12-10T20:50:00Z">
        <w:r w:rsidR="00CE1D18">
          <w:t>s</w:t>
        </w:r>
      </w:ins>
      <w:ins w:id="852" w:author="Administrator" w:date="2021-12-10T20:49:00Z">
        <w:r w:rsidR="00A65009">
          <w:t xml:space="preserve"> </w:t>
        </w:r>
      </w:ins>
      <w:ins w:id="853" w:author="Administrator" w:date="2021-12-10T20:50:00Z">
        <w:r w:rsidR="00CE1D18">
          <w:t xml:space="preserve">robust no matter binary or continuous variables were used. </w:t>
        </w:r>
      </w:ins>
      <w:ins w:id="854" w:author="Administrator" w:date="2021-12-10T20:51:00Z">
        <w:r w:rsidR="00CE1D18">
          <w:t xml:space="preserve">The associations </w:t>
        </w:r>
      </w:ins>
      <w:ins w:id="855" w:author="Administrator" w:date="2021-12-10T20:52:00Z">
        <w:r w:rsidR="00B86049">
          <w:t>ar</w:t>
        </w:r>
      </w:ins>
      <w:ins w:id="856" w:author="Administrator" w:date="2021-12-10T20:51:00Z">
        <w:r w:rsidR="00CE1D18">
          <w:t xml:space="preserve">e homogeneous </w:t>
        </w:r>
        <w:r w:rsidR="00F24E51">
          <w:t xml:space="preserve">when employed as a binary variable. Using the </w:t>
        </w:r>
        <w:r w:rsidR="00B86049">
          <w:t xml:space="preserve">serum creatinine. The homogeneity </w:t>
        </w:r>
      </w:ins>
      <w:ins w:id="857" w:author="Administrator" w:date="2021-12-10T20:52:00Z">
        <w:r w:rsidR="00B86049">
          <w:t xml:space="preserve">roughly holds except for the serum sodium. Higher serum sodium value </w:t>
        </w:r>
      </w:ins>
      <w:ins w:id="858" w:author="Administrator" w:date="2021-12-10T20:53:00Z">
        <w:r w:rsidR="00B86049">
          <w:t>strengthens</w:t>
        </w:r>
      </w:ins>
      <w:ins w:id="859" w:author="Administrator" w:date="2021-12-10T20:52:00Z">
        <w:r w:rsidR="00B86049">
          <w:t xml:space="preserve"> the harmful effects of serum creatine.</w:t>
        </w:r>
      </w:ins>
      <w:ins w:id="860" w:author="Administrator" w:date="2021-12-10T20:53:00Z">
        <w:r w:rsidR="00B86049">
          <w:t xml:space="preserve"> When add a spline into the model, the findings show the relationship between serum creatinine and mortalities is quite linear.</w:t>
        </w:r>
        <w:r w:rsidR="00B86049">
          <w:br/>
        </w:r>
      </w:ins>
    </w:p>
    <w:p w14:paraId="2E299AA4" w14:textId="77D41C91" w:rsidR="00856B87" w:rsidRDefault="00B17F69" w:rsidP="004830AF">
      <w:pPr>
        <w:spacing w:line="480" w:lineRule="auto"/>
        <w:rPr>
          <w:ins w:id="861" w:author="Administrator" w:date="2021-12-10T21:20:00Z"/>
        </w:rPr>
      </w:pPr>
      <w:r w:rsidRPr="008701BB">
        <w:t xml:space="preserve">Serum creatinine level serves as a powerful indicator of renal function and is shown to be associated strongly with mortality post </w:t>
      </w:r>
      <w:ins w:id="862" w:author="Administrator" w:date="2021-12-10T20:53:00Z">
        <w:r w:rsidR="00B86049">
          <w:t>heart failure</w:t>
        </w:r>
      </w:ins>
      <w:del w:id="863" w:author="Administrator" w:date="2021-12-10T20:53:00Z">
        <w:r w:rsidRPr="008701BB" w:rsidDel="00B86049">
          <w:delText>HF</w:delText>
        </w:r>
      </w:del>
      <w:r w:rsidRPr="008701BB">
        <w:t>.</w:t>
      </w:r>
      <w:del w:id="864" w:author="Administrator" w:date="2021-12-10T20:54:00Z">
        <w:r w:rsidRPr="008701BB" w:rsidDel="00B86049">
          <w:delText xml:space="preserve"> Though serum creatinine level does not, as described </w:delText>
        </w:r>
        <w:r w:rsidRPr="008701BB" w:rsidDel="00B86049">
          <w:lastRenderedPageBreak/>
          <w:delText>by logistic regression, lead to a significantly increased odds in 30-day death with 1 unit of increase, an increment in serum creatinine does result in elevated hazards of post-HF death while abnormal serum creatinine level also accelerates incidence of death among HF patients</w:delText>
        </w:r>
      </w:del>
      <w:ins w:id="865" w:author="Administrator" w:date="2021-12-10T20:54:00Z">
        <w:r w:rsidR="00B86049">
          <w:t xml:space="preserve"> </w:t>
        </w:r>
      </w:ins>
      <w:ins w:id="866" w:author="Administrator" w:date="2021-12-10T20:57:00Z">
        <w:r w:rsidR="00CB44D4">
          <w:t xml:space="preserve">In the original study, </w:t>
        </w:r>
        <w:r w:rsidR="00CB44D4" w:rsidRPr="00CB44D4">
          <w:t>Ahmad et al.</w:t>
        </w:r>
        <w:r w:rsidR="00CB44D4">
          <w:t xml:space="preserve"> found the HR with an </w:t>
        </w:r>
      </w:ins>
      <w:ins w:id="867" w:author="Administrator" w:date="2021-12-10T20:58:00Z">
        <w:r w:rsidR="00CB44D4">
          <w:t xml:space="preserve">1 mg/dL increment in serum creatinine is </w:t>
        </w:r>
        <w:r w:rsidR="00893517">
          <w:t>2.24</w:t>
        </w:r>
      </w:ins>
      <w:ins w:id="868" w:author="Administrator" w:date="2021-12-10T20:59:00Z">
        <w:r w:rsidR="00893517">
          <w:t xml:space="preserve"> greater than our findings 1.37</w:t>
        </w:r>
      </w:ins>
      <w:ins w:id="869" w:author="Administrator" w:date="2021-12-10T20:58:00Z">
        <w:r w:rsidR="00893517">
          <w:t xml:space="preserve">. </w:t>
        </w:r>
      </w:ins>
      <w:ins w:id="870" w:author="Administrator" w:date="2021-12-10T20:59:00Z">
        <w:r w:rsidR="00893517">
          <w:t xml:space="preserve">The estimated </w:t>
        </w:r>
      </w:ins>
      <w:ins w:id="871" w:author="Administrator" w:date="2021-12-10T21:02:00Z">
        <w:r w:rsidR="009A77F2">
          <w:t>standard error</w:t>
        </w:r>
      </w:ins>
      <w:ins w:id="872" w:author="Administrator" w:date="2021-12-10T20:59:00Z">
        <w:r w:rsidR="00893517">
          <w:t xml:space="preserve"> for the linear coefficient of serum creatinine is </w:t>
        </w:r>
      </w:ins>
      <w:ins w:id="873" w:author="Administrator" w:date="2021-12-10T21:04:00Z">
        <w:r w:rsidR="00AC5790">
          <w:t>0.267</w:t>
        </w:r>
      </w:ins>
      <w:ins w:id="874" w:author="Administrator" w:date="2021-12-10T21:02:00Z">
        <w:r w:rsidR="004E7A4A">
          <w:t xml:space="preserve"> greater than ours </w:t>
        </w:r>
      </w:ins>
      <w:ins w:id="875" w:author="Administrator" w:date="2021-12-10T21:04:00Z">
        <w:r w:rsidR="00AC5790">
          <w:t>estimates, 0</w:t>
        </w:r>
      </w:ins>
      <w:ins w:id="876" w:author="Administrator" w:date="2021-12-10T21:05:00Z">
        <w:r w:rsidR="00AC5790">
          <w:t xml:space="preserve">.267 </w:t>
        </w:r>
      </w:ins>
      <w:ins w:id="877" w:author="Administrator" w:date="2021-12-10T21:02:00Z">
        <w:r w:rsidR="004E7A4A">
          <w:t>in the fully adjusted model.</w:t>
        </w:r>
      </w:ins>
      <w:ins w:id="878" w:author="Administrator" w:date="2021-12-10T21:05:00Z">
        <w:r w:rsidR="00AC5790">
          <w:t xml:space="preserve"> Thus, the discrepancy of the estimated HR is very likely attributed to the high variability in their model. Also, this comparison confirms our assumption. Including </w:t>
        </w:r>
        <w:r w:rsidR="007B6455">
          <w:t>all the variables in the dataset wi</w:t>
        </w:r>
      </w:ins>
      <w:ins w:id="879" w:author="Administrator" w:date="2021-12-10T21:06:00Z">
        <w:r w:rsidR="007B6455">
          <w:t xml:space="preserve">ll decrease the precision of the estimates. In their model, </w:t>
        </w:r>
        <w:r w:rsidR="007B6455" w:rsidRPr="00CB44D4">
          <w:t>Ahmad et al.</w:t>
        </w:r>
        <w:r w:rsidR="007B6455">
          <w:t xml:space="preserve"> adjusted for </w:t>
        </w:r>
        <w:r w:rsidR="009D2B14">
          <w:t xml:space="preserve">13 variables (including four dummy variables) </w:t>
        </w:r>
      </w:ins>
      <w:ins w:id="880" w:author="Administrator" w:date="2021-12-10T21:07:00Z">
        <w:r w:rsidR="00FB7AB2">
          <w:t>whereas</w:t>
        </w:r>
        <w:r w:rsidR="009D2B14">
          <w:t xml:space="preserve">, according to the results of Lasso and </w:t>
        </w:r>
        <w:r w:rsidR="00FB7AB2">
          <w:t>background knowledge, we only adjusted for six variables.</w:t>
        </w:r>
        <w:r w:rsidR="00856B87">
          <w:t xml:space="preserve"> Estimation </w:t>
        </w:r>
      </w:ins>
      <w:ins w:id="881" w:author="Administrator" w:date="2021-12-10T21:08:00Z">
        <w:r w:rsidR="00856B87">
          <w:t xml:space="preserve">precision can benefit from this parsimonious model. Also, we compared our study to </w:t>
        </w:r>
        <w:r w:rsidR="0058490C" w:rsidRPr="0058490C">
          <w:t>Chicco</w:t>
        </w:r>
        <w:r w:rsidR="0058490C">
          <w:t xml:space="preserve"> and </w:t>
        </w:r>
      </w:ins>
      <w:proofErr w:type="spellStart"/>
      <w:ins w:id="882" w:author="Administrator" w:date="2021-12-10T21:09:00Z">
        <w:r w:rsidR="0058490C" w:rsidRPr="0058490C">
          <w:t>Jurman</w:t>
        </w:r>
        <w:r w:rsidR="0058490C">
          <w:t>’s</w:t>
        </w:r>
        <w:proofErr w:type="spellEnd"/>
        <w:r w:rsidR="0058490C">
          <w:t xml:space="preserve"> work, which used machine learning method on the same dataset. They found that </w:t>
        </w:r>
        <w:r w:rsidR="00001C91">
          <w:t xml:space="preserve">the most </w:t>
        </w:r>
      </w:ins>
      <w:ins w:id="883" w:author="Administrator" w:date="2021-12-10T21:10:00Z">
        <w:r w:rsidR="004830AF">
          <w:t>6</w:t>
        </w:r>
      </w:ins>
      <w:ins w:id="884" w:author="Administrator" w:date="2021-12-10T21:09:00Z">
        <w:r w:rsidR="00001C91">
          <w:t xml:space="preserve"> important variables are </w:t>
        </w:r>
      </w:ins>
      <w:ins w:id="885" w:author="Administrator" w:date="2021-12-10T21:10:00Z">
        <w:r w:rsidR="004830AF">
          <w:t>serum creatine, ejection fraction, age, serum sodium, high blood pressure, and anemia. Except the high blood pressure which was not included in our analysis beca</w:t>
        </w:r>
      </w:ins>
      <w:ins w:id="886" w:author="Administrator" w:date="2021-12-10T21:11:00Z">
        <w:r w:rsidR="004830AF">
          <w:t xml:space="preserve">use of the unclear definition, all </w:t>
        </w:r>
        <w:r w:rsidR="00295F13">
          <w:t>the remain five variables are automatically selected by Lasso as the most appropriate variable set.</w:t>
        </w:r>
      </w:ins>
      <w:ins w:id="887" w:author="Administrator" w:date="2021-12-10T21:12:00Z">
        <w:r w:rsidR="00150DDC">
          <w:t xml:space="preserve"> Overall, our studies are consistent with findings in previous </w:t>
        </w:r>
        <w:r w:rsidR="00BF0512">
          <w:t>research</w:t>
        </w:r>
        <w:r w:rsidR="00150DDC">
          <w:t xml:space="preserve"> using the same </w:t>
        </w:r>
        <w:commentRangeStart w:id="888"/>
        <w:r w:rsidR="00150DDC">
          <w:t>dataset</w:t>
        </w:r>
      </w:ins>
      <w:commentRangeEnd w:id="888"/>
      <w:ins w:id="889" w:author="Administrator" w:date="2021-12-10T21:20:00Z">
        <w:r w:rsidR="00E3638C">
          <w:rPr>
            <w:rStyle w:val="CommentReference"/>
          </w:rPr>
          <w:commentReference w:id="888"/>
        </w:r>
      </w:ins>
      <w:ins w:id="890" w:author="Administrator" w:date="2021-12-10T21:12:00Z">
        <w:r w:rsidR="00150DDC">
          <w:t>.</w:t>
        </w:r>
      </w:ins>
    </w:p>
    <w:p w14:paraId="1F58D6FF" w14:textId="77777777" w:rsidR="00E3638C" w:rsidRDefault="00E3638C" w:rsidP="004830AF">
      <w:pPr>
        <w:spacing w:line="480" w:lineRule="auto"/>
        <w:rPr>
          <w:ins w:id="891" w:author="Administrator" w:date="2021-12-10T21:07:00Z"/>
        </w:rPr>
      </w:pPr>
    </w:p>
    <w:p w14:paraId="66584BFA" w14:textId="3F40EDD3" w:rsidR="00B17F69" w:rsidRPr="008701BB" w:rsidDel="00150DDC" w:rsidRDefault="00E3638C" w:rsidP="00327F5F">
      <w:pPr>
        <w:spacing w:line="480" w:lineRule="auto"/>
        <w:rPr>
          <w:del w:id="892" w:author="Administrator" w:date="2021-12-10T21:12:00Z"/>
        </w:rPr>
      </w:pPr>
      <w:ins w:id="893" w:author="Administrator" w:date="2021-12-10T21:20:00Z">
        <w:r>
          <w:br/>
        </w:r>
      </w:ins>
      <w:del w:id="894" w:author="Administrator" w:date="2021-12-10T20:54:00Z">
        <w:r w:rsidR="00B17F69" w:rsidRPr="008701BB" w:rsidDel="00B86049">
          <w:delText>.</w:delText>
        </w:r>
      </w:del>
      <w:del w:id="895" w:author="Administrator" w:date="2021-12-10T21:12:00Z">
        <w:r w:rsidR="00B17F69" w:rsidRPr="008701BB" w:rsidDel="00150DDC">
          <w:delText xml:space="preserve"> In general, our analysis results are consistent with and validates previous research findings on the positive correlation between higher serum creatinine level and higher post-HF mortality.</w:delText>
        </w:r>
      </w:del>
    </w:p>
    <w:p w14:paraId="7CB70F80" w14:textId="77777777" w:rsidR="00B17F69" w:rsidRPr="008701BB" w:rsidRDefault="00B17F69" w:rsidP="00327F5F">
      <w:pPr>
        <w:spacing w:line="480" w:lineRule="auto"/>
      </w:pPr>
    </w:p>
    <w:p w14:paraId="7AF03F74" w14:textId="31F73428" w:rsidR="00645745" w:rsidDel="00E17286" w:rsidRDefault="00E744CD" w:rsidP="00E17286">
      <w:pPr>
        <w:spacing w:line="480" w:lineRule="auto"/>
        <w:rPr>
          <w:del w:id="896" w:author="Administrator" w:date="2021-12-10T20:55:00Z"/>
          <w:bCs/>
        </w:rPr>
      </w:pPr>
      <w:ins w:id="897" w:author="Administrator" w:date="2021-12-10T21:14:00Z">
        <w:r>
          <w:rPr>
            <w:bCs/>
          </w:rPr>
          <w:t xml:space="preserve">Our study showed that the effects of serum creatinine are quite </w:t>
        </w:r>
        <w:r w:rsidR="003E59DE">
          <w:rPr>
            <w:bCs/>
          </w:rPr>
          <w:t xml:space="preserve">homogenous across all </w:t>
        </w:r>
      </w:ins>
      <w:ins w:id="898" w:author="Administrator" w:date="2021-12-10T21:15:00Z">
        <w:r w:rsidR="003E59DE">
          <w:rPr>
            <w:bCs/>
          </w:rPr>
          <w:t xml:space="preserve">subgroup except serum sodium. </w:t>
        </w:r>
      </w:ins>
      <w:commentRangeStart w:id="899"/>
      <w:ins w:id="900" w:author="Administrator" w:date="2021-12-10T21:16:00Z">
        <w:r w:rsidR="00E17286">
          <w:rPr>
            <w:bCs/>
          </w:rPr>
          <w:t xml:space="preserve">The effect modification by serum sodium indicated </w:t>
        </w:r>
        <w:commentRangeEnd w:id="899"/>
        <w:r w:rsidR="00E17286">
          <w:rPr>
            <w:rStyle w:val="CommentReference"/>
          </w:rPr>
          <w:commentReference w:id="899"/>
        </w:r>
        <w:r w:rsidR="00E17286">
          <w:rPr>
            <w:bCs/>
          </w:rPr>
          <w:t>:</w:t>
        </w:r>
      </w:ins>
      <w:del w:id="901" w:author="Administrator" w:date="2021-12-10T20:55:00Z">
        <w:r w:rsidR="00645745" w:rsidRPr="008701BB" w:rsidDel="00EC4C66">
          <w:rPr>
            <w:bCs/>
          </w:rPr>
          <w:delText xml:space="preserve">We first treat </w:delText>
        </w:r>
        <w:r w:rsidR="00E44084" w:rsidRPr="008701BB" w:rsidDel="00EC4C66">
          <w:rPr>
            <w:bCs/>
          </w:rPr>
          <w:delText>serum creatinine</w:delText>
        </w:r>
        <w:r w:rsidR="00645745" w:rsidRPr="008701BB" w:rsidDel="00EC4C66">
          <w:rPr>
            <w:bCs/>
          </w:rPr>
          <w:delText xml:space="preserve"> concentration as a continuous variable, and then divide it into two groups of levels (≤ 1.5 mg/dL for the normal level vs, &gt; 1.5 mg/dL for the abnormal level) according to the standards of the medical field. For each data set containing one of these two variables, a significant cox model can be constructed. As mentioned before, both models reflect the relationship between higher </w:delText>
        </w:r>
        <w:r w:rsidR="00E44084" w:rsidRPr="008701BB" w:rsidDel="00EC4C66">
          <w:rPr>
            <w:bCs/>
          </w:rPr>
          <w:delText>serum creatinine</w:delText>
        </w:r>
        <w:r w:rsidR="00645745" w:rsidRPr="008701BB" w:rsidDel="00EC4C66">
          <w:rPr>
            <w:bCs/>
          </w:rPr>
          <w:delText xml:space="preserve"> levels and higher hazards. Thus, we think they are both meaningful models. However, we preferred the cox model with linear </w:delText>
        </w:r>
        <w:r w:rsidR="00E44084" w:rsidRPr="008701BB" w:rsidDel="00EC4C66">
          <w:rPr>
            <w:bCs/>
          </w:rPr>
          <w:delText>serum creatinine</w:delText>
        </w:r>
        <w:r w:rsidR="00645745" w:rsidRPr="008701BB" w:rsidDel="00EC4C66">
          <w:rPr>
            <w:bCs/>
          </w:rPr>
          <w:delText xml:space="preserve"> term for mainly two reasons. First, lower AIC (908.8 &lt;910.3), which probably suggests a more parsimonious and better-fitted model. Second, most </w:delText>
        </w:r>
        <w:r w:rsidR="00E44084" w:rsidRPr="008701BB" w:rsidDel="00EC4C66">
          <w:rPr>
            <w:bCs/>
          </w:rPr>
          <w:delText>serum creatinine</w:delText>
        </w:r>
        <w:r w:rsidR="00645745" w:rsidRPr="008701BB" w:rsidDel="00EC4C66">
          <w:rPr>
            <w:bCs/>
          </w:rPr>
          <w:delText xml:space="preserve"> data are in the form of concentration during measuring and recording, this model will apply to most data sets. Cox model with categorical </w:delText>
        </w:r>
        <w:r w:rsidR="00E44084" w:rsidRPr="008701BB" w:rsidDel="00EC4C66">
          <w:rPr>
            <w:bCs/>
          </w:rPr>
          <w:delText>serum creatinine</w:delText>
        </w:r>
        <w:r w:rsidR="00645745" w:rsidRPr="008701BB" w:rsidDel="00EC4C66">
          <w:rPr>
            <w:bCs/>
          </w:rPr>
          <w:delText xml:space="preserve"> term can be used as a supplement for the data set without available continuous data.</w:delText>
        </w:r>
      </w:del>
    </w:p>
    <w:p w14:paraId="7398AE5B" w14:textId="77777777" w:rsidR="00E17286" w:rsidRPr="008701BB" w:rsidRDefault="00E17286" w:rsidP="00E17286">
      <w:pPr>
        <w:spacing w:line="480" w:lineRule="auto"/>
        <w:rPr>
          <w:ins w:id="902" w:author="Administrator" w:date="2021-12-10T21:16:00Z"/>
          <w:bCs/>
        </w:rPr>
      </w:pPr>
    </w:p>
    <w:p w14:paraId="665607E1" w14:textId="6742374B" w:rsidR="00B17F69" w:rsidDel="004A37A4" w:rsidRDefault="004A37A4" w:rsidP="00E17286">
      <w:pPr>
        <w:spacing w:line="480" w:lineRule="auto"/>
        <w:rPr>
          <w:del w:id="903" w:author="Administrator" w:date="2021-12-10T21:12:00Z"/>
        </w:rPr>
      </w:pPr>
      <w:ins w:id="904" w:author="Administrator" w:date="2021-12-10T21:32:00Z">
        <w:r>
          <w:t xml:space="preserve">In summary, </w:t>
        </w:r>
      </w:ins>
      <w:ins w:id="905" w:author="Administrator" w:date="2021-12-10T21:33:00Z">
        <w:r>
          <w:t>we found the higher serum creatinine value</w:t>
        </w:r>
        <w:r w:rsidR="00AF3E37">
          <w:t>, a</w:t>
        </w:r>
      </w:ins>
      <w:ins w:id="906" w:author="Administrator" w:date="2021-12-10T21:34:00Z">
        <w:r w:rsidR="00AF3E37">
          <w:t>n</w:t>
        </w:r>
      </w:ins>
      <w:ins w:id="907" w:author="Administrator" w:date="2021-12-10T21:33:00Z">
        <w:r w:rsidR="00AF3E37">
          <w:t xml:space="preserve"> indicator of renal </w:t>
        </w:r>
      </w:ins>
      <w:ins w:id="908" w:author="Administrator" w:date="2021-12-10T21:34:00Z">
        <w:r w:rsidR="00AF3E37">
          <w:t>dysfunction</w:t>
        </w:r>
      </w:ins>
      <w:ins w:id="909" w:author="Administrator" w:date="2021-12-10T21:33:00Z">
        <w:r>
          <w:t xml:space="preserve"> is associated higher hazards of mortalities among patients post heart failure. </w:t>
        </w:r>
      </w:ins>
      <w:ins w:id="910" w:author="Administrator" w:date="2021-12-10T21:34:00Z">
        <w:r w:rsidR="00AF3E37">
          <w:t xml:space="preserve">Serum sodium concentration which can </w:t>
        </w:r>
        <w:r w:rsidR="000472D3">
          <w:t xml:space="preserve">also </w:t>
        </w:r>
        <w:r w:rsidR="00AF3E37">
          <w:t xml:space="preserve">indicate </w:t>
        </w:r>
        <w:r w:rsidR="00AF3E37">
          <w:t>renal dysfunction</w:t>
        </w:r>
        <w:r w:rsidR="000472D3">
          <w:t xml:space="preserve">, </w:t>
        </w:r>
      </w:ins>
      <w:ins w:id="911" w:author="Administrator" w:date="2021-12-10T21:35:00Z">
        <w:r w:rsidR="002D73EA">
          <w:t xml:space="preserve">can </w:t>
        </w:r>
        <w:r w:rsidR="007E1AB2">
          <w:t xml:space="preserve">worsen </w:t>
        </w:r>
      </w:ins>
      <w:ins w:id="912" w:author="Administrator" w:date="2021-12-10T21:36:00Z">
        <w:r w:rsidR="007E1AB2">
          <w:t xml:space="preserve">the harmful effects of the serum creatinine value. </w:t>
        </w:r>
        <w:r w:rsidR="00F71AEF">
          <w:t xml:space="preserve">These findings are of </w:t>
        </w:r>
      </w:ins>
      <w:ins w:id="913" w:author="Administrator" w:date="2021-12-10T21:37:00Z">
        <w:r w:rsidR="00F71AEF">
          <w:t>clinical</w:t>
        </w:r>
      </w:ins>
      <w:ins w:id="914" w:author="Administrator" w:date="2021-12-10T21:36:00Z">
        <w:r w:rsidR="00F71AEF">
          <w:t xml:space="preserve"> importance. Add</w:t>
        </w:r>
      </w:ins>
      <w:ins w:id="915" w:author="Administrator" w:date="2021-12-10T21:37:00Z">
        <w:r w:rsidR="00F71AEF">
          <w:t xml:space="preserve">itional care should be paid to patients with renal dysfunction after heart failures. </w:t>
        </w:r>
      </w:ins>
    </w:p>
    <w:p w14:paraId="0C98530B" w14:textId="77777777" w:rsidR="004A37A4" w:rsidRPr="008701BB" w:rsidRDefault="004A37A4" w:rsidP="004A37A4">
      <w:pPr>
        <w:spacing w:line="480" w:lineRule="auto"/>
        <w:rPr>
          <w:ins w:id="916" w:author="Administrator" w:date="2021-12-10T21:32:00Z"/>
        </w:rPr>
      </w:pPr>
    </w:p>
    <w:p w14:paraId="6DBF395A" w14:textId="3BCDC5ED" w:rsidR="00645745" w:rsidRPr="008701BB" w:rsidDel="00EC4C66" w:rsidRDefault="00B17F69" w:rsidP="00E17286">
      <w:pPr>
        <w:spacing w:line="480" w:lineRule="auto"/>
        <w:rPr>
          <w:del w:id="917" w:author="Administrator" w:date="2021-12-10T20:55:00Z"/>
          <w:bCs/>
        </w:rPr>
        <w:pPrChange w:id="918" w:author="Administrator" w:date="2021-12-10T21:16:00Z">
          <w:pPr>
            <w:spacing w:line="480" w:lineRule="auto"/>
          </w:pPr>
        </w:pPrChange>
      </w:pPr>
      <w:del w:id="919" w:author="Administrator" w:date="2021-12-10T20:55:00Z">
        <w:r w:rsidRPr="008701BB" w:rsidDel="00EC4C66">
          <w:delText>It makes intuitive sense that in Cox</w:delText>
        </w:r>
        <w:r w:rsidRPr="008701BB" w:rsidDel="008F09AA">
          <w:delText xml:space="preserve"> PH model and Poisson model</w:delText>
        </w:r>
        <w:r w:rsidRPr="008701BB" w:rsidDel="00EC4C66">
          <w:delText xml:space="preserve">, the hazard ratio </w:delText>
        </w:r>
        <w:r w:rsidRPr="008701BB" w:rsidDel="008F09AA">
          <w:delText xml:space="preserve">and incidence rate ratio </w:delText>
        </w:r>
        <w:r w:rsidRPr="008701BB" w:rsidDel="00EC4C66">
          <w:delText xml:space="preserve">associated with increased serum creatinine level both reached statistical significance, owing to the close and firm linkage between these two measures and relative risk. Hazard can be viewed as instantaneous derivative of risk while incidence rate, when multiplied by time, becomes cumulative risk. In some sense, taking results from our Cox PH model and Poisson </w:delText>
        </w:r>
        <w:r w:rsidRPr="008701BB" w:rsidDel="00EC4C66">
          <w:lastRenderedPageBreak/>
          <w:delText>model together, we could conclude that higher serum creatinine level leads to a significantly higher risk of post-HF mortality. There are several possible explanations as for why odds ratio does not reach statistical significance as other measures do. It could be due to the high baseline risk of post-HF 30-day death among the study subjects. There are, in total, 35 individuals suffering from HF who died within 30 days, a proportion that no longer renders post-HF death a rare event, and therefore odds ratio is not an accurate approximation of risk ratio anymore. On the other hand, it could also be due to the reduction in sample size when we fit a logistic regression model. We removed 5 individuals who got censored before 30-day checkpoint before conducting analysis because we could obtain no information from them. After all, the odds ratio is really close to reaching statistical significance (p=0.0725, 95%CI: 0.983~1.776), so maybe if we increased the number of samples for logistic regression we would gain a significant result.</w:delText>
        </w:r>
      </w:del>
    </w:p>
    <w:p w14:paraId="68835E96" w14:textId="07F684D1" w:rsidR="00B17F69" w:rsidRPr="008701BB" w:rsidDel="00BF0512" w:rsidRDefault="00B17F69" w:rsidP="00E17286">
      <w:pPr>
        <w:spacing w:line="480" w:lineRule="auto"/>
        <w:rPr>
          <w:del w:id="920" w:author="Administrator" w:date="2021-12-10T21:13:00Z"/>
        </w:rPr>
        <w:pPrChange w:id="921" w:author="Administrator" w:date="2021-12-10T21:16:00Z">
          <w:pPr>
            <w:spacing w:line="480" w:lineRule="auto"/>
          </w:pPr>
        </w:pPrChange>
      </w:pPr>
    </w:p>
    <w:p w14:paraId="3FDCA868" w14:textId="43B476FC" w:rsidR="00645745" w:rsidRPr="008701BB" w:rsidDel="00BF0512" w:rsidRDefault="00B17F69" w:rsidP="00E17286">
      <w:pPr>
        <w:spacing w:line="480" w:lineRule="auto"/>
        <w:rPr>
          <w:del w:id="922" w:author="Administrator" w:date="2021-12-10T21:13:00Z"/>
        </w:rPr>
        <w:pPrChange w:id="923" w:author="Administrator" w:date="2021-12-10T21:16:00Z">
          <w:pPr>
            <w:spacing w:line="480" w:lineRule="auto"/>
          </w:pPr>
        </w:pPrChange>
      </w:pPr>
      <w:del w:id="924" w:author="Administrator" w:date="2021-12-10T21:13:00Z">
        <w:r w:rsidRPr="008701BB" w:rsidDel="00BF0512">
          <w:delText xml:space="preserve">Ejection fraction, expressed as the percentage of blood the left ventricle pumps out with each contraction, is selected by LASSO in our survival analysis as an important predictor of post-HF mortality; in fact, according to our Cox PH model, each unit of decrease in ejection fraction causes a significant 4.8% increase in death hazards of HF patients. Cardiomyopathy, a pathological state where the heart muscle of patients has become thick and stiff, could account for this finding. Rigid heart walls fail to pump out a normal percentage of entering blood to the rest of the body, an event known as lower ejection fraction; meanwhile, lower amount of pumped blood is equivalent to severer heart failure, thus more probable deaths. Thus, such association between ejection fraction and post-HF mortality is built upon a common cause, i.e., cardiomyopathy. However, despite the role of ejection fraction as a compelling predictor, it’s risky to investigate the association between ejection fraction and deaths following HF without </w:delText>
        </w:r>
        <w:r w:rsidRPr="008701BB" w:rsidDel="00BF0512">
          <w:lastRenderedPageBreak/>
          <w:delText>adjusting on any other variables. The reason is that cardiomyopathy thickens the heart wall and shrinking the size of ventricle; even if ejection fraction stays normal, there’s still less amount of blood pumped out due to reduced ventricle volume and more probable HF-caused mortality ensues.</w:delText>
        </w:r>
      </w:del>
    </w:p>
    <w:p w14:paraId="4E286F18" w14:textId="7D457517" w:rsidR="00B17F69" w:rsidRPr="008701BB" w:rsidDel="00BF0512" w:rsidRDefault="00B17F69" w:rsidP="00E17286">
      <w:pPr>
        <w:spacing w:line="480" w:lineRule="auto"/>
        <w:rPr>
          <w:del w:id="925" w:author="Administrator" w:date="2021-12-10T21:13:00Z"/>
          <w:rFonts w:eastAsiaTheme="minorEastAsia"/>
          <w:bCs/>
        </w:rPr>
        <w:pPrChange w:id="926" w:author="Administrator" w:date="2021-12-10T21:16:00Z">
          <w:pPr>
            <w:spacing w:line="480" w:lineRule="auto"/>
          </w:pPr>
        </w:pPrChange>
      </w:pPr>
    </w:p>
    <w:p w14:paraId="4C9EF7B4" w14:textId="4D30AE49" w:rsidR="00B17F69" w:rsidRPr="008701BB" w:rsidDel="00BF0512" w:rsidRDefault="00B17F69" w:rsidP="00E17286">
      <w:pPr>
        <w:spacing w:line="480" w:lineRule="auto"/>
        <w:rPr>
          <w:del w:id="927" w:author="Administrator" w:date="2021-12-10T21:13:00Z"/>
        </w:rPr>
        <w:pPrChange w:id="928" w:author="Administrator" w:date="2021-12-10T21:16:00Z">
          <w:pPr>
            <w:spacing w:line="480" w:lineRule="auto"/>
          </w:pPr>
        </w:pPrChange>
      </w:pPr>
      <w:del w:id="929" w:author="Administrator" w:date="2021-12-10T21:13:00Z">
        <w:r w:rsidRPr="008701BB" w:rsidDel="00BF0512">
          <w:delText>It is not surprising that anemia is also retained by LASSO in our Cox PH model, given that several studies had established the effect of anemia on promoting HF mortality rates</w:delText>
        </w:r>
        <w:r w:rsidRPr="008701BB" w:rsidDel="00BF0512">
          <w:rPr>
            <w:vertAlign w:val="superscript"/>
          </w:rPr>
          <w:delText>1,2</w:delText>
        </w:r>
        <w:r w:rsidRPr="008701BB" w:rsidDel="00BF0512">
          <w:delText>. The underlying mechanism is that, among anemic patients, low amount hemoglobin and erythrocytes bring insufficient level of oxygen to the body which, combined with less amount of blood due to HF in the first place, elevates chances of multiple organ failure and subsequent death. Nonetheless, there has been a study reporting a positive correlation between higher post-HF mortality and increased level of hemoglobin</w:delText>
        </w:r>
        <w:r w:rsidRPr="008701BB" w:rsidDel="00BF0512">
          <w:rPr>
            <w:vertAlign w:val="superscript"/>
          </w:rPr>
          <w:delText>3</w:delText>
        </w:r>
        <w:r w:rsidRPr="008701BB" w:rsidDel="00BF0512">
          <w:delText>. The true role played by anemia hence needs further investigation.</w:delText>
        </w:r>
      </w:del>
    </w:p>
    <w:p w14:paraId="498EC4BD" w14:textId="77777777" w:rsidR="00B17F69" w:rsidRPr="008701BB" w:rsidDel="00BF0512" w:rsidRDefault="00B17F69" w:rsidP="00E17286">
      <w:pPr>
        <w:spacing w:line="480" w:lineRule="auto"/>
        <w:rPr>
          <w:del w:id="930" w:author="Administrator" w:date="2021-12-10T21:13:00Z"/>
          <w:rFonts w:eastAsiaTheme="minorEastAsia"/>
          <w:bCs/>
        </w:rPr>
        <w:pPrChange w:id="931" w:author="Administrator" w:date="2021-12-10T21:16:00Z">
          <w:pPr>
            <w:spacing w:line="480" w:lineRule="auto"/>
          </w:pPr>
        </w:pPrChange>
      </w:pPr>
    </w:p>
    <w:p w14:paraId="0F357FA4" w14:textId="09CFF444" w:rsidR="00645745" w:rsidRPr="008701BB" w:rsidDel="00BF0512" w:rsidRDefault="00645745" w:rsidP="00E17286">
      <w:pPr>
        <w:spacing w:line="480" w:lineRule="auto"/>
        <w:rPr>
          <w:del w:id="932" w:author="Administrator" w:date="2021-12-10T21:13:00Z"/>
          <w:bCs/>
        </w:rPr>
        <w:pPrChange w:id="933" w:author="Administrator" w:date="2021-12-10T21:16:00Z">
          <w:pPr>
            <w:spacing w:line="480" w:lineRule="auto"/>
          </w:pPr>
        </w:pPrChange>
      </w:pPr>
      <w:del w:id="934" w:author="Administrator" w:date="2021-12-10T21:13:00Z">
        <w:r w:rsidRPr="008701BB" w:rsidDel="00BF0512">
          <w:rPr>
            <w:bCs/>
          </w:rPr>
          <w:delText xml:space="preserve">Although the prevalence of heart failure in diabetes patients is high, and the prognosis for patients with heart failure is worse in those with diabetes than in those without diabetes according to many studies, we noticed that diabetes term was dropped by LASSO both in two cox models. Even we manually introduce it to the model, its coefficient is not significantly meaningful. This is probably because our data comes from patients of NYHA class III and IV which are the late stage of the disease, stronger medical treatments at this stage may restrain the diabetes effect. </w:delText>
        </w:r>
      </w:del>
      <w:del w:id="935" w:author="Administrator" w:date="2021-12-10T20:54:00Z">
        <w:r w:rsidRPr="008701BB" w:rsidDel="00B86049">
          <w:rPr>
            <w:bCs/>
          </w:rPr>
          <w:delText xml:space="preserve"> </w:delText>
        </w:r>
      </w:del>
      <w:del w:id="936" w:author="Administrator" w:date="2021-12-10T21:13:00Z">
        <w:r w:rsidRPr="008701BB" w:rsidDel="00BF0512">
          <w:rPr>
            <w:bCs/>
          </w:rPr>
          <w:delText>Besides,</w:delText>
        </w:r>
      </w:del>
      <w:del w:id="937" w:author="Administrator" w:date="2021-12-10T20:54:00Z">
        <w:r w:rsidRPr="008701BB" w:rsidDel="00B86049">
          <w:rPr>
            <w:bCs/>
          </w:rPr>
          <w:delText xml:space="preserve"> </w:delText>
        </w:r>
      </w:del>
      <w:del w:id="938" w:author="Administrator" w:date="2021-12-10T21:13:00Z">
        <w:r w:rsidRPr="008701BB" w:rsidDel="00BF0512">
          <w:rPr>
            <w:bCs/>
          </w:rPr>
          <w:delText xml:space="preserve"> this result may imply that there is little connection between diabetes and the lethal mechanism of HF.</w:delText>
        </w:r>
      </w:del>
    </w:p>
    <w:p w14:paraId="126E7299" w14:textId="77777777" w:rsidR="00645745" w:rsidRPr="008701BB" w:rsidDel="00BF0512" w:rsidRDefault="00645745" w:rsidP="00E17286">
      <w:pPr>
        <w:spacing w:line="480" w:lineRule="auto"/>
        <w:rPr>
          <w:del w:id="939" w:author="Administrator" w:date="2021-12-10T21:13:00Z"/>
          <w:bCs/>
        </w:rPr>
        <w:pPrChange w:id="940" w:author="Administrator" w:date="2021-12-10T21:16:00Z">
          <w:pPr>
            <w:spacing w:line="480" w:lineRule="auto"/>
          </w:pPr>
        </w:pPrChange>
      </w:pPr>
    </w:p>
    <w:p w14:paraId="322F1E04" w14:textId="5F9AFAD0" w:rsidR="00645745" w:rsidRPr="008701BB" w:rsidDel="00BF0512" w:rsidRDefault="00645745" w:rsidP="00E17286">
      <w:pPr>
        <w:spacing w:line="480" w:lineRule="auto"/>
        <w:rPr>
          <w:del w:id="941" w:author="Administrator" w:date="2021-12-10T21:13:00Z"/>
          <w:bCs/>
        </w:rPr>
        <w:pPrChange w:id="942" w:author="Administrator" w:date="2021-12-10T21:16:00Z">
          <w:pPr>
            <w:spacing w:line="480" w:lineRule="auto"/>
          </w:pPr>
        </w:pPrChange>
      </w:pPr>
    </w:p>
    <w:p w14:paraId="549F4F67" w14:textId="53D968F1" w:rsidR="00645745" w:rsidRPr="008701BB" w:rsidDel="00BF0512" w:rsidRDefault="00645745" w:rsidP="00E17286">
      <w:pPr>
        <w:spacing w:line="480" w:lineRule="auto"/>
        <w:rPr>
          <w:del w:id="943" w:author="Administrator" w:date="2021-12-10T21:13:00Z"/>
          <w:b/>
        </w:rPr>
        <w:pPrChange w:id="944" w:author="Administrator" w:date="2021-12-10T21:16:00Z">
          <w:pPr>
            <w:spacing w:line="480" w:lineRule="auto"/>
          </w:pPr>
        </w:pPrChange>
      </w:pPr>
      <w:del w:id="945" w:author="Administrator" w:date="2021-12-10T21:13:00Z">
        <w:r w:rsidRPr="008701BB" w:rsidDel="00BF0512">
          <w:rPr>
            <w:bCs/>
          </w:rPr>
          <w:delText xml:space="preserve">On the contrary, we found that variables related to kidney dysfunction, including </w:delText>
        </w:r>
        <w:r w:rsidR="00E44084" w:rsidRPr="008701BB" w:rsidDel="00BF0512">
          <w:rPr>
            <w:bCs/>
          </w:rPr>
          <w:delText>serum creatinine</w:delText>
        </w:r>
        <w:r w:rsidRPr="008701BB" w:rsidDel="00BF0512">
          <w:rPr>
            <w:bCs/>
          </w:rPr>
          <w:delText xml:space="preserve"> and </w:delText>
        </w:r>
        <w:r w:rsidR="00E44084" w:rsidRPr="008701BB" w:rsidDel="00BF0512">
          <w:rPr>
            <w:bCs/>
          </w:rPr>
          <w:delText xml:space="preserve">serum sodium </w:delText>
        </w:r>
        <w:r w:rsidRPr="008701BB" w:rsidDel="00BF0512">
          <w:rPr>
            <w:bCs/>
          </w:rPr>
          <w:delText xml:space="preserve">, are significantly meaningful in cox models. In general, higher </w:delText>
        </w:r>
        <w:r w:rsidR="00E44084" w:rsidRPr="008701BB" w:rsidDel="00BF0512">
          <w:rPr>
            <w:bCs/>
          </w:rPr>
          <w:delText>serum creatinine</w:delText>
        </w:r>
        <w:r w:rsidRPr="008701BB" w:rsidDel="00BF0512">
          <w:rPr>
            <w:bCs/>
          </w:rPr>
          <w:delText xml:space="preserve"> and lower </w:delText>
        </w:r>
        <w:r w:rsidR="00E44084" w:rsidRPr="008701BB" w:rsidDel="00BF0512">
          <w:rPr>
            <w:bCs/>
          </w:rPr>
          <w:delText xml:space="preserve">serum sodium </w:delText>
        </w:r>
        <w:r w:rsidRPr="008701BB" w:rsidDel="00BF0512">
          <w:rPr>
            <w:bCs/>
          </w:rPr>
          <w:delText xml:space="preserve"> (hyponatremia) contribute towards increased risk of mortality among heart failure patients. This phenomenon fits well with the biological background knowledge. In addition, abnormally high </w:delText>
        </w:r>
        <w:r w:rsidR="00E44084" w:rsidRPr="008701BB" w:rsidDel="00BF0512">
          <w:rPr>
            <w:bCs/>
          </w:rPr>
          <w:delText>serum creatinine</w:delText>
        </w:r>
        <w:r w:rsidRPr="008701BB" w:rsidDel="00BF0512">
          <w:rPr>
            <w:bCs/>
          </w:rPr>
          <w:delText xml:space="preserve"> and low </w:delText>
        </w:r>
        <w:r w:rsidR="008F6DB7" w:rsidRPr="008701BB" w:rsidDel="00BF0512">
          <w:rPr>
            <w:bCs/>
          </w:rPr>
          <w:delText xml:space="preserve">serum sodium </w:delText>
        </w:r>
        <w:r w:rsidRPr="008701BB" w:rsidDel="00BF0512">
          <w:rPr>
            <w:bCs/>
          </w:rPr>
          <w:delText xml:space="preserve">are both possible effects of kidney dysfunction, which also explains the effect modification between </w:delText>
        </w:r>
        <w:r w:rsidR="00E44084" w:rsidRPr="008701BB" w:rsidDel="00BF0512">
          <w:rPr>
            <w:bCs/>
          </w:rPr>
          <w:delText>serum creatinine</w:delText>
        </w:r>
        <w:r w:rsidRPr="008701BB" w:rsidDel="00BF0512">
          <w:rPr>
            <w:bCs/>
          </w:rPr>
          <w:delText xml:space="preserve"> and </w:delText>
        </w:r>
        <w:r w:rsidR="008F6DB7" w:rsidRPr="008701BB" w:rsidDel="00BF0512">
          <w:rPr>
            <w:bCs/>
          </w:rPr>
          <w:delText xml:space="preserve">serum sodium </w:delText>
        </w:r>
        <w:r w:rsidRPr="008701BB" w:rsidDel="00BF0512">
          <w:rPr>
            <w:bCs/>
          </w:rPr>
          <w:delText xml:space="preserve">-- the magnitude of the effect of the </w:delText>
        </w:r>
        <w:r w:rsidR="00E44084" w:rsidRPr="008701BB" w:rsidDel="00BF0512">
          <w:rPr>
            <w:bCs/>
          </w:rPr>
          <w:delText>serum creatinine</w:delText>
        </w:r>
        <w:r w:rsidRPr="008701BB" w:rsidDel="00BF0512">
          <w:rPr>
            <w:bCs/>
          </w:rPr>
          <w:delText xml:space="preserve"> on the mortality differs depending on the level of </w:delText>
        </w:r>
        <w:r w:rsidR="008F6DB7" w:rsidRPr="008701BB" w:rsidDel="00BF0512">
          <w:rPr>
            <w:bCs/>
          </w:rPr>
          <w:delText>serum sodium</w:delText>
        </w:r>
        <w:r w:rsidRPr="008701BB" w:rsidDel="00BF0512">
          <w:rPr>
            <w:bCs/>
          </w:rPr>
          <w:delText xml:space="preserve">, because they are both results of kidney dysfunction and thus related. </w:delText>
        </w:r>
      </w:del>
    </w:p>
    <w:p w14:paraId="025F4C93" w14:textId="729C5313" w:rsidR="006533FE" w:rsidRPr="00327F5F" w:rsidDel="00BF0512" w:rsidRDefault="006533FE" w:rsidP="00E17286">
      <w:pPr>
        <w:spacing w:line="480" w:lineRule="auto"/>
        <w:rPr>
          <w:del w:id="946" w:author="Administrator" w:date="2021-12-10T21:13:00Z"/>
          <w:rFonts w:ascii="Times" w:hAnsi="Times"/>
          <w:rPrChange w:id="947" w:author="Guo, Fuyu" w:date="2021-12-10T14:46:00Z">
            <w:rPr>
              <w:del w:id="948" w:author="Administrator" w:date="2021-12-10T21:13:00Z"/>
            </w:rPr>
          </w:rPrChange>
        </w:rPr>
        <w:pPrChange w:id="949" w:author="Administrator" w:date="2021-12-10T21:16:00Z">
          <w:pPr>
            <w:spacing w:line="480" w:lineRule="auto"/>
          </w:pPr>
        </w:pPrChange>
      </w:pPr>
    </w:p>
    <w:p w14:paraId="722BFA2F" w14:textId="77777777" w:rsidR="00FA1C7F" w:rsidRPr="00327F5F" w:rsidRDefault="00FA1C7F" w:rsidP="00E17286">
      <w:pPr>
        <w:spacing w:line="480" w:lineRule="auto"/>
        <w:rPr>
          <w:rFonts w:ascii="Times" w:hAnsi="Times"/>
          <w:rPrChange w:id="950" w:author="Guo, Fuyu" w:date="2021-12-10T14:46:00Z">
            <w:rPr/>
          </w:rPrChange>
        </w:rPr>
      </w:pPr>
    </w:p>
    <w:p w14:paraId="54E0349C" w14:textId="23DD499C" w:rsidR="00CF77A0" w:rsidRPr="00E3638C" w:rsidRDefault="00E3638C" w:rsidP="00327F5F">
      <w:pPr>
        <w:spacing w:line="480" w:lineRule="auto"/>
        <w:rPr>
          <w:rFonts w:ascii="Times" w:hAnsi="Times"/>
          <w:b/>
          <w:iCs/>
          <w:rPrChange w:id="951" w:author="Administrator" w:date="2021-12-10T21:21:00Z">
            <w:rPr>
              <w:b/>
              <w:iCs/>
            </w:rPr>
          </w:rPrChange>
        </w:rPr>
      </w:pPr>
      <w:ins w:id="952" w:author="Administrator" w:date="2021-12-10T21:21:00Z">
        <w:r w:rsidRPr="00E3638C">
          <w:rPr>
            <w:rFonts w:ascii="Times" w:hAnsi="Times"/>
            <w:b/>
            <w:iCs/>
            <w:rPrChange w:id="953" w:author="Administrator" w:date="2021-12-10T21:21:00Z">
              <w:rPr>
                <w:rFonts w:ascii="Times" w:hAnsi="Times"/>
                <w:b/>
                <w:iCs/>
                <w:sz w:val="36"/>
                <w:szCs w:val="36"/>
              </w:rPr>
            </w:rPrChange>
          </w:rPr>
          <w:t xml:space="preserve">6. </w:t>
        </w:r>
      </w:ins>
      <w:r w:rsidR="00CF77A0" w:rsidRPr="00E3638C">
        <w:rPr>
          <w:rFonts w:ascii="Times" w:hAnsi="Times"/>
          <w:b/>
          <w:iCs/>
          <w:rPrChange w:id="954" w:author="Administrator" w:date="2021-12-10T21:21:00Z">
            <w:rPr>
              <w:b/>
              <w:iCs/>
              <w:sz w:val="36"/>
              <w:szCs w:val="36"/>
            </w:rPr>
          </w:rPrChange>
        </w:rPr>
        <w:t>Limitation</w:t>
      </w:r>
      <w:ins w:id="955" w:author="Administrator" w:date="2021-12-10T20:54:00Z">
        <w:r w:rsidR="00B86049" w:rsidRPr="00E3638C">
          <w:rPr>
            <w:rFonts w:ascii="Times" w:hAnsi="Times"/>
            <w:b/>
            <w:iCs/>
            <w:rPrChange w:id="956" w:author="Administrator" w:date="2021-12-10T21:21:00Z">
              <w:rPr>
                <w:rFonts w:ascii="Times" w:hAnsi="Times"/>
                <w:b/>
                <w:iCs/>
                <w:sz w:val="36"/>
                <w:szCs w:val="36"/>
              </w:rPr>
            </w:rPrChange>
          </w:rPr>
          <w:t>s</w:t>
        </w:r>
      </w:ins>
    </w:p>
    <w:p w14:paraId="0A211AA2" w14:textId="4FC958B7" w:rsidR="00CF77A0" w:rsidRPr="00327F5F" w:rsidDel="00E3638C" w:rsidRDefault="00E3638C" w:rsidP="00327F5F">
      <w:pPr>
        <w:spacing w:line="480" w:lineRule="auto"/>
        <w:rPr>
          <w:del w:id="957" w:author="Administrator" w:date="2021-12-10T21:21:00Z"/>
          <w:rFonts w:ascii="Times" w:eastAsia="SimSun" w:hAnsi="Times"/>
          <w:bCs/>
          <w:iCs/>
          <w:rPrChange w:id="958" w:author="Guo, Fuyu" w:date="2021-12-10T14:46:00Z">
            <w:rPr>
              <w:del w:id="959" w:author="Administrator" w:date="2021-12-10T21:21:00Z"/>
              <w:rFonts w:eastAsia="SimSun"/>
              <w:bCs/>
              <w:iCs/>
            </w:rPr>
          </w:rPrChange>
        </w:rPr>
      </w:pPr>
      <w:ins w:id="960" w:author="Administrator" w:date="2021-12-10T21:21:00Z">
        <w:r>
          <w:rPr>
            <w:rFonts w:ascii="Times" w:hAnsi="Times"/>
            <w:bCs/>
            <w:iCs/>
          </w:rPr>
          <w:t xml:space="preserve">There are several limitations in this study. First, the sample size is </w:t>
        </w:r>
        <w:proofErr w:type="gramStart"/>
        <w:r>
          <w:rPr>
            <w:rFonts w:ascii="Times" w:hAnsi="Times"/>
            <w:bCs/>
            <w:iCs/>
          </w:rPr>
          <w:t>really small</w:t>
        </w:r>
        <w:proofErr w:type="gramEnd"/>
        <w:r>
          <w:rPr>
            <w:rFonts w:ascii="Times" w:hAnsi="Times"/>
            <w:bCs/>
            <w:iCs/>
          </w:rPr>
          <w:t xml:space="preserve">, which </w:t>
        </w:r>
        <w:r w:rsidR="006C4263">
          <w:rPr>
            <w:rFonts w:ascii="Times" w:hAnsi="Times"/>
            <w:bCs/>
            <w:iCs/>
          </w:rPr>
          <w:t>d</w:t>
        </w:r>
      </w:ins>
      <w:ins w:id="961" w:author="Administrator" w:date="2021-12-10T21:22:00Z">
        <w:r w:rsidR="006C4263">
          <w:rPr>
            <w:rFonts w:ascii="Times" w:hAnsi="Times"/>
            <w:bCs/>
            <w:iCs/>
          </w:rPr>
          <w:t>id</w:t>
        </w:r>
      </w:ins>
      <w:ins w:id="962" w:author="Administrator" w:date="2021-12-10T21:21:00Z">
        <w:r w:rsidR="006C4263">
          <w:rPr>
            <w:rFonts w:ascii="Times" w:hAnsi="Times"/>
            <w:bCs/>
            <w:iCs/>
          </w:rPr>
          <w:t>n’t allow us to include</w:t>
        </w:r>
      </w:ins>
      <w:ins w:id="963" w:author="Administrator" w:date="2021-12-10T21:22:00Z">
        <w:r w:rsidR="006C4263">
          <w:rPr>
            <w:rFonts w:ascii="Times" w:hAnsi="Times"/>
            <w:bCs/>
            <w:iCs/>
          </w:rPr>
          <w:t xml:space="preserve"> enough</w:t>
        </w:r>
      </w:ins>
      <w:ins w:id="964" w:author="Administrator" w:date="2021-12-10T21:21:00Z">
        <w:r w:rsidR="006C4263">
          <w:rPr>
            <w:rFonts w:ascii="Times" w:hAnsi="Times"/>
            <w:bCs/>
            <w:iCs/>
          </w:rPr>
          <w:t xml:space="preserve"> confounders</w:t>
        </w:r>
      </w:ins>
      <w:ins w:id="965" w:author="Administrator" w:date="2021-12-10T21:22:00Z">
        <w:r w:rsidR="006C4263">
          <w:rPr>
            <w:rFonts w:ascii="Times" w:hAnsi="Times"/>
            <w:bCs/>
            <w:iCs/>
          </w:rPr>
          <w:t>. We had to make a trade-off between bias and precision. We chose Lasso to get a</w:t>
        </w:r>
      </w:ins>
      <w:ins w:id="966" w:author="Administrator" w:date="2021-12-10T21:23:00Z">
        <w:r w:rsidR="006C4263">
          <w:rPr>
            <w:rFonts w:ascii="Times" w:hAnsi="Times"/>
            <w:bCs/>
            <w:iCs/>
          </w:rPr>
          <w:t>n</w:t>
        </w:r>
      </w:ins>
      <w:ins w:id="967" w:author="Administrator" w:date="2021-12-10T21:22:00Z">
        <w:r w:rsidR="006C4263">
          <w:rPr>
            <w:rFonts w:ascii="Times" w:hAnsi="Times"/>
            <w:bCs/>
            <w:iCs/>
          </w:rPr>
          <w:t xml:space="preserve"> efficient </w:t>
        </w:r>
      </w:ins>
      <w:ins w:id="968" w:author="Administrator" w:date="2021-12-10T21:25:00Z">
        <w:r w:rsidR="002671E5">
          <w:rPr>
            <w:rFonts w:ascii="Times" w:hAnsi="Times"/>
            <w:bCs/>
            <w:iCs/>
          </w:rPr>
          <w:t>estimate,</w:t>
        </w:r>
      </w:ins>
      <w:ins w:id="969" w:author="Administrator" w:date="2021-12-10T21:22:00Z">
        <w:r w:rsidR="006C4263">
          <w:rPr>
            <w:rFonts w:ascii="Times" w:hAnsi="Times"/>
            <w:bCs/>
            <w:iCs/>
          </w:rPr>
          <w:t xml:space="preserve"> but we admit </w:t>
        </w:r>
      </w:ins>
      <w:ins w:id="970" w:author="Administrator" w:date="2021-12-10T21:23:00Z">
        <w:r w:rsidR="006C4263">
          <w:rPr>
            <w:rFonts w:ascii="Times" w:hAnsi="Times"/>
            <w:bCs/>
            <w:iCs/>
          </w:rPr>
          <w:t xml:space="preserve">that the estimated HR can be somehow biased. Second, </w:t>
        </w:r>
      </w:ins>
      <w:ins w:id="971" w:author="Administrator" w:date="2021-12-10T21:27:00Z">
        <w:r w:rsidR="006017B7">
          <w:rPr>
            <w:rFonts w:ascii="Times" w:hAnsi="Times"/>
            <w:bCs/>
            <w:iCs/>
          </w:rPr>
          <w:t>we chose the cut-off of 1.5 mg/dL for the serum creatinine, which is a general standard for adults and is mentioned in the original study by Ahmad et al. However</w:t>
        </w:r>
      </w:ins>
      <w:ins w:id="972" w:author="Administrator" w:date="2021-12-10T21:28:00Z">
        <w:r w:rsidR="00DA29FE">
          <w:rPr>
            <w:rFonts w:ascii="Times" w:hAnsi="Times"/>
            <w:bCs/>
            <w:iCs/>
          </w:rPr>
          <w:t>,</w:t>
        </w:r>
      </w:ins>
      <w:ins w:id="973" w:author="Administrator" w:date="2021-12-10T21:27:00Z">
        <w:r w:rsidR="006017B7">
          <w:rPr>
            <w:rFonts w:ascii="Times" w:hAnsi="Times"/>
            <w:bCs/>
            <w:iCs/>
          </w:rPr>
          <w:t xml:space="preserve"> other </w:t>
        </w:r>
        <w:r w:rsidR="00DA29FE">
          <w:rPr>
            <w:rFonts w:ascii="Times" w:hAnsi="Times"/>
            <w:bCs/>
            <w:iCs/>
          </w:rPr>
          <w:t>literatu</w:t>
        </w:r>
      </w:ins>
      <w:ins w:id="974" w:author="Administrator" w:date="2021-12-10T21:28:00Z">
        <w:r w:rsidR="00DA29FE">
          <w:rPr>
            <w:rFonts w:ascii="Times" w:hAnsi="Times"/>
            <w:bCs/>
            <w:iCs/>
          </w:rPr>
          <w:t xml:space="preserve">re recommends different cut-offs for men and women separately. </w:t>
        </w:r>
        <w:commentRangeStart w:id="975"/>
        <w:r w:rsidR="006C5F78">
          <w:rPr>
            <w:rFonts w:ascii="Times" w:hAnsi="Times"/>
            <w:bCs/>
            <w:iCs/>
          </w:rPr>
          <w:t>Also, age is also a</w:t>
        </w:r>
      </w:ins>
      <w:ins w:id="976" w:author="Administrator" w:date="2021-12-10T21:30:00Z">
        <w:r w:rsidR="00481F1A">
          <w:rPr>
            <w:rFonts w:ascii="Times" w:hAnsi="Times"/>
            <w:bCs/>
            <w:iCs/>
          </w:rPr>
          <w:t>n</w:t>
        </w:r>
      </w:ins>
      <w:ins w:id="977" w:author="Administrator" w:date="2021-12-10T21:28:00Z">
        <w:r w:rsidR="006C5F78">
          <w:rPr>
            <w:rFonts w:ascii="Times" w:hAnsi="Times"/>
            <w:bCs/>
            <w:iCs/>
          </w:rPr>
          <w:t xml:space="preserve"> important factor influencing the cut-off value</w:t>
        </w:r>
      </w:ins>
      <w:commentRangeEnd w:id="975"/>
      <w:ins w:id="978" w:author="Administrator" w:date="2021-12-10T21:29:00Z">
        <w:r w:rsidR="00E310D6">
          <w:rPr>
            <w:rStyle w:val="CommentReference"/>
          </w:rPr>
          <w:commentReference w:id="975"/>
        </w:r>
      </w:ins>
      <w:ins w:id="979" w:author="Administrator" w:date="2021-12-10T21:28:00Z">
        <w:r w:rsidR="006C5F78">
          <w:rPr>
            <w:rFonts w:ascii="Times" w:hAnsi="Times"/>
            <w:bCs/>
            <w:iCs/>
          </w:rPr>
          <w:t>. To simp</w:t>
        </w:r>
      </w:ins>
      <w:ins w:id="980" w:author="Administrator" w:date="2021-12-10T21:29:00Z">
        <w:r w:rsidR="006C5F78">
          <w:rPr>
            <w:rFonts w:ascii="Times" w:hAnsi="Times"/>
            <w:bCs/>
            <w:iCs/>
          </w:rPr>
          <w:t xml:space="preserve">lify the analysis in this study, we just chose the 1.5 mg/dL cut-off. </w:t>
        </w:r>
      </w:ins>
      <w:ins w:id="981" w:author="Administrator" w:date="2021-12-10T21:30:00Z">
        <w:r w:rsidR="00481F1A">
          <w:rPr>
            <w:rFonts w:ascii="Times" w:hAnsi="Times"/>
            <w:bCs/>
            <w:iCs/>
          </w:rPr>
          <w:t xml:space="preserve">This simplification prohibits us from exploring the finer association by sex and age groups. Last, </w:t>
        </w:r>
        <w:r w:rsidR="00CD5AA1">
          <w:rPr>
            <w:rFonts w:ascii="Times" w:hAnsi="Times"/>
            <w:bCs/>
            <w:iCs/>
          </w:rPr>
          <w:t>sev</w:t>
        </w:r>
      </w:ins>
      <w:ins w:id="982" w:author="Administrator" w:date="2021-12-10T21:31:00Z">
        <w:r w:rsidR="00CD5AA1">
          <w:rPr>
            <w:rFonts w:ascii="Times" w:hAnsi="Times"/>
            <w:bCs/>
            <w:iCs/>
          </w:rPr>
          <w:t xml:space="preserve">eral other confounders such as SES and heart failure stage were not included in the data. Omitting those confounders not only can bias our </w:t>
        </w:r>
      </w:ins>
      <w:ins w:id="983" w:author="Administrator" w:date="2021-12-10T21:32:00Z">
        <w:r w:rsidR="00CD5AA1">
          <w:rPr>
            <w:rFonts w:ascii="Times" w:hAnsi="Times"/>
            <w:bCs/>
            <w:iCs/>
          </w:rPr>
          <w:t>estimates but also decrease the precision of the estimation.</w:t>
        </w:r>
      </w:ins>
      <w:del w:id="984" w:author="Administrator" w:date="2021-12-10T21:21:00Z">
        <w:r w:rsidR="00FA1C7F" w:rsidRPr="00327F5F" w:rsidDel="00E3638C">
          <w:rPr>
            <w:rFonts w:ascii="Times" w:hAnsi="Times"/>
            <w:bCs/>
            <w:iCs/>
            <w:rPrChange w:id="985" w:author="Guo, Fuyu" w:date="2021-12-10T14:46:00Z">
              <w:rPr>
                <w:bCs/>
                <w:iCs/>
              </w:rPr>
            </w:rPrChange>
          </w:rPr>
          <w:delText xml:space="preserve">The effect </w:delText>
        </w:r>
        <w:r w:rsidR="00CF77A0" w:rsidRPr="00327F5F" w:rsidDel="00E3638C">
          <w:rPr>
            <w:rFonts w:ascii="Times" w:hAnsi="Times"/>
            <w:bCs/>
            <w:iCs/>
            <w:rPrChange w:id="986" w:author="Guo, Fuyu" w:date="2021-12-10T14:46:00Z">
              <w:rPr>
                <w:bCs/>
                <w:iCs/>
              </w:rPr>
            </w:rPrChange>
          </w:rPr>
          <w:delText xml:space="preserve">modification </w:delText>
        </w:r>
        <w:r w:rsidR="00FA1C7F" w:rsidRPr="00327F5F" w:rsidDel="00E3638C">
          <w:rPr>
            <w:rFonts w:ascii="Times" w:hAnsi="Times"/>
            <w:bCs/>
            <w:iCs/>
            <w:rPrChange w:id="987" w:author="Guo, Fuyu" w:date="2021-12-10T14:46:00Z">
              <w:rPr>
                <w:bCs/>
                <w:iCs/>
              </w:rPr>
            </w:rPrChange>
          </w:rPr>
          <w:delText xml:space="preserve">was found </w:delText>
        </w:r>
        <w:r w:rsidR="00CF77A0" w:rsidRPr="00327F5F" w:rsidDel="00E3638C">
          <w:rPr>
            <w:rFonts w:ascii="Times" w:hAnsi="Times"/>
            <w:bCs/>
            <w:iCs/>
            <w:rPrChange w:id="988" w:author="Guo, Fuyu" w:date="2021-12-10T14:46:00Z">
              <w:rPr>
                <w:bCs/>
                <w:iCs/>
              </w:rPr>
            </w:rPrChange>
          </w:rPr>
          <w:delText xml:space="preserve">between continuous </w:delText>
        </w:r>
        <w:r w:rsidR="00E44084" w:rsidRPr="00327F5F" w:rsidDel="00E3638C">
          <w:rPr>
            <w:rFonts w:ascii="Times" w:hAnsi="Times"/>
            <w:bCs/>
            <w:iCs/>
            <w:rPrChange w:id="989" w:author="Guo, Fuyu" w:date="2021-12-10T14:46:00Z">
              <w:rPr>
                <w:bCs/>
                <w:iCs/>
              </w:rPr>
            </w:rPrChange>
          </w:rPr>
          <w:delText>serum creatinine</w:delText>
        </w:r>
        <w:r w:rsidR="00CF77A0" w:rsidRPr="00327F5F" w:rsidDel="00E3638C">
          <w:rPr>
            <w:rFonts w:ascii="Times" w:hAnsi="Times"/>
            <w:bCs/>
            <w:iCs/>
            <w:rPrChange w:id="990" w:author="Guo, Fuyu" w:date="2021-12-10T14:46:00Z">
              <w:rPr>
                <w:bCs/>
                <w:iCs/>
              </w:rPr>
            </w:rPrChange>
          </w:rPr>
          <w:delText xml:space="preserve"> and na but </w:delText>
        </w:r>
        <w:r w:rsidR="00FA1C7F" w:rsidRPr="00327F5F" w:rsidDel="00E3638C">
          <w:rPr>
            <w:rFonts w:ascii="Times" w:hAnsi="Times"/>
            <w:bCs/>
            <w:iCs/>
            <w:rPrChange w:id="991" w:author="Guo, Fuyu" w:date="2021-12-10T14:46:00Z">
              <w:rPr>
                <w:bCs/>
                <w:iCs/>
              </w:rPr>
            </w:rPrChange>
          </w:rPr>
          <w:delText xml:space="preserve">there is </w:delText>
        </w:r>
        <w:r w:rsidR="00CF77A0" w:rsidRPr="00327F5F" w:rsidDel="00E3638C">
          <w:rPr>
            <w:rFonts w:ascii="Times" w:hAnsi="Times"/>
            <w:bCs/>
            <w:iCs/>
            <w:rPrChange w:id="992" w:author="Guo, Fuyu" w:date="2021-12-10T14:46:00Z">
              <w:rPr>
                <w:bCs/>
                <w:iCs/>
              </w:rPr>
            </w:rPrChange>
          </w:rPr>
          <w:delText xml:space="preserve">no </w:delText>
        </w:r>
        <w:r w:rsidR="00FA1C7F" w:rsidRPr="00327F5F" w:rsidDel="00E3638C">
          <w:rPr>
            <w:rFonts w:ascii="Times" w:hAnsi="Times"/>
            <w:bCs/>
            <w:iCs/>
            <w:rPrChange w:id="993" w:author="Guo, Fuyu" w:date="2021-12-10T14:46:00Z">
              <w:rPr>
                <w:bCs/>
                <w:iCs/>
              </w:rPr>
            </w:rPrChange>
          </w:rPr>
          <w:delText xml:space="preserve">effect </w:delText>
        </w:r>
        <w:r w:rsidR="00CF77A0" w:rsidRPr="00327F5F" w:rsidDel="00E3638C">
          <w:rPr>
            <w:rFonts w:ascii="Times" w:hAnsi="Times"/>
            <w:bCs/>
            <w:iCs/>
            <w:rPrChange w:id="994" w:author="Guo, Fuyu" w:date="2021-12-10T14:46:00Z">
              <w:rPr>
                <w:bCs/>
                <w:iCs/>
              </w:rPr>
            </w:rPrChange>
          </w:rPr>
          <w:delText xml:space="preserve">modification between </w:delText>
        </w:r>
        <w:r w:rsidR="00FA1C7F" w:rsidRPr="00327F5F" w:rsidDel="00E3638C">
          <w:rPr>
            <w:rFonts w:ascii="Times" w:hAnsi="Times"/>
            <w:bCs/>
            <w:iCs/>
            <w:rPrChange w:id="995" w:author="Guo, Fuyu" w:date="2021-12-10T14:46:00Z">
              <w:rPr>
                <w:bCs/>
                <w:iCs/>
              </w:rPr>
            </w:rPrChange>
          </w:rPr>
          <w:delText xml:space="preserve">categorical </w:delText>
        </w:r>
        <w:r w:rsidR="00E44084" w:rsidRPr="00327F5F" w:rsidDel="00E3638C">
          <w:rPr>
            <w:rFonts w:ascii="Times" w:hAnsi="Times"/>
            <w:bCs/>
            <w:iCs/>
            <w:rPrChange w:id="996" w:author="Guo, Fuyu" w:date="2021-12-10T14:46:00Z">
              <w:rPr>
                <w:bCs/>
                <w:iCs/>
              </w:rPr>
            </w:rPrChange>
          </w:rPr>
          <w:delText>serum creatinine</w:delText>
        </w:r>
        <w:r w:rsidR="00CF77A0" w:rsidRPr="00327F5F" w:rsidDel="00E3638C">
          <w:rPr>
            <w:rFonts w:ascii="Times" w:hAnsi="Times"/>
            <w:bCs/>
            <w:iCs/>
            <w:rPrChange w:id="997" w:author="Guo, Fuyu" w:date="2021-12-10T14:46:00Z">
              <w:rPr>
                <w:bCs/>
                <w:iCs/>
              </w:rPr>
            </w:rPrChange>
          </w:rPr>
          <w:delText xml:space="preserve"> and na </w:delText>
        </w:r>
        <w:r w:rsidR="00FA1C7F" w:rsidRPr="00327F5F" w:rsidDel="00E3638C">
          <w:rPr>
            <w:rFonts w:ascii="Times" w:eastAsia="SimSun" w:hAnsi="Times" w:hint="eastAsia"/>
            <w:bCs/>
            <w:iCs/>
            <w:rPrChange w:id="998" w:author="Guo, Fuyu" w:date="2021-12-10T14:46:00Z">
              <w:rPr>
                <w:rFonts w:eastAsia="SimSun" w:hint="eastAsia"/>
                <w:bCs/>
                <w:iCs/>
              </w:rPr>
            </w:rPrChange>
          </w:rPr>
          <w:delText>，</w:delText>
        </w:r>
        <w:r w:rsidR="00FA1C7F" w:rsidRPr="00327F5F" w:rsidDel="00E3638C">
          <w:rPr>
            <w:rFonts w:ascii="Times" w:eastAsia="SimSun" w:hAnsi="Times"/>
            <w:bCs/>
            <w:iCs/>
            <w:rPrChange w:id="999" w:author="Guo, Fuyu" w:date="2021-12-10T14:46:00Z">
              <w:rPr>
                <w:rFonts w:eastAsia="SimSun"/>
                <w:bCs/>
                <w:iCs/>
              </w:rPr>
            </w:rPrChange>
          </w:rPr>
          <w:delText>but we did not find a convincing explanation.</w:delText>
        </w:r>
      </w:del>
    </w:p>
    <w:p w14:paraId="076B690A" w14:textId="44BCAEC3" w:rsidR="006533FE" w:rsidRPr="00327F5F" w:rsidRDefault="006533FE" w:rsidP="00327F5F">
      <w:pPr>
        <w:spacing w:line="480" w:lineRule="auto"/>
        <w:rPr>
          <w:rFonts w:ascii="Times" w:hAnsi="Times"/>
          <w:rPrChange w:id="1000" w:author="Guo, Fuyu" w:date="2021-12-10T14:46:00Z">
            <w:rPr/>
          </w:rPrChange>
        </w:rPr>
      </w:pPr>
    </w:p>
    <w:p w14:paraId="049FB994" w14:textId="7E9F03E1" w:rsidR="006533FE" w:rsidRPr="00327F5F" w:rsidRDefault="006533FE" w:rsidP="00327F5F">
      <w:pPr>
        <w:spacing w:line="480" w:lineRule="auto"/>
        <w:rPr>
          <w:rFonts w:ascii="Times" w:hAnsi="Times"/>
          <w:rPrChange w:id="1001" w:author="Guo, Fuyu" w:date="2021-12-10T14:46:00Z">
            <w:rPr/>
          </w:rPrChange>
        </w:rPr>
      </w:pPr>
    </w:p>
    <w:p w14:paraId="3564D9E2" w14:textId="7665EDC9" w:rsidR="006533FE" w:rsidRPr="00CD5AA1" w:rsidRDefault="00CD5AA1" w:rsidP="00327F5F">
      <w:pPr>
        <w:spacing w:line="480" w:lineRule="auto"/>
        <w:rPr>
          <w:rFonts w:ascii="Times" w:hAnsi="Times"/>
          <w:sz w:val="18"/>
          <w:szCs w:val="18"/>
          <w:rPrChange w:id="1002" w:author="Administrator" w:date="2021-12-10T21:32:00Z">
            <w:rPr>
              <w:b/>
              <w:bCs/>
            </w:rPr>
          </w:rPrChange>
        </w:rPr>
      </w:pPr>
      <w:ins w:id="1003" w:author="Administrator" w:date="2021-12-10T21:32:00Z">
        <w:r w:rsidRPr="00CD5AA1">
          <w:rPr>
            <w:rFonts w:ascii="Times" w:hAnsi="Times"/>
            <w:rPrChange w:id="1004" w:author="Administrator" w:date="2021-12-10T21:32:00Z">
              <w:rPr>
                <w:rFonts w:ascii="Times" w:hAnsi="Times"/>
                <w:b/>
                <w:bCs/>
                <w:sz w:val="36"/>
                <w:szCs w:val="36"/>
              </w:rPr>
            </w:rPrChange>
          </w:rPr>
          <w:t xml:space="preserve">7. </w:t>
        </w:r>
      </w:ins>
      <w:r w:rsidR="006533FE" w:rsidRPr="00CD5AA1">
        <w:rPr>
          <w:rFonts w:ascii="Times" w:hAnsi="Times"/>
          <w:rPrChange w:id="1005" w:author="Administrator" w:date="2021-12-10T21:32:00Z">
            <w:rPr>
              <w:b/>
              <w:bCs/>
              <w:sz w:val="36"/>
              <w:szCs w:val="36"/>
            </w:rPr>
          </w:rPrChange>
        </w:rPr>
        <w:t>Future scope</w:t>
      </w:r>
    </w:p>
    <w:p w14:paraId="6B453EC3" w14:textId="5298C18C" w:rsidR="00E266F2" w:rsidRPr="00327F5F" w:rsidRDefault="00C114BC">
      <w:pPr>
        <w:spacing w:line="480" w:lineRule="auto"/>
        <w:rPr>
          <w:rFonts w:ascii="Times" w:hAnsi="Times"/>
          <w:color w:val="212121"/>
          <w:shd w:val="clear" w:color="auto" w:fill="FFFFFF"/>
          <w:rPrChange w:id="1006" w:author="Guo, Fuyu" w:date="2021-12-10T14:46:00Z">
            <w:rPr>
              <w:rFonts w:ascii="Helvetica Neue" w:hAnsi="Helvetica Neue"/>
              <w:color w:val="212121"/>
              <w:shd w:val="clear" w:color="auto" w:fill="FFFFFF"/>
            </w:rPr>
          </w:rPrChange>
        </w:rPr>
        <w:pPrChange w:id="1007" w:author="Guo, Fuyu" w:date="2021-12-10T14:46:00Z">
          <w:pPr/>
        </w:pPrChange>
      </w:pPr>
      <w:commentRangeStart w:id="1008"/>
      <w:r w:rsidRPr="00327F5F">
        <w:rPr>
          <w:rFonts w:ascii="Times" w:hAnsi="Times"/>
          <w:rPrChange w:id="1009" w:author="Guo, Fuyu" w:date="2021-12-10T14:46:00Z">
            <w:rPr/>
          </w:rPrChange>
        </w:rPr>
        <w:t xml:space="preserve">Although </w:t>
      </w:r>
      <w:r w:rsidR="00E266F2" w:rsidRPr="00327F5F">
        <w:rPr>
          <w:rFonts w:ascii="Times" w:hAnsi="Times"/>
          <w:rPrChange w:id="1010" w:author="Guo, Fuyu" w:date="2021-12-10T14:46:00Z">
            <w:rPr/>
          </w:rPrChange>
        </w:rPr>
        <w:t xml:space="preserve">some </w:t>
      </w:r>
      <w:r w:rsidRPr="00327F5F">
        <w:rPr>
          <w:rFonts w:ascii="Times" w:hAnsi="Times"/>
          <w:rPrChange w:id="1011" w:author="Guo, Fuyu" w:date="2021-12-10T14:46:00Z">
            <w:rPr/>
          </w:rPrChange>
        </w:rPr>
        <w:t>studies have mentioned the correlation between kidney dysfunction and HF mortality</w:t>
      </w:r>
      <w:commentRangeEnd w:id="1008"/>
      <w:r w:rsidR="00E266F2" w:rsidRPr="00327F5F">
        <w:rPr>
          <w:rStyle w:val="CommentReference"/>
          <w:rFonts w:ascii="Times" w:hAnsi="Times"/>
          <w:rPrChange w:id="1012" w:author="Guo, Fuyu" w:date="2021-12-10T14:46:00Z">
            <w:rPr>
              <w:rStyle w:val="CommentReference"/>
            </w:rPr>
          </w:rPrChange>
        </w:rPr>
        <w:commentReference w:id="1008"/>
      </w:r>
      <w:r w:rsidRPr="00327F5F">
        <w:rPr>
          <w:rFonts w:ascii="Times" w:hAnsi="Times"/>
          <w:rPrChange w:id="1013" w:author="Guo, Fuyu" w:date="2021-12-10T14:46:00Z">
            <w:rPr/>
          </w:rPrChange>
        </w:rPr>
        <w:t xml:space="preserve">, we still believe that our findings will potentially help explain the complex biological mechanisms of death due to HF, not just in the </w:t>
      </w:r>
      <w:r w:rsidR="00E266F2" w:rsidRPr="00327F5F">
        <w:rPr>
          <w:rFonts w:ascii="Times" w:hAnsi="Times"/>
          <w:rPrChange w:id="1014" w:author="Guo, Fuyu" w:date="2021-12-10T14:46:00Z">
            <w:rPr/>
          </w:rPrChange>
        </w:rPr>
        <w:t>manner</w:t>
      </w:r>
      <w:r w:rsidRPr="00327F5F">
        <w:rPr>
          <w:rFonts w:ascii="Times" w:hAnsi="Times"/>
          <w:rPrChange w:id="1015" w:author="Guo, Fuyu" w:date="2021-12-10T14:46:00Z">
            <w:rPr/>
          </w:rPrChange>
        </w:rPr>
        <w:t xml:space="preserve"> that HF causes serious kidney </w:t>
      </w:r>
      <w:r w:rsidRPr="00327F5F">
        <w:rPr>
          <w:rFonts w:ascii="Times" w:hAnsi="Times"/>
          <w:rPrChange w:id="1016" w:author="Guo, Fuyu" w:date="2021-12-10T14:46:00Z">
            <w:rPr/>
          </w:rPrChange>
        </w:rPr>
        <w:lastRenderedPageBreak/>
        <w:t>dysfunction</w:t>
      </w:r>
      <w:r w:rsidR="00E266F2" w:rsidRPr="00327F5F">
        <w:rPr>
          <w:rFonts w:ascii="Times" w:hAnsi="Times"/>
          <w:rPrChange w:id="1017" w:author="Guo, Fuyu" w:date="2021-12-10T14:46:00Z">
            <w:rPr/>
          </w:rPrChange>
        </w:rPr>
        <w:t>, but a</w:t>
      </w:r>
      <w:r w:rsidRPr="00327F5F">
        <w:rPr>
          <w:rFonts w:ascii="Times" w:hAnsi="Times"/>
          <w:rPrChange w:id="1018" w:author="Guo, Fuyu" w:date="2021-12-10T14:46:00Z">
            <w:rPr/>
          </w:rPrChange>
        </w:rPr>
        <w:t xml:space="preserve">lso in the </w:t>
      </w:r>
      <w:r w:rsidR="00E266F2" w:rsidRPr="00327F5F">
        <w:rPr>
          <w:rFonts w:ascii="Times" w:hAnsi="Times"/>
          <w:rPrChange w:id="1019" w:author="Guo, Fuyu" w:date="2021-12-10T14:46:00Z">
            <w:rPr/>
          </w:rPrChange>
        </w:rPr>
        <w:t xml:space="preserve">mechanism that </w:t>
      </w:r>
      <w:r w:rsidRPr="00327F5F">
        <w:rPr>
          <w:rFonts w:ascii="Times" w:hAnsi="Times"/>
          <w:rPrChange w:id="1020" w:author="Guo, Fuyu" w:date="2021-12-10T14:46:00Z">
            <w:rPr/>
          </w:rPrChange>
        </w:rPr>
        <w:t xml:space="preserve">kidney dysfunction leads to a more serious HF </w:t>
      </w:r>
      <w:r w:rsidR="00E266F2" w:rsidRPr="00327F5F">
        <w:rPr>
          <w:rFonts w:ascii="Times" w:hAnsi="Times"/>
          <w:color w:val="212121"/>
          <w:shd w:val="clear" w:color="auto" w:fill="FFFFFF"/>
          <w:rPrChange w:id="1021" w:author="Guo, Fuyu" w:date="2021-12-10T14:46:00Z">
            <w:rPr>
              <w:rFonts w:ascii="Helvetica Neue" w:hAnsi="Helvetica Neue"/>
              <w:color w:val="212121"/>
              <w:shd w:val="clear" w:color="auto" w:fill="FFFFFF"/>
            </w:rPr>
          </w:rPrChange>
        </w:rPr>
        <w:t xml:space="preserve">in acute and chronic backgrounds. </w:t>
      </w:r>
    </w:p>
    <w:p w14:paraId="4946016F" w14:textId="1DB1D68B" w:rsidR="00E266F2" w:rsidRPr="00327F5F" w:rsidRDefault="00E266F2">
      <w:pPr>
        <w:spacing w:line="480" w:lineRule="auto"/>
        <w:rPr>
          <w:rFonts w:ascii="Times" w:hAnsi="Times"/>
          <w:rPrChange w:id="1022" w:author="Guo, Fuyu" w:date="2021-12-10T14:46:00Z">
            <w:rPr/>
          </w:rPrChange>
        </w:rPr>
        <w:pPrChange w:id="1023" w:author="Guo, Fuyu" w:date="2021-12-10T14:46:00Z">
          <w:pPr/>
        </w:pPrChange>
      </w:pPr>
    </w:p>
    <w:p w14:paraId="5E7E5252" w14:textId="236A40BA" w:rsidR="00E266F2" w:rsidRPr="00327F5F" w:rsidRDefault="00E266F2">
      <w:pPr>
        <w:spacing w:line="480" w:lineRule="auto"/>
        <w:rPr>
          <w:rFonts w:ascii="Times" w:hAnsi="Times"/>
          <w:rPrChange w:id="1024" w:author="Guo, Fuyu" w:date="2021-12-10T14:46:00Z">
            <w:rPr/>
          </w:rPrChange>
        </w:rPr>
        <w:pPrChange w:id="1025" w:author="Guo, Fuyu" w:date="2021-12-10T14:46:00Z">
          <w:pPr/>
        </w:pPrChange>
      </w:pPr>
      <w:bookmarkStart w:id="1026" w:name="OLE_LINK39"/>
      <w:bookmarkStart w:id="1027" w:name="OLE_LINK40"/>
      <w:r w:rsidRPr="00327F5F">
        <w:rPr>
          <w:rFonts w:ascii="Times" w:hAnsi="Times"/>
          <w:rPrChange w:id="1028" w:author="Guo, Fuyu" w:date="2021-12-10T14:46:00Z">
            <w:rPr/>
          </w:rPrChange>
        </w:rPr>
        <w:t xml:space="preserve">The interaction between </w:t>
      </w:r>
      <w:r w:rsidR="00E44084" w:rsidRPr="00327F5F">
        <w:rPr>
          <w:rFonts w:ascii="Times" w:hAnsi="Times"/>
          <w:rPrChange w:id="1029" w:author="Guo, Fuyu" w:date="2021-12-10T14:46:00Z">
            <w:rPr/>
          </w:rPrChange>
        </w:rPr>
        <w:t>serum creatinine</w:t>
      </w:r>
      <w:r w:rsidRPr="00327F5F">
        <w:rPr>
          <w:rFonts w:ascii="Times" w:hAnsi="Times"/>
          <w:rPrChange w:id="1030" w:author="Guo, Fuyu" w:date="2021-12-10T14:46:00Z">
            <w:rPr/>
          </w:rPrChange>
        </w:rPr>
        <w:t xml:space="preserve"> and </w:t>
      </w:r>
      <w:r w:rsidR="008F6DB7" w:rsidRPr="00327F5F">
        <w:rPr>
          <w:rFonts w:ascii="Times" w:hAnsi="Times"/>
          <w:rPrChange w:id="1031" w:author="Guo, Fuyu" w:date="2021-12-10T14:46:00Z">
            <w:rPr/>
          </w:rPrChange>
        </w:rPr>
        <w:t xml:space="preserve">serum sodium </w:t>
      </w:r>
      <w:r w:rsidRPr="00327F5F">
        <w:rPr>
          <w:rFonts w:ascii="Times" w:hAnsi="Times"/>
          <w:rPrChange w:id="1032" w:author="Guo, Fuyu" w:date="2021-12-10T14:46:00Z">
            <w:rPr/>
          </w:rPrChange>
        </w:rPr>
        <w:t>suggests that we may be able to generate a new variable representing the value of kidney dysfunction based on some indicators used to evaluate kidney dysfunction (</w:t>
      </w:r>
      <w:r w:rsidR="00E44084" w:rsidRPr="00327F5F">
        <w:rPr>
          <w:rFonts w:ascii="Times" w:hAnsi="Times"/>
          <w:rPrChange w:id="1033" w:author="Guo, Fuyu" w:date="2021-12-10T14:46:00Z">
            <w:rPr/>
          </w:rPrChange>
        </w:rPr>
        <w:t>serum creatinine</w:t>
      </w:r>
      <w:r w:rsidRPr="00327F5F">
        <w:rPr>
          <w:rFonts w:ascii="Times" w:hAnsi="Times"/>
          <w:rPrChange w:id="1034" w:author="Guo, Fuyu" w:date="2021-12-10T14:46:00Z">
            <w:rPr/>
          </w:rPrChange>
        </w:rPr>
        <w:t xml:space="preserve">, </w:t>
      </w:r>
      <w:r w:rsidR="008F6DB7" w:rsidRPr="00327F5F">
        <w:rPr>
          <w:rFonts w:ascii="Times" w:hAnsi="Times"/>
          <w:rPrChange w:id="1035" w:author="Guo, Fuyu" w:date="2021-12-10T14:46:00Z">
            <w:rPr/>
          </w:rPrChange>
        </w:rPr>
        <w:t xml:space="preserve">serum sodium </w:t>
      </w:r>
      <w:r w:rsidRPr="00327F5F">
        <w:rPr>
          <w:rFonts w:ascii="Times" w:hAnsi="Times"/>
          <w:rPrChange w:id="1036" w:author="Guo, Fuyu" w:date="2021-12-10T14:46:00Z">
            <w:rPr/>
          </w:rPrChange>
        </w:rPr>
        <w:t xml:space="preserve">also include glomerular filtration rates, serum </w:t>
      </w:r>
      <w:proofErr w:type="spellStart"/>
      <w:r w:rsidRPr="00327F5F">
        <w:rPr>
          <w:rFonts w:ascii="Times" w:hAnsi="Times"/>
          <w:rPrChange w:id="1037" w:author="Guo, Fuyu" w:date="2021-12-10T14:46:00Z">
            <w:rPr/>
          </w:rPrChange>
        </w:rPr>
        <w:t>cysC</w:t>
      </w:r>
      <w:proofErr w:type="spellEnd"/>
      <w:r w:rsidRPr="00327F5F">
        <w:rPr>
          <w:rFonts w:ascii="Times" w:hAnsi="Times"/>
          <w:rPrChange w:id="1038" w:author="Guo, Fuyu" w:date="2021-12-10T14:46:00Z">
            <w:rPr/>
          </w:rPrChange>
        </w:rPr>
        <w:t xml:space="preserve"> and other variables), which will effectively Eliminate collinearity, and it is likely to be able to predict mortality in HF patients more accurately.</w:t>
      </w:r>
    </w:p>
    <w:bookmarkEnd w:id="1026"/>
    <w:bookmarkEnd w:id="1027"/>
    <w:p w14:paraId="3CE1D0E5" w14:textId="051E6FCA" w:rsidR="006533FE" w:rsidRPr="00327F5F" w:rsidRDefault="006533FE" w:rsidP="00327F5F">
      <w:pPr>
        <w:spacing w:line="480" w:lineRule="auto"/>
        <w:rPr>
          <w:rFonts w:ascii="Times" w:eastAsiaTheme="minorEastAsia" w:hAnsi="Times"/>
          <w:rPrChange w:id="1039" w:author="Guo, Fuyu" w:date="2021-12-10T14:46:00Z">
            <w:rPr>
              <w:rFonts w:eastAsiaTheme="minorEastAsia"/>
            </w:rPr>
          </w:rPrChange>
        </w:rPr>
      </w:pPr>
    </w:p>
    <w:p w14:paraId="5579078A" w14:textId="22DA07C5" w:rsidR="00B17F69" w:rsidRPr="00CD5AA1" w:rsidRDefault="00B17F69" w:rsidP="00327F5F">
      <w:pPr>
        <w:spacing w:line="480" w:lineRule="auto"/>
        <w:rPr>
          <w:rFonts w:ascii="Times" w:eastAsiaTheme="minorEastAsia" w:hAnsi="Times"/>
          <w:b/>
          <w:bCs/>
          <w:rPrChange w:id="1040" w:author="Administrator" w:date="2021-12-10T21:32:00Z">
            <w:rPr>
              <w:rFonts w:eastAsiaTheme="minorEastAsia"/>
              <w:b/>
              <w:bCs/>
              <w:sz w:val="36"/>
              <w:szCs w:val="36"/>
            </w:rPr>
          </w:rPrChange>
        </w:rPr>
      </w:pPr>
      <w:r w:rsidRPr="00CD5AA1">
        <w:rPr>
          <w:rFonts w:ascii="Times" w:eastAsiaTheme="minorEastAsia" w:hAnsi="Times"/>
          <w:b/>
          <w:bCs/>
          <w:rPrChange w:id="1041" w:author="Administrator" w:date="2021-12-10T21:32:00Z">
            <w:rPr>
              <w:rFonts w:eastAsiaTheme="minorEastAsia"/>
              <w:b/>
              <w:bCs/>
              <w:sz w:val="36"/>
              <w:szCs w:val="36"/>
            </w:rPr>
          </w:rPrChange>
        </w:rPr>
        <w:t>Reference</w:t>
      </w:r>
    </w:p>
    <w:p w14:paraId="2E7E99A3" w14:textId="295C9029" w:rsidR="00B17F69" w:rsidRPr="00327F5F" w:rsidRDefault="00B17F69">
      <w:pPr>
        <w:pStyle w:val="ListParagraph"/>
        <w:widowControl w:val="0"/>
        <w:numPr>
          <w:ilvl w:val="0"/>
          <w:numId w:val="4"/>
        </w:numPr>
        <w:spacing w:line="480" w:lineRule="auto"/>
        <w:contextualSpacing w:val="0"/>
        <w:rPr>
          <w:rFonts w:ascii="Times" w:hAnsi="Times"/>
          <w:rPrChange w:id="1042" w:author="Guo, Fuyu" w:date="2021-12-10T14:46:00Z">
            <w:rPr/>
          </w:rPrChange>
        </w:rPr>
        <w:pPrChange w:id="1043" w:author="Guo, Fuyu" w:date="2021-12-10T14:46:00Z">
          <w:pPr>
            <w:pStyle w:val="ListParagraph"/>
            <w:widowControl w:val="0"/>
            <w:numPr>
              <w:numId w:val="4"/>
            </w:numPr>
            <w:ind w:left="360" w:hanging="360"/>
            <w:contextualSpacing w:val="0"/>
          </w:pPr>
        </w:pPrChange>
      </w:pPr>
      <w:r w:rsidRPr="00327F5F">
        <w:rPr>
          <w:rFonts w:ascii="Times" w:hAnsi="Times"/>
          <w:rPrChange w:id="1044" w:author="Guo, Fuyu" w:date="2021-12-10T14:46:00Z">
            <w:rPr/>
          </w:rPrChange>
        </w:rPr>
        <w:t>Anand, I., McMurray, J. J., Whitmore, J., Warren, M., Pham, A., McCamish, M. A., &amp; Burton, P. B. (2004). Anemia and its relationship to clinical outcome in heart failure. Circulation, 110(2), 149–154. https://doi.org/10.1161/01.CIR.0000134279.79571.73</w:t>
      </w:r>
    </w:p>
    <w:p w14:paraId="5CDAAADB" w14:textId="77777777" w:rsidR="00B17F69" w:rsidRPr="00327F5F" w:rsidRDefault="00B17F69">
      <w:pPr>
        <w:pStyle w:val="ListParagraph"/>
        <w:widowControl w:val="0"/>
        <w:numPr>
          <w:ilvl w:val="0"/>
          <w:numId w:val="4"/>
        </w:numPr>
        <w:spacing w:line="480" w:lineRule="auto"/>
        <w:contextualSpacing w:val="0"/>
        <w:rPr>
          <w:rFonts w:ascii="Times" w:hAnsi="Times"/>
          <w:rPrChange w:id="1045" w:author="Guo, Fuyu" w:date="2021-12-10T14:46:00Z">
            <w:rPr/>
          </w:rPrChange>
        </w:rPr>
        <w:pPrChange w:id="1046" w:author="Guo, Fuyu" w:date="2021-12-10T14:46:00Z">
          <w:pPr>
            <w:pStyle w:val="ListParagraph"/>
            <w:widowControl w:val="0"/>
            <w:numPr>
              <w:numId w:val="4"/>
            </w:numPr>
            <w:ind w:left="360" w:hanging="360"/>
            <w:contextualSpacing w:val="0"/>
          </w:pPr>
        </w:pPrChange>
      </w:pPr>
      <w:proofErr w:type="spellStart"/>
      <w:r w:rsidRPr="00327F5F">
        <w:rPr>
          <w:rFonts w:ascii="Times" w:hAnsi="Times"/>
          <w:rPrChange w:id="1047" w:author="Guo, Fuyu" w:date="2021-12-10T14:46:00Z">
            <w:rPr/>
          </w:rPrChange>
        </w:rPr>
        <w:t>Dunlay</w:t>
      </w:r>
      <w:proofErr w:type="spellEnd"/>
      <w:r w:rsidRPr="00327F5F">
        <w:rPr>
          <w:rFonts w:ascii="Times" w:hAnsi="Times"/>
          <w:rPrChange w:id="1048" w:author="Guo, Fuyu" w:date="2021-12-10T14:46:00Z">
            <w:rPr/>
          </w:rPrChange>
        </w:rPr>
        <w:t>, S. M., Weston, S. A., Redfield, M. M., Killian, J. M., &amp; Roger, V. L. (2008). Anemia and heart failure: a community study. The American journal of medicine, 121(8), 726–732. https://doi.org/10.1016/j.amjmed.2008.03.039</w:t>
      </w:r>
    </w:p>
    <w:p w14:paraId="2168C6AB" w14:textId="788D1116" w:rsidR="00B17F69" w:rsidRDefault="00B17F69">
      <w:pPr>
        <w:pStyle w:val="ListParagraph"/>
        <w:widowControl w:val="0"/>
        <w:numPr>
          <w:ilvl w:val="0"/>
          <w:numId w:val="4"/>
        </w:numPr>
        <w:spacing w:line="480" w:lineRule="auto"/>
        <w:contextualSpacing w:val="0"/>
        <w:rPr>
          <w:ins w:id="1049" w:author="Administrator" w:date="2021-12-10T17:01:00Z"/>
          <w:rFonts w:ascii="Times" w:hAnsi="Times"/>
        </w:rPr>
      </w:pPr>
      <w:r w:rsidRPr="00327F5F">
        <w:rPr>
          <w:rFonts w:ascii="Times" w:hAnsi="Times"/>
          <w:rPrChange w:id="1050" w:author="Guo, Fuyu" w:date="2021-12-10T14:46:00Z">
            <w:rPr/>
          </w:rPrChange>
        </w:rPr>
        <w:t xml:space="preserve">Go, A. S., Yang, J., Ackerson, L. M., Lepper, K., Robbins, S., Massie, B. M., &amp; </w:t>
      </w:r>
      <w:proofErr w:type="spellStart"/>
      <w:r w:rsidRPr="00327F5F">
        <w:rPr>
          <w:rFonts w:ascii="Times" w:hAnsi="Times"/>
          <w:rPrChange w:id="1051" w:author="Guo, Fuyu" w:date="2021-12-10T14:46:00Z">
            <w:rPr/>
          </w:rPrChange>
        </w:rPr>
        <w:t>Shlipak</w:t>
      </w:r>
      <w:proofErr w:type="spellEnd"/>
      <w:r w:rsidRPr="00327F5F">
        <w:rPr>
          <w:rFonts w:ascii="Times" w:hAnsi="Times"/>
          <w:rPrChange w:id="1052" w:author="Guo, Fuyu" w:date="2021-12-10T14:46:00Z">
            <w:rPr/>
          </w:rPrChange>
        </w:rPr>
        <w:t xml:space="preserve">, M. G. (2006). Hemoglobin level, chronic kidney disease, and the risks of death and hospitalization in adults with chronic heart failure: the Anemia in Chronic Heart Failure: Outcomes and Resource Utilization (ANCHOR) Study. Circulation, 113(23), 2713–2723. </w:t>
      </w:r>
      <w:ins w:id="1053" w:author="Administrator" w:date="2021-12-10T17:01:00Z">
        <w:r w:rsidR="00D36F25">
          <w:rPr>
            <w:rFonts w:ascii="Times" w:hAnsi="Times"/>
          </w:rPr>
          <w:fldChar w:fldCharType="begin"/>
        </w:r>
        <w:r w:rsidR="00D36F25">
          <w:rPr>
            <w:rFonts w:ascii="Times" w:hAnsi="Times"/>
          </w:rPr>
          <w:instrText xml:space="preserve"> HYPERLINK "</w:instrText>
        </w:r>
      </w:ins>
      <w:r w:rsidR="00D36F25" w:rsidRPr="00327F5F">
        <w:rPr>
          <w:rFonts w:ascii="Times" w:hAnsi="Times"/>
          <w:rPrChange w:id="1054" w:author="Guo, Fuyu" w:date="2021-12-10T14:46:00Z">
            <w:rPr/>
          </w:rPrChange>
        </w:rPr>
        <w:instrText>https://doi.org/10.1161/CIRCULATIONAHA.105.577577</w:instrText>
      </w:r>
      <w:ins w:id="1055" w:author="Administrator" w:date="2021-12-10T17:01:00Z">
        <w:r w:rsidR="00D36F25">
          <w:rPr>
            <w:rFonts w:ascii="Times" w:hAnsi="Times"/>
          </w:rPr>
          <w:instrText xml:space="preserve">" </w:instrText>
        </w:r>
        <w:r w:rsidR="00D36F25">
          <w:rPr>
            <w:rFonts w:ascii="Times" w:hAnsi="Times"/>
          </w:rPr>
          <w:fldChar w:fldCharType="separate"/>
        </w:r>
      </w:ins>
      <w:r w:rsidR="00D36F25" w:rsidRPr="00613AAB">
        <w:rPr>
          <w:rStyle w:val="Hyperlink"/>
          <w:rFonts w:ascii="Times" w:hAnsi="Times"/>
          <w:rPrChange w:id="1056" w:author="Guo, Fuyu" w:date="2021-12-10T14:46:00Z">
            <w:rPr/>
          </w:rPrChange>
        </w:rPr>
        <w:t>https://doi.org/10.1161/CIRCULATIONAHA.105.577577</w:t>
      </w:r>
      <w:ins w:id="1057" w:author="Administrator" w:date="2021-12-10T17:01:00Z">
        <w:r w:rsidR="00D36F25">
          <w:rPr>
            <w:rFonts w:ascii="Times" w:hAnsi="Times"/>
          </w:rPr>
          <w:fldChar w:fldCharType="end"/>
        </w:r>
      </w:ins>
    </w:p>
    <w:p w14:paraId="0CCB3BE9" w14:textId="55212429" w:rsidR="00D36F25" w:rsidRDefault="00D36F25">
      <w:pPr>
        <w:rPr>
          <w:ins w:id="1058" w:author="Administrator" w:date="2021-12-10T17:01:00Z"/>
          <w:rFonts w:ascii="Times" w:hAnsi="Times"/>
        </w:rPr>
      </w:pPr>
      <w:ins w:id="1059" w:author="Administrator" w:date="2021-12-10T17:01:00Z">
        <w:r>
          <w:rPr>
            <w:rFonts w:ascii="Times" w:hAnsi="Times"/>
          </w:rPr>
          <w:br w:type="page"/>
        </w:r>
      </w:ins>
    </w:p>
    <w:p w14:paraId="498BC84E" w14:textId="311B51EB" w:rsidR="005C3655" w:rsidRDefault="005C3655">
      <w:pPr>
        <w:rPr>
          <w:ins w:id="1060" w:author="Administrator" w:date="2021-12-10T19:39:00Z"/>
        </w:rPr>
      </w:pPr>
      <w:ins w:id="1061" w:author="Administrator" w:date="2021-12-10T19:39:00Z">
        <w:r>
          <w:rPr>
            <w:noProof/>
          </w:rPr>
          <w:lastRenderedPageBreak/>
          <w:drawing>
            <wp:inline distT="0" distB="0" distL="0" distR="0" wp14:anchorId="700C3D56" wp14:editId="0EDCFE59">
              <wp:extent cx="5943600" cy="5943600"/>
              <wp:effectExtent l="0" t="0" r="0" b="0"/>
              <wp:docPr id="11" name="Picture 11" descr="图形用户界面, 图表, 直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图形用户界面, 图表, 直方图&#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p>
    <w:p w14:paraId="002266E9" w14:textId="334E4F6C" w:rsidR="005C3655" w:rsidRDefault="005C3655" w:rsidP="005C3655">
      <w:pPr>
        <w:spacing w:line="480" w:lineRule="auto"/>
        <w:rPr>
          <w:ins w:id="1062" w:author="Administrator" w:date="2021-12-10T19:40:00Z"/>
        </w:rPr>
        <w:pPrChange w:id="1063" w:author="Administrator" w:date="2021-12-10T19:40:00Z">
          <w:pPr/>
        </w:pPrChange>
      </w:pPr>
      <w:ins w:id="1064" w:author="Administrator" w:date="2021-12-10T19:39:00Z">
        <w:r>
          <w:t xml:space="preserve">Figure 1. </w:t>
        </w:r>
      </w:ins>
      <w:ins w:id="1065" w:author="Administrator" w:date="2021-12-10T19:40:00Z">
        <w:r>
          <w:t xml:space="preserve">Partial Likelihood Deviance in Lasso for variable selection. </w:t>
        </w:r>
      </w:ins>
    </w:p>
    <w:p w14:paraId="5E49B301" w14:textId="40990D2E" w:rsidR="005C3655" w:rsidRDefault="005C3655" w:rsidP="005C3655">
      <w:pPr>
        <w:spacing w:line="480" w:lineRule="auto"/>
        <w:rPr>
          <w:ins w:id="1066" w:author="Administrator" w:date="2021-12-10T19:39:00Z"/>
        </w:rPr>
        <w:pPrChange w:id="1067" w:author="Administrator" w:date="2021-12-10T19:40:00Z">
          <w:pPr/>
        </w:pPrChange>
      </w:pPr>
      <w:ins w:id="1068" w:author="Administrator" w:date="2021-12-10T19:40:00Z">
        <w:r>
          <w:t>Notes: A) selecting va</w:t>
        </w:r>
      </w:ins>
      <w:ins w:id="1069" w:author="Administrator" w:date="2021-12-10T19:41:00Z">
        <w:r>
          <w:t xml:space="preserve">riables in Cox regression by </w:t>
        </w:r>
        <w:r w:rsidR="00A0367D">
          <w:t>setting</w:t>
        </w:r>
        <w:r>
          <w:t xml:space="preserve"> the main exposure as ser</w:t>
        </w:r>
        <w:r w:rsidR="00A0367D">
          <w:t>um creatinine group (normal vs abnormal); b) same approach was applied only replacing the bi</w:t>
        </w:r>
      </w:ins>
      <w:ins w:id="1070" w:author="Administrator" w:date="2021-12-10T19:42:00Z">
        <w:r w:rsidR="00A0367D">
          <w:t>nary serum creatinine group with continuous serum creatinine concentration.</w:t>
        </w:r>
      </w:ins>
    </w:p>
    <w:p w14:paraId="6B4C099A" w14:textId="3C093D91" w:rsidR="005C3655" w:rsidRDefault="005C3655">
      <w:pPr>
        <w:rPr>
          <w:ins w:id="1071" w:author="Administrator" w:date="2021-12-10T19:39:00Z"/>
        </w:rPr>
      </w:pPr>
      <w:ins w:id="1072" w:author="Administrator" w:date="2021-12-10T19:39:00Z">
        <w:r>
          <w:br w:type="page"/>
        </w:r>
      </w:ins>
    </w:p>
    <w:p w14:paraId="3569EA72" w14:textId="2D59DBA5" w:rsidR="007A76FB" w:rsidRDefault="007A76FB" w:rsidP="005C3655">
      <w:pPr>
        <w:pStyle w:val="ListParagraph"/>
        <w:spacing w:line="480" w:lineRule="auto"/>
        <w:jc w:val="center"/>
        <w:rPr>
          <w:ins w:id="1073" w:author="Administrator" w:date="2021-12-10T19:18:00Z"/>
        </w:rPr>
        <w:pPrChange w:id="1074" w:author="Administrator" w:date="2021-12-10T19:39:00Z">
          <w:pPr>
            <w:pStyle w:val="ListParagraph"/>
            <w:spacing w:line="480" w:lineRule="auto"/>
            <w:jc w:val="both"/>
          </w:pPr>
        </w:pPrChange>
      </w:pPr>
      <w:ins w:id="1075" w:author="Administrator" w:date="2021-12-10T19:18:00Z">
        <w:r>
          <w:lastRenderedPageBreak/>
          <w:t xml:space="preserve">Table 1. </w:t>
        </w:r>
        <w:r>
          <w:t>Variable selection based on Lasso</w:t>
        </w:r>
      </w:ins>
    </w:p>
    <w:tbl>
      <w:tblPr>
        <w:tblStyle w:val="TableGrid"/>
        <w:tblW w:w="9360" w:type="dxa"/>
        <w:jc w:val="center"/>
        <w:tblLook w:val="04A0" w:firstRow="1" w:lastRow="0" w:firstColumn="1" w:lastColumn="0" w:noHBand="0" w:noVBand="1"/>
        <w:tblPrChange w:id="1076" w:author="Administrator" w:date="2021-12-10T19:39:00Z">
          <w:tblPr>
            <w:tblStyle w:val="TableGrid"/>
            <w:tblW w:w="0" w:type="auto"/>
            <w:tblInd w:w="720" w:type="dxa"/>
            <w:tblLook w:val="04A0" w:firstRow="1" w:lastRow="0" w:firstColumn="1" w:lastColumn="0" w:noHBand="0" w:noVBand="1"/>
          </w:tblPr>
        </w:tblPrChange>
      </w:tblPr>
      <w:tblGrid>
        <w:gridCol w:w="1890"/>
        <w:gridCol w:w="3150"/>
        <w:gridCol w:w="1980"/>
        <w:gridCol w:w="2340"/>
        <w:tblGridChange w:id="1077">
          <w:tblGrid>
            <w:gridCol w:w="5"/>
            <w:gridCol w:w="1885"/>
            <w:gridCol w:w="262"/>
            <w:gridCol w:w="5"/>
            <w:gridCol w:w="2187"/>
            <w:gridCol w:w="5"/>
            <w:gridCol w:w="691"/>
            <w:gridCol w:w="1447"/>
            <w:gridCol w:w="5"/>
            <w:gridCol w:w="2138"/>
            <w:gridCol w:w="5"/>
          </w:tblGrid>
        </w:tblGridChange>
      </w:tblGrid>
      <w:tr w:rsidR="006B52D9" w14:paraId="0A8332E3" w14:textId="77777777" w:rsidTr="006B52D9">
        <w:trPr>
          <w:jc w:val="center"/>
          <w:ins w:id="1078" w:author="Administrator" w:date="2021-12-10T19:19:00Z"/>
          <w:trPrChange w:id="1079" w:author="Administrator" w:date="2021-12-10T19:39:00Z">
            <w:trPr>
              <w:gridAfter w:val="0"/>
            </w:trPr>
          </w:trPrChange>
        </w:trPr>
        <w:tc>
          <w:tcPr>
            <w:tcW w:w="1890" w:type="dxa"/>
            <w:tcBorders>
              <w:top w:val="single" w:sz="4" w:space="0" w:color="auto"/>
              <w:left w:val="nil"/>
              <w:bottom w:val="single" w:sz="4" w:space="0" w:color="auto"/>
              <w:right w:val="nil"/>
            </w:tcBorders>
            <w:tcPrChange w:id="1080" w:author="Administrator" w:date="2021-12-10T19:39:00Z">
              <w:tcPr>
                <w:tcW w:w="2152" w:type="dxa"/>
                <w:gridSpan w:val="3"/>
                <w:tcBorders>
                  <w:top w:val="nil"/>
                  <w:left w:val="nil"/>
                  <w:bottom w:val="nil"/>
                  <w:right w:val="nil"/>
                </w:tcBorders>
              </w:tcPr>
            </w:tcPrChange>
          </w:tcPr>
          <w:p w14:paraId="15D2C14A" w14:textId="77777777" w:rsidR="006321C9" w:rsidRPr="006B52D9" w:rsidRDefault="006321C9" w:rsidP="006B52D9">
            <w:pPr>
              <w:pStyle w:val="ListParagraph"/>
              <w:ind w:left="0"/>
              <w:jc w:val="both"/>
              <w:rPr>
                <w:ins w:id="1081" w:author="Administrator" w:date="2021-12-10T19:19:00Z"/>
                <w:sz w:val="24"/>
                <w:szCs w:val="24"/>
                <w:rPrChange w:id="1082" w:author="Administrator" w:date="2021-12-10T19:38:00Z">
                  <w:rPr>
                    <w:ins w:id="1083" w:author="Administrator" w:date="2021-12-10T19:19:00Z"/>
                  </w:rPr>
                </w:rPrChange>
              </w:rPr>
              <w:pPrChange w:id="1084" w:author="Administrator" w:date="2021-12-10T19:37:00Z">
                <w:pPr>
                  <w:pStyle w:val="ListParagraph"/>
                  <w:spacing w:line="480" w:lineRule="auto"/>
                  <w:ind w:left="0"/>
                  <w:jc w:val="both"/>
                </w:pPr>
              </w:pPrChange>
            </w:pPr>
          </w:p>
        </w:tc>
        <w:tc>
          <w:tcPr>
            <w:tcW w:w="3150" w:type="dxa"/>
            <w:tcBorders>
              <w:top w:val="single" w:sz="4" w:space="0" w:color="auto"/>
              <w:left w:val="nil"/>
              <w:bottom w:val="single" w:sz="4" w:space="0" w:color="auto"/>
              <w:right w:val="nil"/>
            </w:tcBorders>
            <w:tcPrChange w:id="1085" w:author="Administrator" w:date="2021-12-10T19:39:00Z">
              <w:tcPr>
                <w:tcW w:w="2192" w:type="dxa"/>
                <w:gridSpan w:val="2"/>
                <w:tcBorders>
                  <w:top w:val="nil"/>
                  <w:left w:val="nil"/>
                  <w:bottom w:val="nil"/>
                  <w:right w:val="nil"/>
                </w:tcBorders>
              </w:tcPr>
            </w:tcPrChange>
          </w:tcPr>
          <w:p w14:paraId="514DE077" w14:textId="6153368E" w:rsidR="006321C9" w:rsidRPr="006B52D9" w:rsidRDefault="006321C9" w:rsidP="006B52D9">
            <w:pPr>
              <w:pStyle w:val="ListParagraph"/>
              <w:ind w:left="0"/>
              <w:jc w:val="right"/>
              <w:rPr>
                <w:ins w:id="1086" w:author="Administrator" w:date="2021-12-10T19:19:00Z"/>
                <w:sz w:val="24"/>
                <w:szCs w:val="24"/>
                <w:rPrChange w:id="1087" w:author="Administrator" w:date="2021-12-10T19:38:00Z">
                  <w:rPr>
                    <w:ins w:id="1088" w:author="Administrator" w:date="2021-12-10T19:19:00Z"/>
                  </w:rPr>
                </w:rPrChange>
              </w:rPr>
              <w:pPrChange w:id="1089" w:author="Administrator" w:date="2021-12-10T19:38:00Z">
                <w:pPr>
                  <w:pStyle w:val="ListParagraph"/>
                  <w:spacing w:line="480" w:lineRule="auto"/>
                  <w:ind w:left="0"/>
                  <w:jc w:val="both"/>
                </w:pPr>
              </w:pPrChange>
            </w:pPr>
            <w:ins w:id="1090" w:author="Administrator" w:date="2021-12-10T19:19:00Z">
              <w:r w:rsidRPr="006B52D9">
                <w:rPr>
                  <w:sz w:val="24"/>
                  <w:szCs w:val="24"/>
                  <w:rPrChange w:id="1091" w:author="Administrator" w:date="2021-12-10T19:38:00Z">
                    <w:rPr/>
                  </w:rPrChange>
                </w:rPr>
                <w:t>Best variable set by Lasso</w:t>
              </w:r>
            </w:ins>
          </w:p>
        </w:tc>
        <w:tc>
          <w:tcPr>
            <w:tcW w:w="1980" w:type="dxa"/>
            <w:tcBorders>
              <w:top w:val="single" w:sz="4" w:space="0" w:color="auto"/>
              <w:left w:val="nil"/>
              <w:bottom w:val="single" w:sz="4" w:space="0" w:color="auto"/>
              <w:right w:val="nil"/>
            </w:tcBorders>
            <w:tcPrChange w:id="1092" w:author="Administrator" w:date="2021-12-10T19:39:00Z">
              <w:tcPr>
                <w:tcW w:w="2143" w:type="dxa"/>
                <w:gridSpan w:val="3"/>
                <w:tcBorders>
                  <w:top w:val="nil"/>
                  <w:left w:val="nil"/>
                  <w:bottom w:val="nil"/>
                  <w:right w:val="nil"/>
                </w:tcBorders>
              </w:tcPr>
            </w:tcPrChange>
          </w:tcPr>
          <w:p w14:paraId="33A911FE" w14:textId="1C56FA55" w:rsidR="006321C9" w:rsidRPr="006B52D9" w:rsidRDefault="006321C9" w:rsidP="006B52D9">
            <w:pPr>
              <w:pStyle w:val="ListParagraph"/>
              <w:ind w:left="0"/>
              <w:jc w:val="right"/>
              <w:rPr>
                <w:ins w:id="1093" w:author="Administrator" w:date="2021-12-10T19:19:00Z"/>
                <w:sz w:val="24"/>
                <w:szCs w:val="24"/>
                <w:rPrChange w:id="1094" w:author="Administrator" w:date="2021-12-10T19:38:00Z">
                  <w:rPr>
                    <w:ins w:id="1095" w:author="Administrator" w:date="2021-12-10T19:19:00Z"/>
                  </w:rPr>
                </w:rPrChange>
              </w:rPr>
              <w:pPrChange w:id="1096" w:author="Administrator" w:date="2021-12-10T19:38:00Z">
                <w:pPr>
                  <w:pStyle w:val="ListParagraph"/>
                  <w:spacing w:line="480" w:lineRule="auto"/>
                  <w:ind w:left="0"/>
                  <w:jc w:val="both"/>
                </w:pPr>
              </w:pPrChange>
            </w:pPr>
            <w:ins w:id="1097" w:author="Administrator" w:date="2021-12-10T19:19:00Z">
              <w:r w:rsidRPr="006B52D9">
                <w:rPr>
                  <w:sz w:val="24"/>
                  <w:szCs w:val="24"/>
                  <w:rPrChange w:id="1098" w:author="Administrator" w:date="2021-12-10T19:38:00Z">
                    <w:rPr/>
                  </w:rPrChange>
                </w:rPr>
                <w:t xml:space="preserve">Add one </w:t>
              </w:r>
              <w:r w:rsidR="00FB4F6E" w:rsidRPr="006B52D9">
                <w:rPr>
                  <w:sz w:val="24"/>
                  <w:szCs w:val="24"/>
                  <w:rPrChange w:id="1099" w:author="Administrator" w:date="2021-12-10T19:38:00Z">
                    <w:rPr/>
                  </w:rPrChange>
                </w:rPr>
                <w:t>covariate</w:t>
              </w:r>
            </w:ins>
          </w:p>
        </w:tc>
        <w:tc>
          <w:tcPr>
            <w:tcW w:w="2340" w:type="dxa"/>
            <w:tcBorders>
              <w:top w:val="single" w:sz="4" w:space="0" w:color="auto"/>
              <w:left w:val="nil"/>
              <w:bottom w:val="single" w:sz="4" w:space="0" w:color="auto"/>
              <w:right w:val="nil"/>
            </w:tcBorders>
            <w:tcPrChange w:id="1100" w:author="Administrator" w:date="2021-12-10T19:39:00Z">
              <w:tcPr>
                <w:tcW w:w="2143" w:type="dxa"/>
                <w:gridSpan w:val="2"/>
                <w:tcBorders>
                  <w:top w:val="nil"/>
                  <w:left w:val="nil"/>
                  <w:bottom w:val="nil"/>
                  <w:right w:val="nil"/>
                </w:tcBorders>
              </w:tcPr>
            </w:tcPrChange>
          </w:tcPr>
          <w:p w14:paraId="7824122A" w14:textId="47B0904D" w:rsidR="006321C9" w:rsidRPr="006B52D9" w:rsidRDefault="00FB4F6E" w:rsidP="006B52D9">
            <w:pPr>
              <w:pStyle w:val="ListParagraph"/>
              <w:ind w:left="0"/>
              <w:jc w:val="right"/>
              <w:rPr>
                <w:ins w:id="1101" w:author="Administrator" w:date="2021-12-10T19:19:00Z"/>
                <w:sz w:val="24"/>
                <w:szCs w:val="24"/>
                <w:rPrChange w:id="1102" w:author="Administrator" w:date="2021-12-10T19:38:00Z">
                  <w:rPr>
                    <w:ins w:id="1103" w:author="Administrator" w:date="2021-12-10T19:19:00Z"/>
                  </w:rPr>
                </w:rPrChange>
              </w:rPr>
              <w:pPrChange w:id="1104" w:author="Administrator" w:date="2021-12-10T19:38:00Z">
                <w:pPr>
                  <w:pStyle w:val="ListParagraph"/>
                  <w:spacing w:line="480" w:lineRule="auto"/>
                  <w:ind w:left="0"/>
                  <w:jc w:val="both"/>
                </w:pPr>
              </w:pPrChange>
            </w:pPr>
            <w:ins w:id="1105" w:author="Administrator" w:date="2021-12-10T19:19:00Z">
              <w:r w:rsidRPr="006B52D9">
                <w:rPr>
                  <w:sz w:val="24"/>
                  <w:szCs w:val="24"/>
                  <w:rPrChange w:id="1106" w:author="Administrator" w:date="2021-12-10T19:38:00Z">
                    <w:rPr/>
                  </w:rPrChange>
                </w:rPr>
                <w:t>Delete one covariate</w:t>
              </w:r>
            </w:ins>
          </w:p>
        </w:tc>
      </w:tr>
      <w:tr w:rsidR="008D0725" w14:paraId="6DE33BA4" w14:textId="77777777" w:rsidTr="006B52D9">
        <w:trPr>
          <w:jc w:val="center"/>
          <w:ins w:id="1107" w:author="Administrator" w:date="2021-12-10T19:23:00Z"/>
          <w:trPrChange w:id="1108" w:author="Administrator" w:date="2021-12-10T19:39:00Z">
            <w:trPr>
              <w:gridBefore w:val="1"/>
            </w:trPr>
          </w:trPrChange>
        </w:trPr>
        <w:tc>
          <w:tcPr>
            <w:tcW w:w="9360" w:type="dxa"/>
            <w:gridSpan w:val="4"/>
            <w:tcBorders>
              <w:top w:val="single" w:sz="4" w:space="0" w:color="auto"/>
              <w:left w:val="nil"/>
              <w:bottom w:val="single" w:sz="4" w:space="0" w:color="auto"/>
              <w:right w:val="nil"/>
            </w:tcBorders>
            <w:tcPrChange w:id="1109" w:author="Administrator" w:date="2021-12-10T19:39:00Z">
              <w:tcPr>
                <w:tcW w:w="8630" w:type="dxa"/>
                <w:gridSpan w:val="10"/>
              </w:tcPr>
            </w:tcPrChange>
          </w:tcPr>
          <w:p w14:paraId="7DBA4482" w14:textId="1BCD0974" w:rsidR="008D0725" w:rsidRPr="006B52D9" w:rsidRDefault="008D0725" w:rsidP="006B52D9">
            <w:pPr>
              <w:pStyle w:val="ListParagraph"/>
              <w:ind w:left="0"/>
              <w:jc w:val="both"/>
              <w:rPr>
                <w:ins w:id="1110" w:author="Administrator" w:date="2021-12-10T19:23:00Z"/>
                <w:sz w:val="24"/>
                <w:szCs w:val="24"/>
                <w:rPrChange w:id="1111" w:author="Administrator" w:date="2021-12-10T19:38:00Z">
                  <w:rPr>
                    <w:ins w:id="1112" w:author="Administrator" w:date="2021-12-10T19:23:00Z"/>
                  </w:rPr>
                </w:rPrChange>
              </w:rPr>
              <w:pPrChange w:id="1113" w:author="Administrator" w:date="2021-12-10T19:37:00Z">
                <w:pPr>
                  <w:pStyle w:val="ListParagraph"/>
                  <w:spacing w:line="480" w:lineRule="auto"/>
                  <w:ind w:left="0"/>
                  <w:jc w:val="both"/>
                </w:pPr>
              </w:pPrChange>
            </w:pPr>
            <w:ins w:id="1114" w:author="Administrator" w:date="2021-12-10T19:23:00Z">
              <w:r w:rsidRPr="006B52D9">
                <w:rPr>
                  <w:sz w:val="24"/>
                  <w:szCs w:val="24"/>
                  <w:rPrChange w:id="1115" w:author="Administrator" w:date="2021-12-10T19:38:00Z">
                    <w:rPr/>
                  </w:rPrChange>
                </w:rPr>
                <w:t xml:space="preserve">For </w:t>
              </w:r>
              <w:r w:rsidRPr="006B52D9">
                <w:rPr>
                  <w:sz w:val="24"/>
                  <w:szCs w:val="24"/>
                  <w:rPrChange w:id="1116" w:author="Administrator" w:date="2021-12-10T19:38:00Z">
                    <w:rPr/>
                  </w:rPrChange>
                </w:rPr>
                <w:t>binary</w:t>
              </w:r>
              <w:r w:rsidRPr="006B52D9">
                <w:rPr>
                  <w:sz w:val="24"/>
                  <w:szCs w:val="24"/>
                  <w:rPrChange w:id="1117" w:author="Administrator" w:date="2021-12-10T19:38:00Z">
                    <w:rPr/>
                  </w:rPrChange>
                </w:rPr>
                <w:t xml:space="preserve"> serum creatinine</w:t>
              </w:r>
            </w:ins>
          </w:p>
        </w:tc>
      </w:tr>
      <w:tr w:rsidR="008D0725" w14:paraId="43F23E88" w14:textId="77777777" w:rsidTr="006B52D9">
        <w:trPr>
          <w:jc w:val="center"/>
          <w:ins w:id="1118" w:author="Administrator" w:date="2021-12-10T19:23:00Z"/>
          <w:trPrChange w:id="1119" w:author="Administrator" w:date="2021-12-10T19:39:00Z">
            <w:trPr>
              <w:gridBefore w:val="1"/>
            </w:trPr>
          </w:trPrChange>
        </w:trPr>
        <w:tc>
          <w:tcPr>
            <w:tcW w:w="1890" w:type="dxa"/>
            <w:tcBorders>
              <w:top w:val="single" w:sz="4" w:space="0" w:color="auto"/>
              <w:left w:val="nil"/>
              <w:bottom w:val="nil"/>
              <w:right w:val="nil"/>
            </w:tcBorders>
            <w:tcPrChange w:id="1120" w:author="Administrator" w:date="2021-12-10T19:39:00Z">
              <w:tcPr>
                <w:tcW w:w="2152" w:type="dxa"/>
                <w:gridSpan w:val="3"/>
              </w:tcPr>
            </w:tcPrChange>
          </w:tcPr>
          <w:p w14:paraId="4173EBB4" w14:textId="4FD1F044" w:rsidR="008D0725" w:rsidRPr="006B52D9" w:rsidRDefault="00FC5F9C" w:rsidP="006B52D9">
            <w:pPr>
              <w:pStyle w:val="ListParagraph"/>
              <w:ind w:left="0"/>
              <w:jc w:val="both"/>
              <w:rPr>
                <w:ins w:id="1121" w:author="Administrator" w:date="2021-12-10T19:23:00Z"/>
                <w:sz w:val="24"/>
                <w:szCs w:val="24"/>
                <w:rPrChange w:id="1122" w:author="Administrator" w:date="2021-12-10T19:38:00Z">
                  <w:rPr>
                    <w:ins w:id="1123" w:author="Administrator" w:date="2021-12-10T19:23:00Z"/>
                  </w:rPr>
                </w:rPrChange>
              </w:rPr>
              <w:pPrChange w:id="1124" w:author="Administrator" w:date="2021-12-10T19:37:00Z">
                <w:pPr>
                  <w:pStyle w:val="ListParagraph"/>
                  <w:spacing w:line="480" w:lineRule="auto"/>
                  <w:ind w:left="0"/>
                  <w:jc w:val="both"/>
                </w:pPr>
              </w:pPrChange>
            </w:pPr>
            <w:ins w:id="1125" w:author="Administrator" w:date="2021-12-10T19:23:00Z">
              <w:r w:rsidRPr="006B52D9">
                <w:rPr>
                  <w:sz w:val="24"/>
                  <w:szCs w:val="24"/>
                  <w:rPrChange w:id="1126" w:author="Administrator" w:date="2021-12-10T19:38:00Z">
                    <w:rPr/>
                  </w:rPrChange>
                </w:rPr>
                <w:t xml:space="preserve">Log </w:t>
              </w:r>
              <w:r w:rsidR="008D0725" w:rsidRPr="006B52D9">
                <w:rPr>
                  <w:sz w:val="24"/>
                  <w:szCs w:val="24"/>
                  <w:rPrChange w:id="1127" w:author="Administrator" w:date="2021-12-10T19:38:00Z">
                    <w:rPr/>
                  </w:rPrChange>
                </w:rPr>
                <w:t>Tunning parameter (</w:t>
              </w:r>
              <w:r w:rsidRPr="006B52D9">
                <w:rPr>
                  <w:sz w:val="24"/>
                  <w:szCs w:val="24"/>
                  <w:rPrChange w:id="1128" w:author="Administrator" w:date="2021-12-10T19:38:00Z">
                    <w:rPr/>
                  </w:rPrChange>
                </w:rPr>
                <w:t xml:space="preserve">log </w:t>
              </w:r>
              <w:r w:rsidR="008D0725" w:rsidRPr="006B52D9">
                <w:rPr>
                  <w:sz w:val="24"/>
                  <w:szCs w:val="24"/>
                  <w:rPrChange w:id="1129" w:author="Administrator" w:date="2021-12-10T19:38:00Z">
                    <w:rPr/>
                  </w:rPrChange>
                </w:rPr>
                <w:t>λ)</w:t>
              </w:r>
            </w:ins>
          </w:p>
        </w:tc>
        <w:tc>
          <w:tcPr>
            <w:tcW w:w="3150" w:type="dxa"/>
            <w:tcBorders>
              <w:top w:val="single" w:sz="4" w:space="0" w:color="auto"/>
              <w:left w:val="nil"/>
              <w:bottom w:val="nil"/>
              <w:right w:val="nil"/>
            </w:tcBorders>
            <w:tcPrChange w:id="1130" w:author="Administrator" w:date="2021-12-10T19:39:00Z">
              <w:tcPr>
                <w:tcW w:w="2192" w:type="dxa"/>
                <w:gridSpan w:val="2"/>
              </w:tcPr>
            </w:tcPrChange>
          </w:tcPr>
          <w:p w14:paraId="17262C3D" w14:textId="5E28EAB2" w:rsidR="008D0725" w:rsidRPr="006B52D9" w:rsidRDefault="00FC5F9C" w:rsidP="006B52D9">
            <w:pPr>
              <w:pStyle w:val="ListParagraph"/>
              <w:ind w:left="0"/>
              <w:jc w:val="right"/>
              <w:rPr>
                <w:ins w:id="1131" w:author="Administrator" w:date="2021-12-10T19:23:00Z"/>
                <w:sz w:val="24"/>
                <w:szCs w:val="24"/>
                <w:rPrChange w:id="1132" w:author="Administrator" w:date="2021-12-10T19:38:00Z">
                  <w:rPr>
                    <w:ins w:id="1133" w:author="Administrator" w:date="2021-12-10T19:23:00Z"/>
                  </w:rPr>
                </w:rPrChange>
              </w:rPr>
              <w:pPrChange w:id="1134" w:author="Administrator" w:date="2021-12-10T19:38:00Z">
                <w:pPr>
                  <w:pStyle w:val="ListParagraph"/>
                  <w:spacing w:line="480" w:lineRule="auto"/>
                  <w:ind w:left="0"/>
                  <w:jc w:val="both"/>
                </w:pPr>
              </w:pPrChange>
            </w:pPr>
            <w:ins w:id="1135" w:author="Administrator" w:date="2021-12-10T19:23:00Z">
              <w:r w:rsidRPr="006B52D9">
                <w:rPr>
                  <w:sz w:val="24"/>
                  <w:szCs w:val="24"/>
                  <w:rPrChange w:id="1136" w:author="Administrator" w:date="2021-12-10T19:38:00Z">
                    <w:rPr/>
                  </w:rPrChange>
                </w:rPr>
                <w:t>-3.59</w:t>
              </w:r>
            </w:ins>
          </w:p>
        </w:tc>
        <w:tc>
          <w:tcPr>
            <w:tcW w:w="1980" w:type="dxa"/>
            <w:tcBorders>
              <w:top w:val="single" w:sz="4" w:space="0" w:color="auto"/>
              <w:left w:val="nil"/>
              <w:bottom w:val="nil"/>
              <w:right w:val="nil"/>
            </w:tcBorders>
            <w:tcPrChange w:id="1137" w:author="Administrator" w:date="2021-12-10T19:39:00Z">
              <w:tcPr>
                <w:tcW w:w="2143" w:type="dxa"/>
                <w:gridSpan w:val="3"/>
              </w:tcPr>
            </w:tcPrChange>
          </w:tcPr>
          <w:p w14:paraId="2E7BDD74" w14:textId="155E466C" w:rsidR="008D0725" w:rsidRPr="006B52D9" w:rsidRDefault="008E42DE" w:rsidP="006B52D9">
            <w:pPr>
              <w:pStyle w:val="ListParagraph"/>
              <w:ind w:left="0"/>
              <w:jc w:val="right"/>
              <w:rPr>
                <w:ins w:id="1138" w:author="Administrator" w:date="2021-12-10T19:23:00Z"/>
                <w:sz w:val="24"/>
                <w:szCs w:val="24"/>
                <w:rPrChange w:id="1139" w:author="Administrator" w:date="2021-12-10T19:38:00Z">
                  <w:rPr>
                    <w:ins w:id="1140" w:author="Administrator" w:date="2021-12-10T19:23:00Z"/>
                  </w:rPr>
                </w:rPrChange>
              </w:rPr>
              <w:pPrChange w:id="1141" w:author="Administrator" w:date="2021-12-10T19:38:00Z">
                <w:pPr>
                  <w:pStyle w:val="ListParagraph"/>
                  <w:spacing w:line="480" w:lineRule="auto"/>
                  <w:ind w:left="0"/>
                  <w:jc w:val="both"/>
                </w:pPr>
              </w:pPrChange>
            </w:pPr>
            <w:ins w:id="1142" w:author="Administrator" w:date="2021-12-10T19:24:00Z">
              <w:r w:rsidRPr="006B52D9">
                <w:rPr>
                  <w:sz w:val="24"/>
                  <w:szCs w:val="24"/>
                  <w:rPrChange w:id="1143" w:author="Administrator" w:date="2021-12-10T19:38:00Z">
                    <w:rPr/>
                  </w:rPrChange>
                </w:rPr>
                <w:t>-3.</w:t>
              </w:r>
            </w:ins>
            <w:ins w:id="1144" w:author="Administrator" w:date="2021-12-10T19:28:00Z">
              <w:r w:rsidR="00231AB7" w:rsidRPr="006B52D9">
                <w:rPr>
                  <w:sz w:val="24"/>
                  <w:szCs w:val="24"/>
                  <w:rPrChange w:id="1145" w:author="Administrator" w:date="2021-12-10T19:38:00Z">
                    <w:rPr/>
                  </w:rPrChange>
                </w:rPr>
                <w:t>96</w:t>
              </w:r>
            </w:ins>
          </w:p>
        </w:tc>
        <w:tc>
          <w:tcPr>
            <w:tcW w:w="2340" w:type="dxa"/>
            <w:tcBorders>
              <w:top w:val="single" w:sz="4" w:space="0" w:color="auto"/>
              <w:left w:val="nil"/>
              <w:bottom w:val="nil"/>
              <w:right w:val="nil"/>
            </w:tcBorders>
            <w:tcPrChange w:id="1146" w:author="Administrator" w:date="2021-12-10T19:39:00Z">
              <w:tcPr>
                <w:tcW w:w="2143" w:type="dxa"/>
                <w:gridSpan w:val="2"/>
              </w:tcPr>
            </w:tcPrChange>
          </w:tcPr>
          <w:p w14:paraId="60EB74F1" w14:textId="57F2C05A" w:rsidR="008D0725" w:rsidRPr="006B52D9" w:rsidRDefault="008E42DE" w:rsidP="006B52D9">
            <w:pPr>
              <w:pStyle w:val="ListParagraph"/>
              <w:ind w:left="0"/>
              <w:jc w:val="right"/>
              <w:rPr>
                <w:ins w:id="1147" w:author="Administrator" w:date="2021-12-10T19:23:00Z"/>
                <w:sz w:val="24"/>
                <w:szCs w:val="24"/>
                <w:rPrChange w:id="1148" w:author="Administrator" w:date="2021-12-10T19:38:00Z">
                  <w:rPr>
                    <w:ins w:id="1149" w:author="Administrator" w:date="2021-12-10T19:23:00Z"/>
                  </w:rPr>
                </w:rPrChange>
              </w:rPr>
              <w:pPrChange w:id="1150" w:author="Administrator" w:date="2021-12-10T19:38:00Z">
                <w:pPr>
                  <w:pStyle w:val="ListParagraph"/>
                  <w:spacing w:line="480" w:lineRule="auto"/>
                  <w:ind w:left="0"/>
                  <w:jc w:val="both"/>
                </w:pPr>
              </w:pPrChange>
            </w:pPr>
            <w:ins w:id="1151" w:author="Administrator" w:date="2021-12-10T19:24:00Z">
              <w:r w:rsidRPr="006B52D9">
                <w:rPr>
                  <w:sz w:val="24"/>
                  <w:szCs w:val="24"/>
                  <w:rPrChange w:id="1152" w:author="Administrator" w:date="2021-12-10T19:38:00Z">
                    <w:rPr/>
                  </w:rPrChange>
                </w:rPr>
                <w:t>-2.</w:t>
              </w:r>
            </w:ins>
            <w:ins w:id="1153" w:author="Administrator" w:date="2021-12-10T19:27:00Z">
              <w:r w:rsidR="0008773B" w:rsidRPr="006B52D9">
                <w:rPr>
                  <w:sz w:val="24"/>
                  <w:szCs w:val="24"/>
                  <w:rPrChange w:id="1154" w:author="Administrator" w:date="2021-12-10T19:38:00Z">
                    <w:rPr/>
                  </w:rPrChange>
                </w:rPr>
                <w:t>67</w:t>
              </w:r>
            </w:ins>
          </w:p>
        </w:tc>
      </w:tr>
      <w:tr w:rsidR="008D0725" w14:paraId="35ED53B4" w14:textId="77777777" w:rsidTr="006B52D9">
        <w:trPr>
          <w:jc w:val="center"/>
          <w:ins w:id="1155" w:author="Administrator" w:date="2021-12-10T19:23:00Z"/>
          <w:trPrChange w:id="1156" w:author="Administrator" w:date="2021-12-10T19:39:00Z">
            <w:trPr>
              <w:gridBefore w:val="1"/>
            </w:trPr>
          </w:trPrChange>
        </w:trPr>
        <w:tc>
          <w:tcPr>
            <w:tcW w:w="1890" w:type="dxa"/>
            <w:tcBorders>
              <w:top w:val="nil"/>
              <w:left w:val="nil"/>
              <w:bottom w:val="nil"/>
              <w:right w:val="nil"/>
            </w:tcBorders>
            <w:tcPrChange w:id="1157" w:author="Administrator" w:date="2021-12-10T19:39:00Z">
              <w:tcPr>
                <w:tcW w:w="2152" w:type="dxa"/>
                <w:gridSpan w:val="3"/>
              </w:tcPr>
            </w:tcPrChange>
          </w:tcPr>
          <w:p w14:paraId="3F55C059" w14:textId="77777777" w:rsidR="008D0725" w:rsidRPr="006B52D9" w:rsidRDefault="008D0725" w:rsidP="006B52D9">
            <w:pPr>
              <w:pStyle w:val="ListParagraph"/>
              <w:ind w:left="0"/>
              <w:jc w:val="both"/>
              <w:rPr>
                <w:ins w:id="1158" w:author="Administrator" w:date="2021-12-10T19:23:00Z"/>
                <w:sz w:val="24"/>
                <w:szCs w:val="24"/>
                <w:rPrChange w:id="1159" w:author="Administrator" w:date="2021-12-10T19:38:00Z">
                  <w:rPr>
                    <w:ins w:id="1160" w:author="Administrator" w:date="2021-12-10T19:23:00Z"/>
                  </w:rPr>
                </w:rPrChange>
              </w:rPr>
              <w:pPrChange w:id="1161" w:author="Administrator" w:date="2021-12-10T19:37:00Z">
                <w:pPr>
                  <w:pStyle w:val="ListParagraph"/>
                  <w:spacing w:line="480" w:lineRule="auto"/>
                  <w:ind w:left="0"/>
                  <w:jc w:val="both"/>
                </w:pPr>
              </w:pPrChange>
            </w:pPr>
            <w:ins w:id="1162" w:author="Administrator" w:date="2021-12-10T19:23:00Z">
              <w:r w:rsidRPr="006B52D9">
                <w:rPr>
                  <w:sz w:val="24"/>
                  <w:szCs w:val="24"/>
                  <w:rPrChange w:id="1163" w:author="Administrator" w:date="2021-12-10T19:38:00Z">
                    <w:rPr/>
                  </w:rPrChange>
                </w:rPr>
                <w:t>Numbers</w:t>
              </w:r>
            </w:ins>
          </w:p>
        </w:tc>
        <w:tc>
          <w:tcPr>
            <w:tcW w:w="3150" w:type="dxa"/>
            <w:tcBorders>
              <w:top w:val="nil"/>
              <w:left w:val="nil"/>
              <w:bottom w:val="nil"/>
              <w:right w:val="nil"/>
            </w:tcBorders>
            <w:tcPrChange w:id="1164" w:author="Administrator" w:date="2021-12-10T19:39:00Z">
              <w:tcPr>
                <w:tcW w:w="2192" w:type="dxa"/>
                <w:gridSpan w:val="2"/>
              </w:tcPr>
            </w:tcPrChange>
          </w:tcPr>
          <w:p w14:paraId="57C0E11C" w14:textId="77777777" w:rsidR="008D0725" w:rsidRPr="006B52D9" w:rsidRDefault="008D0725" w:rsidP="006B52D9">
            <w:pPr>
              <w:jc w:val="right"/>
              <w:rPr>
                <w:ins w:id="1165" w:author="Administrator" w:date="2021-12-10T19:23:00Z"/>
                <w:sz w:val="24"/>
                <w:szCs w:val="24"/>
                <w:rPrChange w:id="1166" w:author="Administrator" w:date="2021-12-10T19:38:00Z">
                  <w:rPr>
                    <w:ins w:id="1167" w:author="Administrator" w:date="2021-12-10T19:23:00Z"/>
                  </w:rPr>
                </w:rPrChange>
              </w:rPr>
              <w:pPrChange w:id="1168" w:author="Administrator" w:date="2021-12-10T19:38:00Z">
                <w:pPr>
                  <w:spacing w:line="480" w:lineRule="auto"/>
                  <w:jc w:val="both"/>
                </w:pPr>
              </w:pPrChange>
            </w:pPr>
            <w:ins w:id="1169" w:author="Administrator" w:date="2021-12-10T19:23:00Z">
              <w:r w:rsidRPr="006B52D9">
                <w:rPr>
                  <w:sz w:val="24"/>
                  <w:szCs w:val="24"/>
                  <w:rPrChange w:id="1170" w:author="Administrator" w:date="2021-12-10T19:38:00Z">
                    <w:rPr/>
                  </w:rPrChange>
                </w:rPr>
                <w:t>5</w:t>
              </w:r>
            </w:ins>
          </w:p>
        </w:tc>
        <w:tc>
          <w:tcPr>
            <w:tcW w:w="1980" w:type="dxa"/>
            <w:tcBorders>
              <w:top w:val="nil"/>
              <w:left w:val="nil"/>
              <w:bottom w:val="nil"/>
              <w:right w:val="nil"/>
            </w:tcBorders>
            <w:tcPrChange w:id="1171" w:author="Administrator" w:date="2021-12-10T19:39:00Z">
              <w:tcPr>
                <w:tcW w:w="2143" w:type="dxa"/>
                <w:gridSpan w:val="3"/>
              </w:tcPr>
            </w:tcPrChange>
          </w:tcPr>
          <w:p w14:paraId="1D88D3A7" w14:textId="77777777" w:rsidR="008D0725" w:rsidRPr="006B52D9" w:rsidRDefault="008D0725" w:rsidP="006B52D9">
            <w:pPr>
              <w:pStyle w:val="ListParagraph"/>
              <w:ind w:left="0"/>
              <w:jc w:val="right"/>
              <w:rPr>
                <w:ins w:id="1172" w:author="Administrator" w:date="2021-12-10T19:23:00Z"/>
                <w:sz w:val="24"/>
                <w:szCs w:val="24"/>
                <w:rPrChange w:id="1173" w:author="Administrator" w:date="2021-12-10T19:38:00Z">
                  <w:rPr>
                    <w:ins w:id="1174" w:author="Administrator" w:date="2021-12-10T19:23:00Z"/>
                  </w:rPr>
                </w:rPrChange>
              </w:rPr>
              <w:pPrChange w:id="1175" w:author="Administrator" w:date="2021-12-10T19:38:00Z">
                <w:pPr>
                  <w:pStyle w:val="ListParagraph"/>
                  <w:spacing w:line="480" w:lineRule="auto"/>
                  <w:ind w:left="0"/>
                  <w:jc w:val="both"/>
                </w:pPr>
              </w:pPrChange>
            </w:pPr>
            <w:ins w:id="1176" w:author="Administrator" w:date="2021-12-10T19:23:00Z">
              <w:r w:rsidRPr="006B52D9">
                <w:rPr>
                  <w:sz w:val="24"/>
                  <w:szCs w:val="24"/>
                  <w:rPrChange w:id="1177" w:author="Administrator" w:date="2021-12-10T19:38:00Z">
                    <w:rPr/>
                  </w:rPrChange>
                </w:rPr>
                <w:t>6</w:t>
              </w:r>
            </w:ins>
          </w:p>
        </w:tc>
        <w:tc>
          <w:tcPr>
            <w:tcW w:w="2340" w:type="dxa"/>
            <w:tcBorders>
              <w:top w:val="nil"/>
              <w:left w:val="nil"/>
              <w:bottom w:val="nil"/>
              <w:right w:val="nil"/>
            </w:tcBorders>
            <w:tcPrChange w:id="1178" w:author="Administrator" w:date="2021-12-10T19:39:00Z">
              <w:tcPr>
                <w:tcW w:w="2143" w:type="dxa"/>
                <w:gridSpan w:val="2"/>
              </w:tcPr>
            </w:tcPrChange>
          </w:tcPr>
          <w:p w14:paraId="252C7766" w14:textId="77777777" w:rsidR="008D0725" w:rsidRPr="006B52D9" w:rsidRDefault="008D0725" w:rsidP="006B52D9">
            <w:pPr>
              <w:pStyle w:val="ListParagraph"/>
              <w:ind w:left="0"/>
              <w:jc w:val="right"/>
              <w:rPr>
                <w:ins w:id="1179" w:author="Administrator" w:date="2021-12-10T19:23:00Z"/>
                <w:sz w:val="24"/>
                <w:szCs w:val="24"/>
                <w:rPrChange w:id="1180" w:author="Administrator" w:date="2021-12-10T19:38:00Z">
                  <w:rPr>
                    <w:ins w:id="1181" w:author="Administrator" w:date="2021-12-10T19:23:00Z"/>
                  </w:rPr>
                </w:rPrChange>
              </w:rPr>
              <w:pPrChange w:id="1182" w:author="Administrator" w:date="2021-12-10T19:38:00Z">
                <w:pPr>
                  <w:pStyle w:val="ListParagraph"/>
                  <w:spacing w:line="480" w:lineRule="auto"/>
                  <w:ind w:left="0"/>
                  <w:jc w:val="both"/>
                </w:pPr>
              </w:pPrChange>
            </w:pPr>
            <w:ins w:id="1183" w:author="Administrator" w:date="2021-12-10T19:23:00Z">
              <w:r w:rsidRPr="006B52D9">
                <w:rPr>
                  <w:sz w:val="24"/>
                  <w:szCs w:val="24"/>
                  <w:rPrChange w:id="1184" w:author="Administrator" w:date="2021-12-10T19:38:00Z">
                    <w:rPr/>
                  </w:rPrChange>
                </w:rPr>
                <w:t>4</w:t>
              </w:r>
            </w:ins>
          </w:p>
        </w:tc>
      </w:tr>
      <w:tr w:rsidR="008D0725" w14:paraId="52AC44FD" w14:textId="77777777" w:rsidTr="006B52D9">
        <w:trPr>
          <w:jc w:val="center"/>
          <w:ins w:id="1185" w:author="Administrator" w:date="2021-12-10T19:23:00Z"/>
          <w:trPrChange w:id="1186" w:author="Administrator" w:date="2021-12-10T19:39:00Z">
            <w:trPr>
              <w:gridBefore w:val="1"/>
            </w:trPr>
          </w:trPrChange>
        </w:trPr>
        <w:tc>
          <w:tcPr>
            <w:tcW w:w="1890" w:type="dxa"/>
            <w:tcBorders>
              <w:top w:val="nil"/>
              <w:left w:val="nil"/>
              <w:bottom w:val="single" w:sz="4" w:space="0" w:color="auto"/>
              <w:right w:val="nil"/>
            </w:tcBorders>
            <w:tcPrChange w:id="1187" w:author="Administrator" w:date="2021-12-10T19:39:00Z">
              <w:tcPr>
                <w:tcW w:w="2152" w:type="dxa"/>
                <w:gridSpan w:val="3"/>
              </w:tcPr>
            </w:tcPrChange>
          </w:tcPr>
          <w:p w14:paraId="6CB0FD73" w14:textId="12942121" w:rsidR="008D0725" w:rsidRPr="006B52D9" w:rsidRDefault="008D0725" w:rsidP="006B52D9">
            <w:pPr>
              <w:pStyle w:val="ListParagraph"/>
              <w:ind w:left="0"/>
              <w:jc w:val="both"/>
              <w:rPr>
                <w:ins w:id="1188" w:author="Administrator" w:date="2021-12-10T19:23:00Z"/>
                <w:sz w:val="24"/>
                <w:szCs w:val="24"/>
                <w:rPrChange w:id="1189" w:author="Administrator" w:date="2021-12-10T19:38:00Z">
                  <w:rPr>
                    <w:ins w:id="1190" w:author="Administrator" w:date="2021-12-10T19:23:00Z"/>
                  </w:rPr>
                </w:rPrChange>
              </w:rPr>
              <w:pPrChange w:id="1191" w:author="Administrator" w:date="2021-12-10T19:37:00Z">
                <w:pPr>
                  <w:pStyle w:val="ListParagraph"/>
                  <w:spacing w:line="480" w:lineRule="auto"/>
                  <w:ind w:left="0"/>
                  <w:jc w:val="both"/>
                </w:pPr>
              </w:pPrChange>
            </w:pPr>
            <w:ins w:id="1192" w:author="Administrator" w:date="2021-12-10T19:23:00Z">
              <w:r w:rsidRPr="006B52D9">
                <w:rPr>
                  <w:sz w:val="24"/>
                  <w:szCs w:val="24"/>
                  <w:rPrChange w:id="1193" w:author="Administrator" w:date="2021-12-10T19:38:00Z">
                    <w:rPr/>
                  </w:rPrChange>
                </w:rPr>
                <w:t>Variable</w:t>
              </w:r>
            </w:ins>
            <w:ins w:id="1194" w:author="Administrator" w:date="2021-12-10T19:38:00Z">
              <w:r w:rsidR="006B52D9">
                <w:rPr>
                  <w:sz w:val="24"/>
                  <w:szCs w:val="24"/>
                </w:rPr>
                <w:t>s</w:t>
              </w:r>
            </w:ins>
          </w:p>
        </w:tc>
        <w:tc>
          <w:tcPr>
            <w:tcW w:w="3150" w:type="dxa"/>
            <w:tcBorders>
              <w:top w:val="nil"/>
              <w:left w:val="nil"/>
              <w:bottom w:val="single" w:sz="4" w:space="0" w:color="auto"/>
              <w:right w:val="nil"/>
            </w:tcBorders>
            <w:tcPrChange w:id="1195" w:author="Administrator" w:date="2021-12-10T19:39:00Z">
              <w:tcPr>
                <w:tcW w:w="2192" w:type="dxa"/>
                <w:gridSpan w:val="2"/>
              </w:tcPr>
            </w:tcPrChange>
          </w:tcPr>
          <w:p w14:paraId="5CF8158B" w14:textId="77777777" w:rsidR="008D0725" w:rsidRPr="006B52D9" w:rsidRDefault="008D0725" w:rsidP="006B52D9">
            <w:pPr>
              <w:pStyle w:val="ListParagraph"/>
              <w:ind w:left="0"/>
              <w:jc w:val="right"/>
              <w:rPr>
                <w:ins w:id="1196" w:author="Administrator" w:date="2021-12-10T19:23:00Z"/>
                <w:sz w:val="24"/>
                <w:szCs w:val="24"/>
                <w:rPrChange w:id="1197" w:author="Administrator" w:date="2021-12-10T19:38:00Z">
                  <w:rPr>
                    <w:ins w:id="1198" w:author="Administrator" w:date="2021-12-10T19:23:00Z"/>
                  </w:rPr>
                </w:rPrChange>
              </w:rPr>
              <w:pPrChange w:id="1199" w:author="Administrator" w:date="2021-12-10T19:38:00Z">
                <w:pPr>
                  <w:pStyle w:val="ListParagraph"/>
                  <w:spacing w:line="480" w:lineRule="auto"/>
                  <w:ind w:left="0"/>
                  <w:jc w:val="both"/>
                </w:pPr>
              </w:pPrChange>
            </w:pPr>
            <w:ins w:id="1200" w:author="Administrator" w:date="2021-12-10T19:23:00Z">
              <w:r w:rsidRPr="006B52D9">
                <w:rPr>
                  <w:sz w:val="24"/>
                  <w:szCs w:val="24"/>
                  <w:rPrChange w:id="1201" w:author="Administrator" w:date="2021-12-10T19:38:00Z">
                    <w:rPr/>
                  </w:rPrChange>
                </w:rPr>
                <w:t>Age (continuous</w:t>
              </w:r>
              <w:proofErr w:type="gramStart"/>
              <w:r w:rsidRPr="006B52D9">
                <w:rPr>
                  <w:sz w:val="24"/>
                  <w:szCs w:val="24"/>
                  <w:rPrChange w:id="1202" w:author="Administrator" w:date="2021-12-10T19:38:00Z">
                    <w:rPr/>
                  </w:rPrChange>
                </w:rPr>
                <w:t>);</w:t>
              </w:r>
              <w:proofErr w:type="gramEnd"/>
            </w:ins>
          </w:p>
          <w:p w14:paraId="345F5D93" w14:textId="77777777" w:rsidR="008D0725" w:rsidRPr="006B52D9" w:rsidRDefault="008D0725" w:rsidP="006B52D9">
            <w:pPr>
              <w:pStyle w:val="ListParagraph"/>
              <w:ind w:left="0"/>
              <w:jc w:val="right"/>
              <w:rPr>
                <w:ins w:id="1203" w:author="Administrator" w:date="2021-12-10T19:23:00Z"/>
                <w:rFonts w:eastAsiaTheme="minorEastAsia"/>
                <w:sz w:val="24"/>
                <w:szCs w:val="24"/>
                <w:rPrChange w:id="1204" w:author="Administrator" w:date="2021-12-10T19:38:00Z">
                  <w:rPr>
                    <w:ins w:id="1205" w:author="Administrator" w:date="2021-12-10T19:23:00Z"/>
                    <w:rFonts w:eastAsiaTheme="minorEastAsia"/>
                  </w:rPr>
                </w:rPrChange>
              </w:rPr>
              <w:pPrChange w:id="1206" w:author="Administrator" w:date="2021-12-10T19:38:00Z">
                <w:pPr>
                  <w:pStyle w:val="ListParagraph"/>
                  <w:spacing w:line="480" w:lineRule="auto"/>
                  <w:ind w:left="0"/>
                  <w:jc w:val="both"/>
                </w:pPr>
              </w:pPrChange>
            </w:pPr>
            <w:ins w:id="1207" w:author="Administrator" w:date="2021-12-10T19:23:00Z">
              <w:r w:rsidRPr="006B52D9">
                <w:rPr>
                  <w:sz w:val="24"/>
                  <w:szCs w:val="24"/>
                  <w:rPrChange w:id="1208" w:author="Administrator" w:date="2021-12-10T19:38:00Z">
                    <w:rPr/>
                  </w:rPrChange>
                </w:rPr>
                <w:t xml:space="preserve">Anemia </w:t>
              </w:r>
              <w:r w:rsidRPr="006B52D9">
                <w:rPr>
                  <w:rFonts w:eastAsiaTheme="minorEastAsia" w:hint="eastAsia"/>
                  <w:sz w:val="24"/>
                  <w:szCs w:val="24"/>
                  <w:rPrChange w:id="1209" w:author="Administrator" w:date="2021-12-10T19:38:00Z">
                    <w:rPr>
                      <w:rFonts w:eastAsiaTheme="minorEastAsia" w:hint="eastAsia"/>
                    </w:rPr>
                  </w:rPrChange>
                </w:rPr>
                <w:t>(</w:t>
              </w:r>
              <w:r w:rsidRPr="006B52D9">
                <w:rPr>
                  <w:rFonts w:eastAsiaTheme="minorEastAsia"/>
                  <w:sz w:val="24"/>
                  <w:szCs w:val="24"/>
                  <w:rPrChange w:id="1210" w:author="Administrator" w:date="2021-12-10T19:38:00Z">
                    <w:rPr>
                      <w:rFonts w:eastAsiaTheme="minorEastAsia"/>
                    </w:rPr>
                  </w:rPrChange>
                </w:rPr>
                <w:t>binary</w:t>
              </w:r>
              <w:proofErr w:type="gramStart"/>
              <w:r w:rsidRPr="006B52D9">
                <w:rPr>
                  <w:rFonts w:eastAsiaTheme="minorEastAsia"/>
                  <w:sz w:val="24"/>
                  <w:szCs w:val="24"/>
                  <w:rPrChange w:id="1211" w:author="Administrator" w:date="2021-12-10T19:38:00Z">
                    <w:rPr>
                      <w:rFonts w:eastAsiaTheme="minorEastAsia"/>
                    </w:rPr>
                  </w:rPrChange>
                </w:rPr>
                <w:t>);</w:t>
              </w:r>
              <w:proofErr w:type="gramEnd"/>
            </w:ins>
          </w:p>
          <w:p w14:paraId="49958F58" w14:textId="3CAE1C51" w:rsidR="008D0725" w:rsidRPr="006B52D9" w:rsidRDefault="008D0725" w:rsidP="006B52D9">
            <w:pPr>
              <w:pStyle w:val="ListParagraph"/>
              <w:ind w:left="0"/>
              <w:jc w:val="right"/>
              <w:rPr>
                <w:ins w:id="1212" w:author="Administrator" w:date="2021-12-10T19:23:00Z"/>
                <w:rFonts w:eastAsiaTheme="minorEastAsia"/>
                <w:sz w:val="24"/>
                <w:szCs w:val="24"/>
                <w:rPrChange w:id="1213" w:author="Administrator" w:date="2021-12-10T19:38:00Z">
                  <w:rPr>
                    <w:ins w:id="1214" w:author="Administrator" w:date="2021-12-10T19:23:00Z"/>
                    <w:rFonts w:eastAsiaTheme="minorEastAsia"/>
                  </w:rPr>
                </w:rPrChange>
              </w:rPr>
              <w:pPrChange w:id="1215" w:author="Administrator" w:date="2021-12-10T19:38:00Z">
                <w:pPr>
                  <w:pStyle w:val="ListParagraph"/>
                  <w:spacing w:line="480" w:lineRule="auto"/>
                  <w:ind w:left="0"/>
                  <w:jc w:val="both"/>
                </w:pPr>
              </w:pPrChange>
            </w:pPr>
            <w:ins w:id="1216" w:author="Administrator" w:date="2021-12-10T19:23:00Z">
              <w:r w:rsidRPr="006B52D9">
                <w:rPr>
                  <w:rFonts w:eastAsiaTheme="minorEastAsia"/>
                  <w:sz w:val="24"/>
                  <w:szCs w:val="24"/>
                  <w:rPrChange w:id="1217" w:author="Administrator" w:date="2021-12-10T19:38:00Z">
                    <w:rPr>
                      <w:rFonts w:eastAsiaTheme="minorEastAsia"/>
                    </w:rPr>
                  </w:rPrChange>
                </w:rPr>
                <w:t>Ejection fraction</w:t>
              </w:r>
            </w:ins>
            <w:ins w:id="1218" w:author="Administrator" w:date="2021-12-10T19:38:00Z">
              <w:r w:rsidR="006B52D9">
                <w:rPr>
                  <w:rFonts w:eastAsiaTheme="minorEastAsia"/>
                  <w:sz w:val="24"/>
                  <w:szCs w:val="24"/>
                </w:rPr>
                <w:t>;</w:t>
              </w:r>
            </w:ins>
            <w:ins w:id="1219" w:author="Administrator" w:date="2021-12-10T19:23:00Z">
              <w:r w:rsidRPr="006B52D9">
                <w:rPr>
                  <w:rFonts w:eastAsiaTheme="minorEastAsia"/>
                  <w:sz w:val="24"/>
                  <w:szCs w:val="24"/>
                  <w:rPrChange w:id="1220" w:author="Administrator" w:date="2021-12-10T19:38:00Z">
                    <w:rPr>
                      <w:rFonts w:eastAsiaTheme="minorEastAsia"/>
                    </w:rPr>
                  </w:rPrChange>
                </w:rPr>
                <w:t xml:space="preserve"> (continuous</w:t>
              </w:r>
              <w:proofErr w:type="gramStart"/>
              <w:r w:rsidRPr="006B52D9">
                <w:rPr>
                  <w:rFonts w:eastAsiaTheme="minorEastAsia"/>
                  <w:sz w:val="24"/>
                  <w:szCs w:val="24"/>
                  <w:rPrChange w:id="1221" w:author="Administrator" w:date="2021-12-10T19:38:00Z">
                    <w:rPr>
                      <w:rFonts w:eastAsiaTheme="minorEastAsia"/>
                    </w:rPr>
                  </w:rPrChange>
                </w:rPr>
                <w:t>);</w:t>
              </w:r>
              <w:proofErr w:type="gramEnd"/>
            </w:ins>
          </w:p>
          <w:p w14:paraId="09A8ECA0" w14:textId="71DE117B" w:rsidR="008D0725" w:rsidRPr="006B52D9" w:rsidRDefault="008D0725" w:rsidP="006B52D9">
            <w:pPr>
              <w:pStyle w:val="ListParagraph"/>
              <w:ind w:left="0"/>
              <w:jc w:val="right"/>
              <w:rPr>
                <w:ins w:id="1222" w:author="Administrator" w:date="2021-12-10T19:23:00Z"/>
                <w:rFonts w:eastAsiaTheme="minorEastAsia"/>
                <w:sz w:val="24"/>
                <w:szCs w:val="24"/>
                <w:rPrChange w:id="1223" w:author="Administrator" w:date="2021-12-10T19:38:00Z">
                  <w:rPr>
                    <w:ins w:id="1224" w:author="Administrator" w:date="2021-12-10T19:23:00Z"/>
                    <w:rFonts w:eastAsiaTheme="minorEastAsia"/>
                  </w:rPr>
                </w:rPrChange>
              </w:rPr>
              <w:pPrChange w:id="1225" w:author="Administrator" w:date="2021-12-10T19:38:00Z">
                <w:pPr>
                  <w:pStyle w:val="ListParagraph"/>
                  <w:spacing w:line="480" w:lineRule="auto"/>
                  <w:ind w:left="0"/>
                  <w:jc w:val="both"/>
                </w:pPr>
              </w:pPrChange>
            </w:pPr>
            <w:ins w:id="1226" w:author="Administrator" w:date="2021-12-10T19:23:00Z">
              <w:r w:rsidRPr="006B52D9">
                <w:rPr>
                  <w:rFonts w:eastAsiaTheme="minorEastAsia"/>
                  <w:sz w:val="24"/>
                  <w:szCs w:val="24"/>
                  <w:rPrChange w:id="1227" w:author="Administrator" w:date="2021-12-10T19:38:00Z">
                    <w:rPr>
                      <w:rFonts w:eastAsiaTheme="minorEastAsia"/>
                    </w:rPr>
                  </w:rPrChange>
                </w:rPr>
                <w:t>Serum creatinine (</w:t>
              </w:r>
            </w:ins>
            <w:ins w:id="1228" w:author="Administrator" w:date="2021-12-10T19:25:00Z">
              <w:r w:rsidR="0006110E" w:rsidRPr="006B52D9">
                <w:rPr>
                  <w:rFonts w:eastAsiaTheme="minorEastAsia"/>
                  <w:sz w:val="24"/>
                  <w:szCs w:val="24"/>
                  <w:rPrChange w:id="1229" w:author="Administrator" w:date="2021-12-10T19:38:00Z">
                    <w:rPr>
                      <w:rFonts w:eastAsiaTheme="minorEastAsia"/>
                    </w:rPr>
                  </w:rPrChange>
                </w:rPr>
                <w:t>binary</w:t>
              </w:r>
            </w:ins>
            <w:proofErr w:type="gramStart"/>
            <w:ins w:id="1230" w:author="Administrator" w:date="2021-12-10T19:23:00Z">
              <w:r w:rsidRPr="006B52D9">
                <w:rPr>
                  <w:rFonts w:eastAsiaTheme="minorEastAsia"/>
                  <w:sz w:val="24"/>
                  <w:szCs w:val="24"/>
                  <w:rPrChange w:id="1231" w:author="Administrator" w:date="2021-12-10T19:38:00Z">
                    <w:rPr>
                      <w:rFonts w:eastAsiaTheme="minorEastAsia"/>
                    </w:rPr>
                  </w:rPrChange>
                </w:rPr>
                <w:t>);</w:t>
              </w:r>
              <w:proofErr w:type="gramEnd"/>
            </w:ins>
          </w:p>
          <w:p w14:paraId="308A7ECF" w14:textId="77777777" w:rsidR="008D0725" w:rsidRPr="006B52D9" w:rsidRDefault="008D0725" w:rsidP="006B52D9">
            <w:pPr>
              <w:pStyle w:val="ListParagraph"/>
              <w:ind w:left="0"/>
              <w:jc w:val="right"/>
              <w:rPr>
                <w:ins w:id="1232" w:author="Administrator" w:date="2021-12-10T19:23:00Z"/>
                <w:rFonts w:eastAsiaTheme="minorEastAsia" w:hint="eastAsia"/>
                <w:sz w:val="24"/>
                <w:szCs w:val="24"/>
                <w:rPrChange w:id="1233" w:author="Administrator" w:date="2021-12-10T19:38:00Z">
                  <w:rPr>
                    <w:ins w:id="1234" w:author="Administrator" w:date="2021-12-10T19:23:00Z"/>
                    <w:rFonts w:eastAsiaTheme="minorEastAsia" w:hint="eastAsia"/>
                  </w:rPr>
                </w:rPrChange>
              </w:rPr>
              <w:pPrChange w:id="1235" w:author="Administrator" w:date="2021-12-10T19:38:00Z">
                <w:pPr>
                  <w:pStyle w:val="ListParagraph"/>
                  <w:spacing w:line="480" w:lineRule="auto"/>
                  <w:ind w:left="0"/>
                  <w:jc w:val="both"/>
                </w:pPr>
              </w:pPrChange>
            </w:pPr>
            <w:ins w:id="1236" w:author="Administrator" w:date="2021-12-10T19:23:00Z">
              <w:r w:rsidRPr="006B52D9">
                <w:rPr>
                  <w:rFonts w:eastAsiaTheme="minorEastAsia"/>
                  <w:sz w:val="24"/>
                  <w:szCs w:val="24"/>
                  <w:rPrChange w:id="1237" w:author="Administrator" w:date="2021-12-10T19:38:00Z">
                    <w:rPr>
                      <w:rFonts w:eastAsiaTheme="minorEastAsia"/>
                    </w:rPr>
                  </w:rPrChange>
                </w:rPr>
                <w:t>Serum sodium (continuous)</w:t>
              </w:r>
            </w:ins>
          </w:p>
        </w:tc>
        <w:tc>
          <w:tcPr>
            <w:tcW w:w="1980" w:type="dxa"/>
            <w:tcBorders>
              <w:top w:val="nil"/>
              <w:left w:val="nil"/>
              <w:bottom w:val="single" w:sz="4" w:space="0" w:color="auto"/>
              <w:right w:val="nil"/>
            </w:tcBorders>
            <w:tcPrChange w:id="1238" w:author="Administrator" w:date="2021-12-10T19:39:00Z">
              <w:tcPr>
                <w:tcW w:w="2143" w:type="dxa"/>
                <w:gridSpan w:val="3"/>
              </w:tcPr>
            </w:tcPrChange>
          </w:tcPr>
          <w:p w14:paraId="4C2F8604" w14:textId="77777777" w:rsidR="008D0725" w:rsidRPr="006B52D9" w:rsidRDefault="008D0725" w:rsidP="006B52D9">
            <w:pPr>
              <w:pStyle w:val="ListParagraph"/>
              <w:ind w:left="0"/>
              <w:jc w:val="right"/>
              <w:rPr>
                <w:ins w:id="1239" w:author="Administrator" w:date="2021-12-10T19:23:00Z"/>
                <w:sz w:val="24"/>
                <w:szCs w:val="24"/>
                <w:rPrChange w:id="1240" w:author="Administrator" w:date="2021-12-10T19:38:00Z">
                  <w:rPr>
                    <w:ins w:id="1241" w:author="Administrator" w:date="2021-12-10T19:23:00Z"/>
                  </w:rPr>
                </w:rPrChange>
              </w:rPr>
              <w:pPrChange w:id="1242" w:author="Administrator" w:date="2021-12-10T19:38:00Z">
                <w:pPr>
                  <w:pStyle w:val="ListParagraph"/>
                  <w:spacing w:line="480" w:lineRule="auto"/>
                  <w:ind w:left="0"/>
                  <w:jc w:val="both"/>
                </w:pPr>
              </w:pPrChange>
            </w:pPr>
            <w:ins w:id="1243" w:author="Administrator" w:date="2021-12-10T19:23:00Z">
              <w:r w:rsidRPr="006B52D9">
                <w:rPr>
                  <w:sz w:val="24"/>
                  <w:szCs w:val="24"/>
                  <w:rPrChange w:id="1244" w:author="Administrator" w:date="2021-12-10T19:38:00Z">
                    <w:rPr/>
                  </w:rPrChange>
                </w:rPr>
                <w:t>+ Sex (binary</w:t>
              </w:r>
              <w:r w:rsidRPr="006B52D9">
                <w:rPr>
                  <w:rFonts w:ascii="SimSun" w:eastAsia="SimSun" w:hAnsi="SimSun" w:cs="SimSun" w:hint="eastAsia"/>
                  <w:sz w:val="24"/>
                  <w:szCs w:val="24"/>
                  <w:rPrChange w:id="1245" w:author="Administrator" w:date="2021-12-10T19:38:00Z">
                    <w:rPr>
                      <w:rFonts w:ascii="SimSun" w:eastAsia="SimSun" w:hAnsi="SimSun" w:cs="SimSun" w:hint="eastAsia"/>
                    </w:rPr>
                  </w:rPrChange>
                </w:rPr>
                <w:t>)</w:t>
              </w:r>
            </w:ins>
          </w:p>
        </w:tc>
        <w:tc>
          <w:tcPr>
            <w:tcW w:w="2340" w:type="dxa"/>
            <w:tcBorders>
              <w:top w:val="nil"/>
              <w:left w:val="nil"/>
              <w:bottom w:val="single" w:sz="4" w:space="0" w:color="auto"/>
              <w:right w:val="nil"/>
            </w:tcBorders>
            <w:tcPrChange w:id="1246" w:author="Administrator" w:date="2021-12-10T19:39:00Z">
              <w:tcPr>
                <w:tcW w:w="2143" w:type="dxa"/>
                <w:gridSpan w:val="2"/>
              </w:tcPr>
            </w:tcPrChange>
          </w:tcPr>
          <w:p w14:paraId="563537D8" w14:textId="77777777" w:rsidR="008D0725" w:rsidRPr="006B52D9" w:rsidRDefault="008D0725" w:rsidP="006B52D9">
            <w:pPr>
              <w:jc w:val="right"/>
              <w:rPr>
                <w:ins w:id="1247" w:author="Administrator" w:date="2021-12-10T19:23:00Z"/>
                <w:sz w:val="24"/>
                <w:szCs w:val="24"/>
                <w:rPrChange w:id="1248" w:author="Administrator" w:date="2021-12-10T19:38:00Z">
                  <w:rPr>
                    <w:ins w:id="1249" w:author="Administrator" w:date="2021-12-10T19:23:00Z"/>
                  </w:rPr>
                </w:rPrChange>
              </w:rPr>
              <w:pPrChange w:id="1250" w:author="Administrator" w:date="2021-12-10T19:38:00Z">
                <w:pPr>
                  <w:spacing w:line="480" w:lineRule="auto"/>
                  <w:jc w:val="both"/>
                </w:pPr>
              </w:pPrChange>
            </w:pPr>
            <w:ins w:id="1251" w:author="Administrator" w:date="2021-12-10T19:23:00Z">
              <w:r w:rsidRPr="006B52D9">
                <w:rPr>
                  <w:sz w:val="24"/>
                  <w:szCs w:val="24"/>
                  <w:rPrChange w:id="1252" w:author="Administrator" w:date="2021-12-10T19:38:00Z">
                    <w:rPr/>
                  </w:rPrChange>
                </w:rPr>
                <w:t>-Anemia (binary)</w:t>
              </w:r>
            </w:ins>
          </w:p>
        </w:tc>
      </w:tr>
      <w:tr w:rsidR="008D0725" w14:paraId="26BEAC9C" w14:textId="77777777" w:rsidTr="006B52D9">
        <w:trPr>
          <w:jc w:val="center"/>
          <w:ins w:id="1253" w:author="Administrator" w:date="2021-12-10T19:22:00Z"/>
          <w:trPrChange w:id="1254" w:author="Administrator" w:date="2021-12-10T19:39:00Z">
            <w:trPr>
              <w:gridAfter w:val="0"/>
            </w:trPr>
          </w:trPrChange>
        </w:trPr>
        <w:tc>
          <w:tcPr>
            <w:tcW w:w="9360" w:type="dxa"/>
            <w:gridSpan w:val="4"/>
            <w:tcBorders>
              <w:top w:val="single" w:sz="4" w:space="0" w:color="auto"/>
              <w:left w:val="nil"/>
              <w:bottom w:val="single" w:sz="4" w:space="0" w:color="auto"/>
              <w:right w:val="nil"/>
            </w:tcBorders>
            <w:tcPrChange w:id="1255" w:author="Administrator" w:date="2021-12-10T19:39:00Z">
              <w:tcPr>
                <w:tcW w:w="8630" w:type="dxa"/>
                <w:gridSpan w:val="10"/>
              </w:tcPr>
            </w:tcPrChange>
          </w:tcPr>
          <w:p w14:paraId="47586F9D" w14:textId="7DCAC0EE" w:rsidR="008D0725" w:rsidRPr="006B52D9" w:rsidRDefault="008D0725" w:rsidP="006B52D9">
            <w:pPr>
              <w:pStyle w:val="ListParagraph"/>
              <w:ind w:left="0"/>
              <w:jc w:val="right"/>
              <w:rPr>
                <w:ins w:id="1256" w:author="Administrator" w:date="2021-12-10T19:22:00Z"/>
                <w:sz w:val="24"/>
                <w:szCs w:val="24"/>
                <w:rPrChange w:id="1257" w:author="Administrator" w:date="2021-12-10T19:38:00Z">
                  <w:rPr>
                    <w:ins w:id="1258" w:author="Administrator" w:date="2021-12-10T19:22:00Z"/>
                  </w:rPr>
                </w:rPrChange>
              </w:rPr>
              <w:pPrChange w:id="1259" w:author="Administrator" w:date="2021-12-10T19:38:00Z">
                <w:pPr>
                  <w:pStyle w:val="ListParagraph"/>
                  <w:spacing w:line="480" w:lineRule="auto"/>
                  <w:ind w:left="0"/>
                  <w:jc w:val="both"/>
                </w:pPr>
              </w:pPrChange>
            </w:pPr>
            <w:ins w:id="1260" w:author="Administrator" w:date="2021-12-10T19:22:00Z">
              <w:r w:rsidRPr="006B52D9">
                <w:rPr>
                  <w:sz w:val="24"/>
                  <w:szCs w:val="24"/>
                  <w:rPrChange w:id="1261" w:author="Administrator" w:date="2021-12-10T19:38:00Z">
                    <w:rPr/>
                  </w:rPrChange>
                </w:rPr>
                <w:t xml:space="preserve">For </w:t>
              </w:r>
            </w:ins>
            <w:ins w:id="1262" w:author="Administrator" w:date="2021-12-10T19:24:00Z">
              <w:r w:rsidR="008E42DE" w:rsidRPr="006B52D9">
                <w:rPr>
                  <w:sz w:val="24"/>
                  <w:szCs w:val="24"/>
                  <w:rPrChange w:id="1263" w:author="Administrator" w:date="2021-12-10T19:38:00Z">
                    <w:rPr/>
                  </w:rPrChange>
                </w:rPr>
                <w:t>binary</w:t>
              </w:r>
            </w:ins>
            <w:ins w:id="1264" w:author="Administrator" w:date="2021-12-10T19:38:00Z">
              <w:r w:rsidR="006B52D9">
                <w:rPr>
                  <w:sz w:val="24"/>
                  <w:szCs w:val="24"/>
                </w:rPr>
                <w:t xml:space="preserve"> </w:t>
              </w:r>
            </w:ins>
            <w:ins w:id="1265" w:author="Administrator" w:date="2021-12-10T19:22:00Z">
              <w:r w:rsidRPr="006B52D9">
                <w:rPr>
                  <w:sz w:val="24"/>
                  <w:szCs w:val="24"/>
                  <w:rPrChange w:id="1266" w:author="Administrator" w:date="2021-12-10T19:38:00Z">
                    <w:rPr/>
                  </w:rPrChange>
                </w:rPr>
                <w:t>ser</w:t>
              </w:r>
            </w:ins>
            <w:ins w:id="1267" w:author="Administrator" w:date="2021-12-10T19:23:00Z">
              <w:r w:rsidRPr="006B52D9">
                <w:rPr>
                  <w:sz w:val="24"/>
                  <w:szCs w:val="24"/>
                  <w:rPrChange w:id="1268" w:author="Administrator" w:date="2021-12-10T19:38:00Z">
                    <w:rPr/>
                  </w:rPrChange>
                </w:rPr>
                <w:t>um creatinine</w:t>
              </w:r>
            </w:ins>
          </w:p>
        </w:tc>
      </w:tr>
      <w:tr w:rsidR="006B52D9" w14:paraId="076E3871" w14:textId="77777777" w:rsidTr="006B52D9">
        <w:trPr>
          <w:jc w:val="center"/>
          <w:ins w:id="1269" w:author="Administrator" w:date="2021-12-10T19:19:00Z"/>
          <w:trPrChange w:id="1270" w:author="Administrator" w:date="2021-12-10T19:39:00Z">
            <w:trPr>
              <w:gridAfter w:val="0"/>
            </w:trPr>
          </w:trPrChange>
        </w:trPr>
        <w:tc>
          <w:tcPr>
            <w:tcW w:w="1890" w:type="dxa"/>
            <w:tcBorders>
              <w:top w:val="single" w:sz="4" w:space="0" w:color="auto"/>
              <w:left w:val="nil"/>
              <w:bottom w:val="nil"/>
              <w:right w:val="nil"/>
            </w:tcBorders>
            <w:tcPrChange w:id="1271" w:author="Administrator" w:date="2021-12-10T19:39:00Z">
              <w:tcPr>
                <w:tcW w:w="1890" w:type="dxa"/>
                <w:gridSpan w:val="2"/>
                <w:tcBorders>
                  <w:top w:val="single" w:sz="4" w:space="0" w:color="auto"/>
                  <w:left w:val="nil"/>
                  <w:bottom w:val="nil"/>
                  <w:right w:val="nil"/>
                </w:tcBorders>
              </w:tcPr>
            </w:tcPrChange>
          </w:tcPr>
          <w:p w14:paraId="30B6CEDC" w14:textId="0580E088" w:rsidR="006321C9" w:rsidRPr="006B52D9" w:rsidRDefault="00FB4F6E" w:rsidP="006B52D9">
            <w:pPr>
              <w:pStyle w:val="ListParagraph"/>
              <w:ind w:left="0"/>
              <w:jc w:val="both"/>
              <w:rPr>
                <w:ins w:id="1272" w:author="Administrator" w:date="2021-12-10T19:19:00Z"/>
                <w:sz w:val="24"/>
                <w:szCs w:val="24"/>
                <w:rPrChange w:id="1273" w:author="Administrator" w:date="2021-12-10T19:38:00Z">
                  <w:rPr>
                    <w:ins w:id="1274" w:author="Administrator" w:date="2021-12-10T19:19:00Z"/>
                  </w:rPr>
                </w:rPrChange>
              </w:rPr>
              <w:pPrChange w:id="1275" w:author="Administrator" w:date="2021-12-10T19:37:00Z">
                <w:pPr>
                  <w:pStyle w:val="ListParagraph"/>
                  <w:spacing w:line="480" w:lineRule="auto"/>
                  <w:ind w:left="0"/>
                  <w:jc w:val="both"/>
                </w:pPr>
              </w:pPrChange>
            </w:pPr>
            <w:ins w:id="1276" w:author="Administrator" w:date="2021-12-10T19:19:00Z">
              <w:r w:rsidRPr="006B52D9">
                <w:rPr>
                  <w:sz w:val="24"/>
                  <w:szCs w:val="24"/>
                  <w:rPrChange w:id="1277" w:author="Administrator" w:date="2021-12-10T19:38:00Z">
                    <w:rPr/>
                  </w:rPrChange>
                </w:rPr>
                <w:t>Tunning parameter (</w:t>
              </w:r>
            </w:ins>
            <w:ins w:id="1278" w:author="Administrator" w:date="2021-12-10T19:20:00Z">
              <w:r w:rsidRPr="006B52D9">
                <w:rPr>
                  <w:sz w:val="24"/>
                  <w:szCs w:val="24"/>
                  <w:rPrChange w:id="1279" w:author="Administrator" w:date="2021-12-10T19:38:00Z">
                    <w:rPr/>
                  </w:rPrChange>
                </w:rPr>
                <w:t>λ)</w:t>
              </w:r>
            </w:ins>
          </w:p>
        </w:tc>
        <w:tc>
          <w:tcPr>
            <w:tcW w:w="3150" w:type="dxa"/>
            <w:tcBorders>
              <w:top w:val="single" w:sz="4" w:space="0" w:color="auto"/>
              <w:left w:val="nil"/>
              <w:bottom w:val="nil"/>
              <w:right w:val="nil"/>
            </w:tcBorders>
            <w:tcPrChange w:id="1280" w:author="Administrator" w:date="2021-12-10T19:39:00Z">
              <w:tcPr>
                <w:tcW w:w="3150" w:type="dxa"/>
                <w:gridSpan w:val="5"/>
                <w:tcBorders>
                  <w:top w:val="single" w:sz="4" w:space="0" w:color="auto"/>
                  <w:left w:val="nil"/>
                  <w:bottom w:val="nil"/>
                  <w:right w:val="nil"/>
                </w:tcBorders>
              </w:tcPr>
            </w:tcPrChange>
          </w:tcPr>
          <w:p w14:paraId="702AA9C8" w14:textId="298271DC" w:rsidR="006321C9" w:rsidRPr="006B52D9" w:rsidRDefault="00BA2E12" w:rsidP="006B52D9">
            <w:pPr>
              <w:pStyle w:val="ListParagraph"/>
              <w:ind w:left="0"/>
              <w:jc w:val="right"/>
              <w:rPr>
                <w:ins w:id="1281" w:author="Administrator" w:date="2021-12-10T19:19:00Z"/>
                <w:sz w:val="24"/>
                <w:szCs w:val="24"/>
                <w:rPrChange w:id="1282" w:author="Administrator" w:date="2021-12-10T19:38:00Z">
                  <w:rPr>
                    <w:ins w:id="1283" w:author="Administrator" w:date="2021-12-10T19:19:00Z"/>
                  </w:rPr>
                </w:rPrChange>
              </w:rPr>
              <w:pPrChange w:id="1284" w:author="Administrator" w:date="2021-12-10T19:38:00Z">
                <w:pPr>
                  <w:pStyle w:val="ListParagraph"/>
                  <w:spacing w:line="480" w:lineRule="auto"/>
                  <w:ind w:left="0"/>
                  <w:jc w:val="both"/>
                </w:pPr>
              </w:pPrChange>
            </w:pPr>
            <w:ins w:id="1285" w:author="Administrator" w:date="2021-12-10T19:20:00Z">
              <w:r w:rsidRPr="006B52D9">
                <w:rPr>
                  <w:sz w:val="24"/>
                  <w:szCs w:val="24"/>
                  <w:rPrChange w:id="1286" w:author="Administrator" w:date="2021-12-10T19:38:00Z">
                    <w:rPr/>
                  </w:rPrChange>
                </w:rPr>
                <w:t>0.028</w:t>
              </w:r>
            </w:ins>
          </w:p>
        </w:tc>
        <w:tc>
          <w:tcPr>
            <w:tcW w:w="1980" w:type="dxa"/>
            <w:tcBorders>
              <w:top w:val="single" w:sz="4" w:space="0" w:color="auto"/>
              <w:left w:val="nil"/>
              <w:bottom w:val="nil"/>
              <w:right w:val="nil"/>
            </w:tcBorders>
            <w:tcPrChange w:id="1287" w:author="Administrator" w:date="2021-12-10T19:39:00Z">
              <w:tcPr>
                <w:tcW w:w="1447" w:type="dxa"/>
                <w:tcBorders>
                  <w:top w:val="single" w:sz="4" w:space="0" w:color="auto"/>
                  <w:left w:val="nil"/>
                  <w:bottom w:val="nil"/>
                  <w:right w:val="nil"/>
                </w:tcBorders>
              </w:tcPr>
            </w:tcPrChange>
          </w:tcPr>
          <w:p w14:paraId="2FC05205" w14:textId="05432D5A" w:rsidR="006321C9" w:rsidRPr="006B52D9" w:rsidRDefault="00BA2E12" w:rsidP="006B52D9">
            <w:pPr>
              <w:pStyle w:val="ListParagraph"/>
              <w:ind w:left="0"/>
              <w:jc w:val="right"/>
              <w:rPr>
                <w:ins w:id="1288" w:author="Administrator" w:date="2021-12-10T19:19:00Z"/>
                <w:sz w:val="24"/>
                <w:szCs w:val="24"/>
                <w:rPrChange w:id="1289" w:author="Administrator" w:date="2021-12-10T19:38:00Z">
                  <w:rPr>
                    <w:ins w:id="1290" w:author="Administrator" w:date="2021-12-10T19:19:00Z"/>
                  </w:rPr>
                </w:rPrChange>
              </w:rPr>
              <w:pPrChange w:id="1291" w:author="Administrator" w:date="2021-12-10T19:38:00Z">
                <w:pPr>
                  <w:pStyle w:val="ListParagraph"/>
                  <w:spacing w:line="480" w:lineRule="auto"/>
                  <w:ind w:left="0"/>
                  <w:jc w:val="both"/>
                </w:pPr>
              </w:pPrChange>
            </w:pPr>
            <w:ins w:id="1292" w:author="Administrator" w:date="2021-12-10T19:20:00Z">
              <w:r w:rsidRPr="006B52D9">
                <w:rPr>
                  <w:sz w:val="24"/>
                  <w:szCs w:val="24"/>
                  <w:rPrChange w:id="1293" w:author="Administrator" w:date="2021-12-10T19:38:00Z">
                    <w:rPr/>
                  </w:rPrChange>
                </w:rPr>
                <w:t>0.021</w:t>
              </w:r>
            </w:ins>
          </w:p>
        </w:tc>
        <w:tc>
          <w:tcPr>
            <w:tcW w:w="2340" w:type="dxa"/>
            <w:tcBorders>
              <w:top w:val="single" w:sz="4" w:space="0" w:color="auto"/>
              <w:left w:val="nil"/>
              <w:bottom w:val="nil"/>
              <w:right w:val="nil"/>
            </w:tcBorders>
            <w:tcPrChange w:id="1294" w:author="Administrator" w:date="2021-12-10T19:39:00Z">
              <w:tcPr>
                <w:tcW w:w="2143" w:type="dxa"/>
                <w:gridSpan w:val="2"/>
                <w:tcBorders>
                  <w:top w:val="single" w:sz="4" w:space="0" w:color="auto"/>
                  <w:left w:val="nil"/>
                  <w:bottom w:val="nil"/>
                  <w:right w:val="nil"/>
                </w:tcBorders>
              </w:tcPr>
            </w:tcPrChange>
          </w:tcPr>
          <w:p w14:paraId="0017671B" w14:textId="44512BF8" w:rsidR="006321C9" w:rsidRPr="006B52D9" w:rsidRDefault="00BA2E12" w:rsidP="006B52D9">
            <w:pPr>
              <w:pStyle w:val="ListParagraph"/>
              <w:ind w:left="0"/>
              <w:jc w:val="right"/>
              <w:rPr>
                <w:ins w:id="1295" w:author="Administrator" w:date="2021-12-10T19:19:00Z"/>
                <w:sz w:val="24"/>
                <w:szCs w:val="24"/>
                <w:rPrChange w:id="1296" w:author="Administrator" w:date="2021-12-10T19:38:00Z">
                  <w:rPr>
                    <w:ins w:id="1297" w:author="Administrator" w:date="2021-12-10T19:19:00Z"/>
                  </w:rPr>
                </w:rPrChange>
              </w:rPr>
              <w:pPrChange w:id="1298" w:author="Administrator" w:date="2021-12-10T19:38:00Z">
                <w:pPr>
                  <w:pStyle w:val="ListParagraph"/>
                  <w:spacing w:line="480" w:lineRule="auto"/>
                  <w:ind w:left="0"/>
                  <w:jc w:val="both"/>
                </w:pPr>
              </w:pPrChange>
            </w:pPr>
            <w:ins w:id="1299" w:author="Administrator" w:date="2021-12-10T19:20:00Z">
              <w:r w:rsidRPr="006B52D9">
                <w:rPr>
                  <w:sz w:val="24"/>
                  <w:szCs w:val="24"/>
                  <w:rPrChange w:id="1300" w:author="Administrator" w:date="2021-12-10T19:38:00Z">
                    <w:rPr/>
                  </w:rPrChange>
                </w:rPr>
                <w:t>0.058</w:t>
              </w:r>
            </w:ins>
          </w:p>
        </w:tc>
      </w:tr>
      <w:tr w:rsidR="006B52D9" w14:paraId="4EB504F6" w14:textId="77777777" w:rsidTr="006B52D9">
        <w:trPr>
          <w:jc w:val="center"/>
          <w:ins w:id="1301" w:author="Administrator" w:date="2021-12-10T19:19:00Z"/>
          <w:trPrChange w:id="1302" w:author="Administrator" w:date="2021-12-10T19:39:00Z">
            <w:trPr>
              <w:gridAfter w:val="0"/>
            </w:trPr>
          </w:trPrChange>
        </w:trPr>
        <w:tc>
          <w:tcPr>
            <w:tcW w:w="1890" w:type="dxa"/>
            <w:tcBorders>
              <w:top w:val="nil"/>
              <w:left w:val="nil"/>
              <w:bottom w:val="nil"/>
              <w:right w:val="nil"/>
            </w:tcBorders>
            <w:tcPrChange w:id="1303" w:author="Administrator" w:date="2021-12-10T19:39:00Z">
              <w:tcPr>
                <w:tcW w:w="1890" w:type="dxa"/>
                <w:gridSpan w:val="2"/>
                <w:tcBorders>
                  <w:top w:val="nil"/>
                  <w:left w:val="nil"/>
                  <w:bottom w:val="nil"/>
                  <w:right w:val="nil"/>
                </w:tcBorders>
              </w:tcPr>
            </w:tcPrChange>
          </w:tcPr>
          <w:p w14:paraId="1FC3DAC1" w14:textId="637D7A7C" w:rsidR="006321C9" w:rsidRPr="006B52D9" w:rsidRDefault="00FB4F6E" w:rsidP="006B52D9">
            <w:pPr>
              <w:pStyle w:val="ListParagraph"/>
              <w:ind w:left="0"/>
              <w:jc w:val="both"/>
              <w:rPr>
                <w:ins w:id="1304" w:author="Administrator" w:date="2021-12-10T19:19:00Z"/>
                <w:sz w:val="24"/>
                <w:szCs w:val="24"/>
                <w:rPrChange w:id="1305" w:author="Administrator" w:date="2021-12-10T19:38:00Z">
                  <w:rPr>
                    <w:ins w:id="1306" w:author="Administrator" w:date="2021-12-10T19:19:00Z"/>
                  </w:rPr>
                </w:rPrChange>
              </w:rPr>
              <w:pPrChange w:id="1307" w:author="Administrator" w:date="2021-12-10T19:37:00Z">
                <w:pPr>
                  <w:pStyle w:val="ListParagraph"/>
                  <w:spacing w:line="480" w:lineRule="auto"/>
                  <w:ind w:left="0"/>
                  <w:jc w:val="both"/>
                </w:pPr>
              </w:pPrChange>
            </w:pPr>
            <w:ins w:id="1308" w:author="Administrator" w:date="2021-12-10T19:20:00Z">
              <w:r w:rsidRPr="006B52D9">
                <w:rPr>
                  <w:sz w:val="24"/>
                  <w:szCs w:val="24"/>
                  <w:rPrChange w:id="1309" w:author="Administrator" w:date="2021-12-10T19:38:00Z">
                    <w:rPr/>
                  </w:rPrChange>
                </w:rPr>
                <w:t>Numbers</w:t>
              </w:r>
            </w:ins>
          </w:p>
        </w:tc>
        <w:tc>
          <w:tcPr>
            <w:tcW w:w="3150" w:type="dxa"/>
            <w:tcBorders>
              <w:top w:val="nil"/>
              <w:left w:val="nil"/>
              <w:bottom w:val="nil"/>
              <w:right w:val="nil"/>
            </w:tcBorders>
            <w:tcPrChange w:id="1310" w:author="Administrator" w:date="2021-12-10T19:39:00Z">
              <w:tcPr>
                <w:tcW w:w="3150" w:type="dxa"/>
                <w:gridSpan w:val="5"/>
                <w:tcBorders>
                  <w:top w:val="nil"/>
                  <w:left w:val="nil"/>
                  <w:bottom w:val="nil"/>
                  <w:right w:val="nil"/>
                </w:tcBorders>
              </w:tcPr>
            </w:tcPrChange>
          </w:tcPr>
          <w:p w14:paraId="37ABE4D9" w14:textId="02D5B7F6" w:rsidR="006321C9" w:rsidRPr="006B52D9" w:rsidRDefault="006C6264" w:rsidP="006B52D9">
            <w:pPr>
              <w:jc w:val="right"/>
              <w:rPr>
                <w:ins w:id="1311" w:author="Administrator" w:date="2021-12-10T19:19:00Z"/>
                <w:sz w:val="24"/>
                <w:szCs w:val="24"/>
                <w:rPrChange w:id="1312" w:author="Administrator" w:date="2021-12-10T19:38:00Z">
                  <w:rPr>
                    <w:ins w:id="1313" w:author="Administrator" w:date="2021-12-10T19:19:00Z"/>
                  </w:rPr>
                </w:rPrChange>
              </w:rPr>
              <w:pPrChange w:id="1314" w:author="Administrator" w:date="2021-12-10T19:38:00Z">
                <w:pPr>
                  <w:pStyle w:val="ListParagraph"/>
                  <w:spacing w:line="480" w:lineRule="auto"/>
                  <w:ind w:left="0"/>
                  <w:jc w:val="both"/>
                </w:pPr>
              </w:pPrChange>
            </w:pPr>
            <w:ins w:id="1315" w:author="Administrator" w:date="2021-12-10T19:21:00Z">
              <w:r w:rsidRPr="006B52D9">
                <w:rPr>
                  <w:sz w:val="24"/>
                  <w:szCs w:val="24"/>
                  <w:rPrChange w:id="1316" w:author="Administrator" w:date="2021-12-10T19:38:00Z">
                    <w:rPr/>
                  </w:rPrChange>
                </w:rPr>
                <w:t>5</w:t>
              </w:r>
            </w:ins>
          </w:p>
        </w:tc>
        <w:tc>
          <w:tcPr>
            <w:tcW w:w="1980" w:type="dxa"/>
            <w:tcBorders>
              <w:top w:val="nil"/>
              <w:left w:val="nil"/>
              <w:bottom w:val="nil"/>
              <w:right w:val="nil"/>
            </w:tcBorders>
            <w:tcPrChange w:id="1317" w:author="Administrator" w:date="2021-12-10T19:39:00Z">
              <w:tcPr>
                <w:tcW w:w="1447" w:type="dxa"/>
                <w:tcBorders>
                  <w:top w:val="nil"/>
                  <w:left w:val="nil"/>
                  <w:bottom w:val="nil"/>
                  <w:right w:val="nil"/>
                </w:tcBorders>
              </w:tcPr>
            </w:tcPrChange>
          </w:tcPr>
          <w:p w14:paraId="58771E4A" w14:textId="5989E94D" w:rsidR="006321C9" w:rsidRPr="006B52D9" w:rsidRDefault="006C6264" w:rsidP="006B52D9">
            <w:pPr>
              <w:pStyle w:val="ListParagraph"/>
              <w:ind w:left="0"/>
              <w:jc w:val="right"/>
              <w:rPr>
                <w:ins w:id="1318" w:author="Administrator" w:date="2021-12-10T19:19:00Z"/>
                <w:sz w:val="24"/>
                <w:szCs w:val="24"/>
                <w:rPrChange w:id="1319" w:author="Administrator" w:date="2021-12-10T19:38:00Z">
                  <w:rPr>
                    <w:ins w:id="1320" w:author="Administrator" w:date="2021-12-10T19:19:00Z"/>
                  </w:rPr>
                </w:rPrChange>
              </w:rPr>
              <w:pPrChange w:id="1321" w:author="Administrator" w:date="2021-12-10T19:38:00Z">
                <w:pPr>
                  <w:pStyle w:val="ListParagraph"/>
                  <w:spacing w:line="480" w:lineRule="auto"/>
                  <w:ind w:left="0"/>
                  <w:jc w:val="both"/>
                </w:pPr>
              </w:pPrChange>
            </w:pPr>
            <w:ins w:id="1322" w:author="Administrator" w:date="2021-12-10T19:21:00Z">
              <w:r w:rsidRPr="006B52D9">
                <w:rPr>
                  <w:sz w:val="24"/>
                  <w:szCs w:val="24"/>
                  <w:rPrChange w:id="1323" w:author="Administrator" w:date="2021-12-10T19:38:00Z">
                    <w:rPr/>
                  </w:rPrChange>
                </w:rPr>
                <w:t>6</w:t>
              </w:r>
            </w:ins>
          </w:p>
        </w:tc>
        <w:tc>
          <w:tcPr>
            <w:tcW w:w="2340" w:type="dxa"/>
            <w:tcBorders>
              <w:top w:val="nil"/>
              <w:left w:val="nil"/>
              <w:bottom w:val="nil"/>
              <w:right w:val="nil"/>
            </w:tcBorders>
            <w:tcPrChange w:id="1324" w:author="Administrator" w:date="2021-12-10T19:39:00Z">
              <w:tcPr>
                <w:tcW w:w="2143" w:type="dxa"/>
                <w:gridSpan w:val="2"/>
                <w:tcBorders>
                  <w:top w:val="nil"/>
                  <w:left w:val="nil"/>
                  <w:bottom w:val="nil"/>
                  <w:right w:val="nil"/>
                </w:tcBorders>
              </w:tcPr>
            </w:tcPrChange>
          </w:tcPr>
          <w:p w14:paraId="6CD1E555" w14:textId="54B9FE12" w:rsidR="006321C9" w:rsidRPr="006B52D9" w:rsidRDefault="006C6264" w:rsidP="006B52D9">
            <w:pPr>
              <w:pStyle w:val="ListParagraph"/>
              <w:ind w:left="0"/>
              <w:jc w:val="right"/>
              <w:rPr>
                <w:ins w:id="1325" w:author="Administrator" w:date="2021-12-10T19:19:00Z"/>
                <w:sz w:val="24"/>
                <w:szCs w:val="24"/>
                <w:rPrChange w:id="1326" w:author="Administrator" w:date="2021-12-10T19:38:00Z">
                  <w:rPr>
                    <w:ins w:id="1327" w:author="Administrator" w:date="2021-12-10T19:19:00Z"/>
                  </w:rPr>
                </w:rPrChange>
              </w:rPr>
              <w:pPrChange w:id="1328" w:author="Administrator" w:date="2021-12-10T19:38:00Z">
                <w:pPr>
                  <w:pStyle w:val="ListParagraph"/>
                  <w:spacing w:line="480" w:lineRule="auto"/>
                  <w:ind w:left="0"/>
                  <w:jc w:val="both"/>
                </w:pPr>
              </w:pPrChange>
            </w:pPr>
            <w:ins w:id="1329" w:author="Administrator" w:date="2021-12-10T19:21:00Z">
              <w:r w:rsidRPr="006B52D9">
                <w:rPr>
                  <w:sz w:val="24"/>
                  <w:szCs w:val="24"/>
                  <w:rPrChange w:id="1330" w:author="Administrator" w:date="2021-12-10T19:38:00Z">
                    <w:rPr/>
                  </w:rPrChange>
                </w:rPr>
                <w:t>4</w:t>
              </w:r>
            </w:ins>
          </w:p>
        </w:tc>
      </w:tr>
      <w:tr w:rsidR="006B52D9" w14:paraId="3FB5C411" w14:textId="77777777" w:rsidTr="006B52D9">
        <w:trPr>
          <w:jc w:val="center"/>
          <w:ins w:id="1331" w:author="Administrator" w:date="2021-12-10T19:19:00Z"/>
          <w:trPrChange w:id="1332" w:author="Administrator" w:date="2021-12-10T19:39:00Z">
            <w:trPr>
              <w:gridAfter w:val="0"/>
            </w:trPr>
          </w:trPrChange>
        </w:trPr>
        <w:tc>
          <w:tcPr>
            <w:tcW w:w="1890" w:type="dxa"/>
            <w:tcBorders>
              <w:top w:val="nil"/>
              <w:left w:val="nil"/>
              <w:bottom w:val="single" w:sz="4" w:space="0" w:color="auto"/>
              <w:right w:val="nil"/>
            </w:tcBorders>
            <w:tcPrChange w:id="1333" w:author="Administrator" w:date="2021-12-10T19:39:00Z">
              <w:tcPr>
                <w:tcW w:w="1890" w:type="dxa"/>
                <w:gridSpan w:val="2"/>
                <w:tcBorders>
                  <w:top w:val="nil"/>
                  <w:left w:val="nil"/>
                  <w:bottom w:val="single" w:sz="4" w:space="0" w:color="auto"/>
                  <w:right w:val="nil"/>
                </w:tcBorders>
              </w:tcPr>
            </w:tcPrChange>
          </w:tcPr>
          <w:p w14:paraId="02C661E3" w14:textId="14412FA0" w:rsidR="006321C9" w:rsidRPr="006B52D9" w:rsidRDefault="00FB4F6E" w:rsidP="006B52D9">
            <w:pPr>
              <w:pStyle w:val="ListParagraph"/>
              <w:ind w:left="0"/>
              <w:jc w:val="both"/>
              <w:rPr>
                <w:ins w:id="1334" w:author="Administrator" w:date="2021-12-10T19:19:00Z"/>
                <w:sz w:val="24"/>
                <w:szCs w:val="24"/>
                <w:rPrChange w:id="1335" w:author="Administrator" w:date="2021-12-10T19:38:00Z">
                  <w:rPr>
                    <w:ins w:id="1336" w:author="Administrator" w:date="2021-12-10T19:19:00Z"/>
                  </w:rPr>
                </w:rPrChange>
              </w:rPr>
              <w:pPrChange w:id="1337" w:author="Administrator" w:date="2021-12-10T19:37:00Z">
                <w:pPr>
                  <w:pStyle w:val="ListParagraph"/>
                  <w:spacing w:line="480" w:lineRule="auto"/>
                  <w:ind w:left="0"/>
                  <w:jc w:val="both"/>
                </w:pPr>
              </w:pPrChange>
            </w:pPr>
            <w:ins w:id="1338" w:author="Administrator" w:date="2021-12-10T19:20:00Z">
              <w:r w:rsidRPr="006B52D9">
                <w:rPr>
                  <w:sz w:val="24"/>
                  <w:szCs w:val="24"/>
                  <w:rPrChange w:id="1339" w:author="Administrator" w:date="2021-12-10T19:38:00Z">
                    <w:rPr/>
                  </w:rPrChange>
                </w:rPr>
                <w:t>Variables</w:t>
              </w:r>
            </w:ins>
          </w:p>
        </w:tc>
        <w:tc>
          <w:tcPr>
            <w:tcW w:w="3150" w:type="dxa"/>
            <w:tcBorders>
              <w:top w:val="nil"/>
              <w:left w:val="nil"/>
              <w:bottom w:val="single" w:sz="4" w:space="0" w:color="auto"/>
              <w:right w:val="nil"/>
            </w:tcBorders>
            <w:tcPrChange w:id="1340" w:author="Administrator" w:date="2021-12-10T19:39:00Z">
              <w:tcPr>
                <w:tcW w:w="3150" w:type="dxa"/>
                <w:gridSpan w:val="5"/>
                <w:tcBorders>
                  <w:top w:val="nil"/>
                  <w:left w:val="nil"/>
                  <w:bottom w:val="single" w:sz="4" w:space="0" w:color="auto"/>
                  <w:right w:val="nil"/>
                </w:tcBorders>
              </w:tcPr>
            </w:tcPrChange>
          </w:tcPr>
          <w:p w14:paraId="406D1BD3" w14:textId="77777777" w:rsidR="006321C9" w:rsidRPr="006B52D9" w:rsidRDefault="006C6264" w:rsidP="006B52D9">
            <w:pPr>
              <w:pStyle w:val="ListParagraph"/>
              <w:ind w:left="0"/>
              <w:jc w:val="right"/>
              <w:rPr>
                <w:ins w:id="1341" w:author="Administrator" w:date="2021-12-10T19:21:00Z"/>
                <w:sz w:val="24"/>
                <w:szCs w:val="24"/>
                <w:rPrChange w:id="1342" w:author="Administrator" w:date="2021-12-10T19:38:00Z">
                  <w:rPr>
                    <w:ins w:id="1343" w:author="Administrator" w:date="2021-12-10T19:21:00Z"/>
                  </w:rPr>
                </w:rPrChange>
              </w:rPr>
              <w:pPrChange w:id="1344" w:author="Administrator" w:date="2021-12-10T19:38:00Z">
                <w:pPr>
                  <w:pStyle w:val="ListParagraph"/>
                  <w:spacing w:line="480" w:lineRule="auto"/>
                  <w:ind w:left="0"/>
                  <w:jc w:val="both"/>
                </w:pPr>
              </w:pPrChange>
            </w:pPr>
            <w:ins w:id="1345" w:author="Administrator" w:date="2021-12-10T19:21:00Z">
              <w:r w:rsidRPr="006B52D9">
                <w:rPr>
                  <w:sz w:val="24"/>
                  <w:szCs w:val="24"/>
                  <w:rPrChange w:id="1346" w:author="Administrator" w:date="2021-12-10T19:38:00Z">
                    <w:rPr/>
                  </w:rPrChange>
                </w:rPr>
                <w:t>Age (continuous</w:t>
              </w:r>
              <w:proofErr w:type="gramStart"/>
              <w:r w:rsidRPr="006B52D9">
                <w:rPr>
                  <w:sz w:val="24"/>
                  <w:szCs w:val="24"/>
                  <w:rPrChange w:id="1347" w:author="Administrator" w:date="2021-12-10T19:38:00Z">
                    <w:rPr/>
                  </w:rPrChange>
                </w:rPr>
                <w:t>);</w:t>
              </w:r>
              <w:proofErr w:type="gramEnd"/>
            </w:ins>
          </w:p>
          <w:p w14:paraId="580B3E80" w14:textId="77777777" w:rsidR="006C6264" w:rsidRPr="006B52D9" w:rsidRDefault="006C6264" w:rsidP="006B52D9">
            <w:pPr>
              <w:pStyle w:val="ListParagraph"/>
              <w:ind w:left="0"/>
              <w:jc w:val="right"/>
              <w:rPr>
                <w:ins w:id="1348" w:author="Administrator" w:date="2021-12-10T19:21:00Z"/>
                <w:rFonts w:eastAsiaTheme="minorEastAsia"/>
                <w:sz w:val="24"/>
                <w:szCs w:val="24"/>
                <w:rPrChange w:id="1349" w:author="Administrator" w:date="2021-12-10T19:38:00Z">
                  <w:rPr>
                    <w:ins w:id="1350" w:author="Administrator" w:date="2021-12-10T19:21:00Z"/>
                    <w:rFonts w:eastAsiaTheme="minorEastAsia"/>
                  </w:rPr>
                </w:rPrChange>
              </w:rPr>
              <w:pPrChange w:id="1351" w:author="Administrator" w:date="2021-12-10T19:38:00Z">
                <w:pPr>
                  <w:pStyle w:val="ListParagraph"/>
                  <w:spacing w:line="480" w:lineRule="auto"/>
                  <w:ind w:left="0"/>
                  <w:jc w:val="both"/>
                </w:pPr>
              </w:pPrChange>
            </w:pPr>
            <w:ins w:id="1352" w:author="Administrator" w:date="2021-12-10T19:21:00Z">
              <w:r w:rsidRPr="006B52D9">
                <w:rPr>
                  <w:sz w:val="24"/>
                  <w:szCs w:val="24"/>
                  <w:rPrChange w:id="1353" w:author="Administrator" w:date="2021-12-10T19:38:00Z">
                    <w:rPr/>
                  </w:rPrChange>
                </w:rPr>
                <w:t xml:space="preserve">Anemia </w:t>
              </w:r>
              <w:r w:rsidRPr="006B52D9">
                <w:rPr>
                  <w:rFonts w:eastAsiaTheme="minorEastAsia" w:hint="eastAsia"/>
                  <w:sz w:val="24"/>
                  <w:szCs w:val="24"/>
                  <w:rPrChange w:id="1354" w:author="Administrator" w:date="2021-12-10T19:38:00Z">
                    <w:rPr>
                      <w:rFonts w:eastAsiaTheme="minorEastAsia" w:hint="eastAsia"/>
                    </w:rPr>
                  </w:rPrChange>
                </w:rPr>
                <w:t>(</w:t>
              </w:r>
              <w:r w:rsidRPr="006B52D9">
                <w:rPr>
                  <w:rFonts w:eastAsiaTheme="minorEastAsia"/>
                  <w:sz w:val="24"/>
                  <w:szCs w:val="24"/>
                  <w:rPrChange w:id="1355" w:author="Administrator" w:date="2021-12-10T19:38:00Z">
                    <w:rPr>
                      <w:rFonts w:eastAsiaTheme="minorEastAsia"/>
                    </w:rPr>
                  </w:rPrChange>
                </w:rPr>
                <w:t>binary</w:t>
              </w:r>
              <w:proofErr w:type="gramStart"/>
              <w:r w:rsidRPr="006B52D9">
                <w:rPr>
                  <w:rFonts w:eastAsiaTheme="minorEastAsia"/>
                  <w:sz w:val="24"/>
                  <w:szCs w:val="24"/>
                  <w:rPrChange w:id="1356" w:author="Administrator" w:date="2021-12-10T19:38:00Z">
                    <w:rPr>
                      <w:rFonts w:eastAsiaTheme="minorEastAsia"/>
                    </w:rPr>
                  </w:rPrChange>
                </w:rPr>
                <w:t>);</w:t>
              </w:r>
              <w:proofErr w:type="gramEnd"/>
            </w:ins>
          </w:p>
          <w:p w14:paraId="33E767DE" w14:textId="77777777" w:rsidR="006C6264" w:rsidRPr="006B52D9" w:rsidRDefault="006C6264" w:rsidP="006B52D9">
            <w:pPr>
              <w:pStyle w:val="ListParagraph"/>
              <w:ind w:left="0"/>
              <w:jc w:val="right"/>
              <w:rPr>
                <w:ins w:id="1357" w:author="Administrator" w:date="2021-12-10T19:21:00Z"/>
                <w:rFonts w:eastAsiaTheme="minorEastAsia"/>
                <w:sz w:val="24"/>
                <w:szCs w:val="24"/>
                <w:rPrChange w:id="1358" w:author="Administrator" w:date="2021-12-10T19:38:00Z">
                  <w:rPr>
                    <w:ins w:id="1359" w:author="Administrator" w:date="2021-12-10T19:21:00Z"/>
                    <w:rFonts w:eastAsiaTheme="minorEastAsia"/>
                  </w:rPr>
                </w:rPrChange>
              </w:rPr>
              <w:pPrChange w:id="1360" w:author="Administrator" w:date="2021-12-10T19:38:00Z">
                <w:pPr>
                  <w:pStyle w:val="ListParagraph"/>
                  <w:spacing w:line="480" w:lineRule="auto"/>
                  <w:ind w:left="0"/>
                  <w:jc w:val="both"/>
                </w:pPr>
              </w:pPrChange>
            </w:pPr>
            <w:ins w:id="1361" w:author="Administrator" w:date="2021-12-10T19:21:00Z">
              <w:r w:rsidRPr="006B52D9">
                <w:rPr>
                  <w:rFonts w:eastAsiaTheme="minorEastAsia"/>
                  <w:sz w:val="24"/>
                  <w:szCs w:val="24"/>
                  <w:rPrChange w:id="1362" w:author="Administrator" w:date="2021-12-10T19:38:00Z">
                    <w:rPr>
                      <w:rFonts w:eastAsiaTheme="minorEastAsia"/>
                    </w:rPr>
                  </w:rPrChange>
                </w:rPr>
                <w:t>Ejection fraction (continuous</w:t>
              </w:r>
              <w:proofErr w:type="gramStart"/>
              <w:r w:rsidRPr="006B52D9">
                <w:rPr>
                  <w:rFonts w:eastAsiaTheme="minorEastAsia"/>
                  <w:sz w:val="24"/>
                  <w:szCs w:val="24"/>
                  <w:rPrChange w:id="1363" w:author="Administrator" w:date="2021-12-10T19:38:00Z">
                    <w:rPr>
                      <w:rFonts w:eastAsiaTheme="minorEastAsia"/>
                    </w:rPr>
                  </w:rPrChange>
                </w:rPr>
                <w:t>);</w:t>
              </w:r>
              <w:proofErr w:type="gramEnd"/>
            </w:ins>
          </w:p>
          <w:p w14:paraId="05F5E6B2" w14:textId="77777777" w:rsidR="006C6264" w:rsidRPr="006B52D9" w:rsidRDefault="006C6264" w:rsidP="006B52D9">
            <w:pPr>
              <w:pStyle w:val="ListParagraph"/>
              <w:ind w:left="0"/>
              <w:jc w:val="right"/>
              <w:rPr>
                <w:ins w:id="1364" w:author="Administrator" w:date="2021-12-10T19:21:00Z"/>
                <w:rFonts w:eastAsiaTheme="minorEastAsia"/>
                <w:sz w:val="24"/>
                <w:szCs w:val="24"/>
                <w:rPrChange w:id="1365" w:author="Administrator" w:date="2021-12-10T19:38:00Z">
                  <w:rPr>
                    <w:ins w:id="1366" w:author="Administrator" w:date="2021-12-10T19:21:00Z"/>
                    <w:rFonts w:eastAsiaTheme="minorEastAsia"/>
                  </w:rPr>
                </w:rPrChange>
              </w:rPr>
              <w:pPrChange w:id="1367" w:author="Administrator" w:date="2021-12-10T19:38:00Z">
                <w:pPr>
                  <w:pStyle w:val="ListParagraph"/>
                  <w:spacing w:line="480" w:lineRule="auto"/>
                  <w:ind w:left="0"/>
                  <w:jc w:val="both"/>
                </w:pPr>
              </w:pPrChange>
            </w:pPr>
            <w:ins w:id="1368" w:author="Administrator" w:date="2021-12-10T19:21:00Z">
              <w:r w:rsidRPr="006B52D9">
                <w:rPr>
                  <w:rFonts w:eastAsiaTheme="minorEastAsia"/>
                  <w:sz w:val="24"/>
                  <w:szCs w:val="24"/>
                  <w:rPrChange w:id="1369" w:author="Administrator" w:date="2021-12-10T19:38:00Z">
                    <w:rPr>
                      <w:rFonts w:eastAsiaTheme="minorEastAsia"/>
                    </w:rPr>
                  </w:rPrChange>
                </w:rPr>
                <w:t>Serum creatinine (continuous</w:t>
              </w:r>
              <w:proofErr w:type="gramStart"/>
              <w:r w:rsidRPr="006B52D9">
                <w:rPr>
                  <w:rFonts w:eastAsiaTheme="minorEastAsia"/>
                  <w:sz w:val="24"/>
                  <w:szCs w:val="24"/>
                  <w:rPrChange w:id="1370" w:author="Administrator" w:date="2021-12-10T19:38:00Z">
                    <w:rPr>
                      <w:rFonts w:eastAsiaTheme="minorEastAsia"/>
                    </w:rPr>
                  </w:rPrChange>
                </w:rPr>
                <w:t>);</w:t>
              </w:r>
              <w:proofErr w:type="gramEnd"/>
            </w:ins>
          </w:p>
          <w:p w14:paraId="0FA5ECA0" w14:textId="02075C91" w:rsidR="006C6264" w:rsidRPr="006B52D9" w:rsidRDefault="006C6264" w:rsidP="006B52D9">
            <w:pPr>
              <w:pStyle w:val="ListParagraph"/>
              <w:ind w:left="0"/>
              <w:jc w:val="right"/>
              <w:rPr>
                <w:ins w:id="1371" w:author="Administrator" w:date="2021-12-10T19:19:00Z"/>
                <w:rFonts w:eastAsiaTheme="minorEastAsia" w:hint="eastAsia"/>
                <w:sz w:val="24"/>
                <w:szCs w:val="24"/>
                <w:rPrChange w:id="1372" w:author="Administrator" w:date="2021-12-10T19:38:00Z">
                  <w:rPr>
                    <w:ins w:id="1373" w:author="Administrator" w:date="2021-12-10T19:19:00Z"/>
                  </w:rPr>
                </w:rPrChange>
              </w:rPr>
              <w:pPrChange w:id="1374" w:author="Administrator" w:date="2021-12-10T19:38:00Z">
                <w:pPr>
                  <w:pStyle w:val="ListParagraph"/>
                  <w:spacing w:line="480" w:lineRule="auto"/>
                  <w:ind w:left="0"/>
                  <w:jc w:val="both"/>
                </w:pPr>
              </w:pPrChange>
            </w:pPr>
            <w:ins w:id="1375" w:author="Administrator" w:date="2021-12-10T19:21:00Z">
              <w:r w:rsidRPr="006B52D9">
                <w:rPr>
                  <w:rFonts w:eastAsiaTheme="minorEastAsia"/>
                  <w:sz w:val="24"/>
                  <w:szCs w:val="24"/>
                  <w:rPrChange w:id="1376" w:author="Administrator" w:date="2021-12-10T19:38:00Z">
                    <w:rPr>
                      <w:rFonts w:eastAsiaTheme="minorEastAsia"/>
                    </w:rPr>
                  </w:rPrChange>
                </w:rPr>
                <w:t>Serum sodium (continuous)</w:t>
              </w:r>
            </w:ins>
          </w:p>
        </w:tc>
        <w:tc>
          <w:tcPr>
            <w:tcW w:w="1980" w:type="dxa"/>
            <w:tcBorders>
              <w:top w:val="nil"/>
              <w:left w:val="nil"/>
              <w:bottom w:val="single" w:sz="4" w:space="0" w:color="auto"/>
              <w:right w:val="nil"/>
            </w:tcBorders>
            <w:tcPrChange w:id="1377" w:author="Administrator" w:date="2021-12-10T19:39:00Z">
              <w:tcPr>
                <w:tcW w:w="1447" w:type="dxa"/>
                <w:tcBorders>
                  <w:top w:val="nil"/>
                  <w:left w:val="nil"/>
                  <w:bottom w:val="single" w:sz="4" w:space="0" w:color="auto"/>
                  <w:right w:val="nil"/>
                </w:tcBorders>
              </w:tcPr>
            </w:tcPrChange>
          </w:tcPr>
          <w:p w14:paraId="6B738194" w14:textId="34F2BFBB" w:rsidR="006321C9" w:rsidRPr="006B52D9" w:rsidRDefault="006C6264" w:rsidP="006B52D9">
            <w:pPr>
              <w:pStyle w:val="ListParagraph"/>
              <w:ind w:left="0"/>
              <w:jc w:val="right"/>
              <w:rPr>
                <w:ins w:id="1378" w:author="Administrator" w:date="2021-12-10T19:19:00Z"/>
                <w:sz w:val="24"/>
                <w:szCs w:val="24"/>
                <w:rPrChange w:id="1379" w:author="Administrator" w:date="2021-12-10T19:38:00Z">
                  <w:rPr>
                    <w:ins w:id="1380" w:author="Administrator" w:date="2021-12-10T19:19:00Z"/>
                  </w:rPr>
                </w:rPrChange>
              </w:rPr>
              <w:pPrChange w:id="1381" w:author="Administrator" w:date="2021-12-10T19:38:00Z">
                <w:pPr>
                  <w:pStyle w:val="ListParagraph"/>
                  <w:spacing w:line="480" w:lineRule="auto"/>
                  <w:ind w:left="0"/>
                  <w:jc w:val="both"/>
                </w:pPr>
              </w:pPrChange>
            </w:pPr>
            <w:ins w:id="1382" w:author="Administrator" w:date="2021-12-10T19:21:00Z">
              <w:r w:rsidRPr="006B52D9">
                <w:rPr>
                  <w:sz w:val="24"/>
                  <w:szCs w:val="24"/>
                  <w:rPrChange w:id="1383" w:author="Administrator" w:date="2021-12-10T19:38:00Z">
                    <w:rPr/>
                  </w:rPrChange>
                </w:rPr>
                <w:t>+</w:t>
              </w:r>
            </w:ins>
            <w:ins w:id="1384" w:author="Administrator" w:date="2021-12-10T19:22:00Z">
              <w:r w:rsidRPr="006B52D9">
                <w:rPr>
                  <w:sz w:val="24"/>
                  <w:szCs w:val="24"/>
                  <w:rPrChange w:id="1385" w:author="Administrator" w:date="2021-12-10T19:38:00Z">
                    <w:rPr/>
                  </w:rPrChange>
                </w:rPr>
                <w:t xml:space="preserve"> Sex (binar</w:t>
              </w:r>
              <w:r w:rsidR="008D0725" w:rsidRPr="006B52D9">
                <w:rPr>
                  <w:sz w:val="24"/>
                  <w:szCs w:val="24"/>
                  <w:rPrChange w:id="1386" w:author="Administrator" w:date="2021-12-10T19:38:00Z">
                    <w:rPr/>
                  </w:rPrChange>
                </w:rPr>
                <w:t>y</w:t>
              </w:r>
              <w:r w:rsidRPr="006B52D9">
                <w:rPr>
                  <w:rFonts w:ascii="SimSun" w:eastAsia="SimSun" w:hAnsi="SimSun" w:cs="SimSun" w:hint="eastAsia"/>
                  <w:sz w:val="24"/>
                  <w:szCs w:val="24"/>
                  <w:rPrChange w:id="1387" w:author="Administrator" w:date="2021-12-10T19:38:00Z">
                    <w:rPr>
                      <w:rFonts w:ascii="SimSun" w:eastAsia="SimSun" w:hAnsi="SimSun" w:cs="SimSun" w:hint="eastAsia"/>
                    </w:rPr>
                  </w:rPrChange>
                </w:rPr>
                <w:t>)</w:t>
              </w:r>
            </w:ins>
          </w:p>
        </w:tc>
        <w:tc>
          <w:tcPr>
            <w:tcW w:w="2340" w:type="dxa"/>
            <w:tcBorders>
              <w:top w:val="nil"/>
              <w:left w:val="nil"/>
              <w:bottom w:val="single" w:sz="4" w:space="0" w:color="auto"/>
              <w:right w:val="nil"/>
            </w:tcBorders>
            <w:tcPrChange w:id="1388" w:author="Administrator" w:date="2021-12-10T19:39:00Z">
              <w:tcPr>
                <w:tcW w:w="2143" w:type="dxa"/>
                <w:gridSpan w:val="2"/>
                <w:tcBorders>
                  <w:top w:val="nil"/>
                  <w:left w:val="nil"/>
                  <w:bottom w:val="single" w:sz="4" w:space="0" w:color="auto"/>
                  <w:right w:val="nil"/>
                </w:tcBorders>
              </w:tcPr>
            </w:tcPrChange>
          </w:tcPr>
          <w:p w14:paraId="493EF83C" w14:textId="13D7B497" w:rsidR="006321C9" w:rsidRPr="006B52D9" w:rsidRDefault="008D0725" w:rsidP="006B52D9">
            <w:pPr>
              <w:jc w:val="right"/>
              <w:rPr>
                <w:ins w:id="1389" w:author="Administrator" w:date="2021-12-10T19:19:00Z"/>
                <w:sz w:val="24"/>
                <w:szCs w:val="24"/>
                <w:rPrChange w:id="1390" w:author="Administrator" w:date="2021-12-10T19:38:00Z">
                  <w:rPr>
                    <w:ins w:id="1391" w:author="Administrator" w:date="2021-12-10T19:19:00Z"/>
                  </w:rPr>
                </w:rPrChange>
              </w:rPr>
              <w:pPrChange w:id="1392" w:author="Administrator" w:date="2021-12-10T19:38:00Z">
                <w:pPr>
                  <w:pStyle w:val="ListParagraph"/>
                  <w:spacing w:line="480" w:lineRule="auto"/>
                  <w:ind w:left="0"/>
                  <w:jc w:val="both"/>
                </w:pPr>
              </w:pPrChange>
            </w:pPr>
            <w:ins w:id="1393" w:author="Administrator" w:date="2021-12-10T19:22:00Z">
              <w:r w:rsidRPr="006B52D9">
                <w:rPr>
                  <w:sz w:val="24"/>
                  <w:szCs w:val="24"/>
                  <w:rPrChange w:id="1394" w:author="Administrator" w:date="2021-12-10T19:38:00Z">
                    <w:rPr/>
                  </w:rPrChange>
                </w:rPr>
                <w:t>-Anemia (binary)</w:t>
              </w:r>
            </w:ins>
          </w:p>
        </w:tc>
      </w:tr>
    </w:tbl>
    <w:p w14:paraId="408897F0" w14:textId="77777777" w:rsidR="006B52D9" w:rsidRDefault="006B52D9" w:rsidP="006B52D9">
      <w:pPr>
        <w:spacing w:line="480" w:lineRule="auto"/>
        <w:jc w:val="center"/>
        <w:rPr>
          <w:ins w:id="1395" w:author="Administrator" w:date="2021-12-10T19:38:00Z"/>
        </w:rPr>
      </w:pPr>
    </w:p>
    <w:p w14:paraId="65A084B0" w14:textId="77777777" w:rsidR="006B52D9" w:rsidRDefault="006B52D9">
      <w:pPr>
        <w:rPr>
          <w:ins w:id="1396" w:author="Administrator" w:date="2021-12-10T19:38:00Z"/>
        </w:rPr>
      </w:pPr>
      <w:ins w:id="1397" w:author="Administrator" w:date="2021-12-10T19:38:00Z">
        <w:r>
          <w:br w:type="page"/>
        </w:r>
      </w:ins>
    </w:p>
    <w:p w14:paraId="01D81498" w14:textId="5339A5F5" w:rsidR="00D36F25" w:rsidRPr="006B52D9" w:rsidRDefault="00D36F25" w:rsidP="006B52D9">
      <w:pPr>
        <w:spacing w:line="480" w:lineRule="auto"/>
        <w:jc w:val="center"/>
        <w:rPr>
          <w:ins w:id="1398" w:author="Administrator" w:date="2021-12-10T17:01:00Z"/>
          <w:vertAlign w:val="superscript"/>
        </w:rPr>
        <w:pPrChange w:id="1399" w:author="Administrator" w:date="2021-12-10T19:37:00Z">
          <w:pPr>
            <w:pStyle w:val="ListParagraph"/>
            <w:spacing w:line="480" w:lineRule="auto"/>
            <w:jc w:val="both"/>
          </w:pPr>
        </w:pPrChange>
      </w:pPr>
      <w:ins w:id="1400" w:author="Administrator" w:date="2021-12-10T17:01:00Z">
        <w:r>
          <w:lastRenderedPageBreak/>
          <w:t xml:space="preserve">Table </w:t>
        </w:r>
      </w:ins>
      <w:ins w:id="1401" w:author="Administrator" w:date="2021-12-10T19:37:00Z">
        <w:r w:rsidR="006B52D9">
          <w:t>2</w:t>
        </w:r>
      </w:ins>
      <w:ins w:id="1402" w:author="Administrator" w:date="2021-12-10T17:01:00Z">
        <w:r>
          <w:t>. Characteristics of the 299 patient</w:t>
        </w:r>
        <w:r>
          <w:t>s at baseline</w:t>
        </w:r>
        <w:r>
          <w:t xml:space="preserve"> by serum creatinine </w:t>
        </w:r>
        <w:proofErr w:type="spellStart"/>
        <w:r>
          <w:t>level</w:t>
        </w:r>
        <w:r w:rsidRPr="006B52D9">
          <w:rPr>
            <w:vertAlign w:val="superscript"/>
          </w:rPr>
          <w:t>a</w:t>
        </w:r>
        <w:proofErr w:type="spellEnd"/>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250"/>
        <w:gridCol w:w="2520"/>
        <w:gridCol w:w="1170"/>
      </w:tblGrid>
      <w:tr w:rsidR="00D36F25" w:rsidRPr="001D0630" w14:paraId="66190524" w14:textId="77777777" w:rsidTr="00015E7A">
        <w:trPr>
          <w:ins w:id="1403" w:author="Administrator" w:date="2021-12-10T17:01:00Z"/>
        </w:trPr>
        <w:tc>
          <w:tcPr>
            <w:tcW w:w="3420" w:type="dxa"/>
            <w:tcBorders>
              <w:top w:val="single" w:sz="4" w:space="0" w:color="auto"/>
              <w:bottom w:val="single" w:sz="4" w:space="0" w:color="auto"/>
            </w:tcBorders>
          </w:tcPr>
          <w:p w14:paraId="599AAB23" w14:textId="77777777" w:rsidR="00D36F25" w:rsidRPr="006B52D9" w:rsidRDefault="00D36F25" w:rsidP="00015E7A">
            <w:pPr>
              <w:rPr>
                <w:ins w:id="1404" w:author="Administrator" w:date="2021-12-10T17:01:00Z"/>
                <w:sz w:val="24"/>
                <w:szCs w:val="24"/>
                <w:rPrChange w:id="1405" w:author="Administrator" w:date="2021-12-10T19:38:00Z">
                  <w:rPr>
                    <w:ins w:id="1406" w:author="Administrator" w:date="2021-12-10T17:01:00Z"/>
                  </w:rPr>
                </w:rPrChange>
              </w:rPr>
            </w:pPr>
          </w:p>
        </w:tc>
        <w:tc>
          <w:tcPr>
            <w:tcW w:w="2250" w:type="dxa"/>
            <w:tcBorders>
              <w:top w:val="single" w:sz="4" w:space="0" w:color="auto"/>
              <w:bottom w:val="single" w:sz="4" w:space="0" w:color="auto"/>
            </w:tcBorders>
          </w:tcPr>
          <w:p w14:paraId="1DA44618" w14:textId="6B0435AC" w:rsidR="00D36F25" w:rsidRPr="006B52D9" w:rsidRDefault="00D36F25" w:rsidP="00015E7A">
            <w:pPr>
              <w:jc w:val="center"/>
              <w:rPr>
                <w:ins w:id="1407" w:author="Administrator" w:date="2021-12-10T17:01:00Z"/>
                <w:rFonts w:eastAsiaTheme="minorEastAsia" w:hint="eastAsia"/>
                <w:b/>
                <w:bCs/>
                <w:sz w:val="24"/>
                <w:szCs w:val="24"/>
                <w:rPrChange w:id="1408" w:author="Administrator" w:date="2021-12-10T19:38:00Z">
                  <w:rPr>
                    <w:ins w:id="1409" w:author="Administrator" w:date="2021-12-10T17:01:00Z"/>
                    <w:b/>
                    <w:bCs/>
                  </w:rPr>
                </w:rPrChange>
              </w:rPr>
            </w:pPr>
            <w:ins w:id="1410" w:author="Administrator" w:date="2021-12-10T17:01:00Z">
              <w:r w:rsidRPr="006B52D9">
                <w:rPr>
                  <w:b/>
                  <w:bCs/>
                  <w:sz w:val="24"/>
                  <w:szCs w:val="24"/>
                  <w:rPrChange w:id="1411" w:author="Administrator" w:date="2021-12-10T19:38:00Z">
                    <w:rPr>
                      <w:b/>
                      <w:bCs/>
                    </w:rPr>
                  </w:rPrChange>
                </w:rPr>
                <w:t>Normal serum creatinine</w:t>
              </w:r>
            </w:ins>
            <w:ins w:id="1412" w:author="Administrator" w:date="2021-12-10T17:02:00Z">
              <w:r w:rsidRPr="006B52D9">
                <w:rPr>
                  <w:b/>
                  <w:bCs/>
                  <w:sz w:val="24"/>
                  <w:szCs w:val="24"/>
                  <w:rPrChange w:id="1413" w:author="Administrator" w:date="2021-12-10T19:38:00Z">
                    <w:rPr>
                      <w:b/>
                      <w:bCs/>
                    </w:rPr>
                  </w:rPrChange>
                </w:rPr>
                <w:t xml:space="preserve"> (N = 232) </w:t>
              </w:r>
            </w:ins>
          </w:p>
        </w:tc>
        <w:tc>
          <w:tcPr>
            <w:tcW w:w="2520" w:type="dxa"/>
            <w:tcBorders>
              <w:top w:val="single" w:sz="4" w:space="0" w:color="auto"/>
              <w:bottom w:val="single" w:sz="4" w:space="0" w:color="auto"/>
            </w:tcBorders>
          </w:tcPr>
          <w:p w14:paraId="4221D22C" w14:textId="197FB603" w:rsidR="00D36F25" w:rsidRPr="006B52D9" w:rsidRDefault="00D36F25" w:rsidP="00015E7A">
            <w:pPr>
              <w:jc w:val="center"/>
              <w:rPr>
                <w:ins w:id="1414" w:author="Administrator" w:date="2021-12-10T17:01:00Z"/>
                <w:b/>
                <w:bCs/>
                <w:sz w:val="24"/>
                <w:szCs w:val="24"/>
                <w:rPrChange w:id="1415" w:author="Administrator" w:date="2021-12-10T19:38:00Z">
                  <w:rPr>
                    <w:ins w:id="1416" w:author="Administrator" w:date="2021-12-10T17:01:00Z"/>
                    <w:b/>
                    <w:bCs/>
                  </w:rPr>
                </w:rPrChange>
              </w:rPr>
            </w:pPr>
            <w:ins w:id="1417" w:author="Administrator" w:date="2021-12-10T17:01:00Z">
              <w:r w:rsidRPr="006B52D9">
                <w:rPr>
                  <w:b/>
                  <w:bCs/>
                  <w:sz w:val="24"/>
                  <w:szCs w:val="24"/>
                  <w:rPrChange w:id="1418" w:author="Administrator" w:date="2021-12-10T19:38:00Z">
                    <w:rPr>
                      <w:b/>
                      <w:bCs/>
                    </w:rPr>
                  </w:rPrChange>
                </w:rPr>
                <w:t>Abnormal serum creatinine</w:t>
              </w:r>
            </w:ins>
            <w:ins w:id="1419" w:author="Administrator" w:date="2021-12-10T17:02:00Z">
              <w:r w:rsidRPr="006B52D9">
                <w:rPr>
                  <w:b/>
                  <w:bCs/>
                  <w:sz w:val="24"/>
                  <w:szCs w:val="24"/>
                  <w:rPrChange w:id="1420" w:author="Administrator" w:date="2021-12-10T19:38:00Z">
                    <w:rPr>
                      <w:b/>
                      <w:bCs/>
                    </w:rPr>
                  </w:rPrChange>
                </w:rPr>
                <w:t xml:space="preserve"> (N = 67)</w:t>
              </w:r>
            </w:ins>
          </w:p>
        </w:tc>
        <w:tc>
          <w:tcPr>
            <w:tcW w:w="1170" w:type="dxa"/>
            <w:tcBorders>
              <w:top w:val="single" w:sz="4" w:space="0" w:color="auto"/>
              <w:bottom w:val="single" w:sz="4" w:space="0" w:color="auto"/>
            </w:tcBorders>
            <w:vAlign w:val="center"/>
          </w:tcPr>
          <w:p w14:paraId="2688B874" w14:textId="77777777" w:rsidR="00D36F25" w:rsidRPr="006B52D9" w:rsidRDefault="00D36F25" w:rsidP="00015E7A">
            <w:pPr>
              <w:jc w:val="right"/>
              <w:rPr>
                <w:ins w:id="1421" w:author="Administrator" w:date="2021-12-10T17:01:00Z"/>
                <w:b/>
                <w:bCs/>
                <w:sz w:val="24"/>
                <w:szCs w:val="24"/>
                <w:rPrChange w:id="1422" w:author="Administrator" w:date="2021-12-10T19:38:00Z">
                  <w:rPr>
                    <w:ins w:id="1423" w:author="Administrator" w:date="2021-12-10T17:01:00Z"/>
                    <w:b/>
                    <w:bCs/>
                  </w:rPr>
                </w:rPrChange>
              </w:rPr>
            </w:pPr>
            <w:ins w:id="1424" w:author="Administrator" w:date="2021-12-10T17:01:00Z">
              <w:r w:rsidRPr="006B52D9">
                <w:rPr>
                  <w:b/>
                  <w:bCs/>
                  <w:sz w:val="24"/>
                  <w:szCs w:val="24"/>
                  <w:rPrChange w:id="1425" w:author="Administrator" w:date="2021-12-10T19:38:00Z">
                    <w:rPr>
                      <w:b/>
                      <w:bCs/>
                    </w:rPr>
                  </w:rPrChange>
                </w:rPr>
                <w:t>p-value</w:t>
              </w:r>
            </w:ins>
          </w:p>
        </w:tc>
      </w:tr>
      <w:tr w:rsidR="00D36F25" w:rsidRPr="001D0630" w14:paraId="0334E693" w14:textId="77777777" w:rsidTr="00015E7A">
        <w:trPr>
          <w:ins w:id="1426" w:author="Administrator" w:date="2021-12-10T17:01:00Z"/>
        </w:trPr>
        <w:tc>
          <w:tcPr>
            <w:tcW w:w="3420" w:type="dxa"/>
            <w:tcBorders>
              <w:top w:val="single" w:sz="4" w:space="0" w:color="auto"/>
            </w:tcBorders>
          </w:tcPr>
          <w:p w14:paraId="37DC4D2D" w14:textId="77777777" w:rsidR="00D36F25" w:rsidRPr="006B52D9" w:rsidRDefault="00D36F25" w:rsidP="00015E7A">
            <w:pPr>
              <w:rPr>
                <w:ins w:id="1427" w:author="Administrator" w:date="2021-12-10T17:01:00Z"/>
                <w:sz w:val="24"/>
                <w:szCs w:val="24"/>
                <w:rPrChange w:id="1428" w:author="Administrator" w:date="2021-12-10T19:38:00Z">
                  <w:rPr>
                    <w:ins w:id="1429" w:author="Administrator" w:date="2021-12-10T17:01:00Z"/>
                  </w:rPr>
                </w:rPrChange>
              </w:rPr>
            </w:pPr>
            <w:ins w:id="1430" w:author="Administrator" w:date="2021-12-10T17:01:00Z">
              <w:r w:rsidRPr="006B52D9">
                <w:rPr>
                  <w:sz w:val="24"/>
                  <w:szCs w:val="24"/>
                  <w:rPrChange w:id="1431" w:author="Administrator" w:date="2021-12-10T19:38:00Z">
                    <w:rPr/>
                  </w:rPrChange>
                </w:rPr>
                <w:t xml:space="preserve">Average serum </w:t>
              </w:r>
              <w:proofErr w:type="spellStart"/>
              <w:r w:rsidRPr="006B52D9">
                <w:rPr>
                  <w:sz w:val="24"/>
                  <w:szCs w:val="24"/>
                  <w:rPrChange w:id="1432" w:author="Administrator" w:date="2021-12-10T19:38:00Z">
                    <w:rPr/>
                  </w:rPrChange>
                </w:rPr>
                <w:t>creatinine</w:t>
              </w:r>
              <w:r w:rsidRPr="006B52D9">
                <w:rPr>
                  <w:sz w:val="24"/>
                  <w:szCs w:val="24"/>
                  <w:vertAlign w:val="superscript"/>
                  <w:rPrChange w:id="1433" w:author="Administrator" w:date="2021-12-10T19:38:00Z">
                    <w:rPr>
                      <w:vertAlign w:val="superscript"/>
                    </w:rPr>
                  </w:rPrChange>
                </w:rPr>
                <w:t>b</w:t>
              </w:r>
              <w:proofErr w:type="spellEnd"/>
              <w:r w:rsidRPr="006B52D9">
                <w:rPr>
                  <w:sz w:val="24"/>
                  <w:szCs w:val="24"/>
                  <w:rPrChange w:id="1434" w:author="Administrator" w:date="2021-12-10T19:38:00Z">
                    <w:rPr/>
                  </w:rPrChange>
                </w:rPr>
                <w:t xml:space="preserve"> (SD)</w:t>
              </w:r>
            </w:ins>
          </w:p>
        </w:tc>
        <w:tc>
          <w:tcPr>
            <w:tcW w:w="2250" w:type="dxa"/>
            <w:tcBorders>
              <w:top w:val="single" w:sz="4" w:space="0" w:color="auto"/>
            </w:tcBorders>
          </w:tcPr>
          <w:p w14:paraId="19898739" w14:textId="77777777" w:rsidR="00D36F25" w:rsidRPr="006B52D9" w:rsidRDefault="00D36F25" w:rsidP="00015E7A">
            <w:pPr>
              <w:jc w:val="right"/>
              <w:rPr>
                <w:ins w:id="1435" w:author="Administrator" w:date="2021-12-10T17:01:00Z"/>
                <w:sz w:val="24"/>
                <w:szCs w:val="24"/>
                <w:rPrChange w:id="1436" w:author="Administrator" w:date="2021-12-10T19:38:00Z">
                  <w:rPr>
                    <w:ins w:id="1437" w:author="Administrator" w:date="2021-12-10T17:01:00Z"/>
                  </w:rPr>
                </w:rPrChange>
              </w:rPr>
            </w:pPr>
            <w:ins w:id="1438" w:author="Administrator" w:date="2021-12-10T17:01:00Z">
              <w:r w:rsidRPr="006B52D9">
                <w:rPr>
                  <w:sz w:val="24"/>
                  <w:szCs w:val="24"/>
                  <w:rPrChange w:id="1439" w:author="Administrator" w:date="2021-12-10T19:38:00Z">
                    <w:rPr/>
                  </w:rPrChange>
                </w:rPr>
                <w:t>1.03 (0.21)</w:t>
              </w:r>
            </w:ins>
          </w:p>
        </w:tc>
        <w:tc>
          <w:tcPr>
            <w:tcW w:w="2520" w:type="dxa"/>
            <w:tcBorders>
              <w:top w:val="single" w:sz="4" w:space="0" w:color="auto"/>
            </w:tcBorders>
          </w:tcPr>
          <w:p w14:paraId="4C15614F" w14:textId="77777777" w:rsidR="00D36F25" w:rsidRPr="006B52D9" w:rsidRDefault="00D36F25" w:rsidP="00015E7A">
            <w:pPr>
              <w:jc w:val="right"/>
              <w:rPr>
                <w:ins w:id="1440" w:author="Administrator" w:date="2021-12-10T17:01:00Z"/>
                <w:sz w:val="24"/>
                <w:szCs w:val="24"/>
                <w:rPrChange w:id="1441" w:author="Administrator" w:date="2021-12-10T19:38:00Z">
                  <w:rPr>
                    <w:ins w:id="1442" w:author="Administrator" w:date="2021-12-10T17:01:00Z"/>
                  </w:rPr>
                </w:rPrChange>
              </w:rPr>
            </w:pPr>
            <w:ins w:id="1443" w:author="Administrator" w:date="2021-12-10T17:01:00Z">
              <w:r w:rsidRPr="006B52D9">
                <w:rPr>
                  <w:sz w:val="24"/>
                  <w:szCs w:val="24"/>
                  <w:rPrChange w:id="1444" w:author="Administrator" w:date="2021-12-10T19:38:00Z">
                    <w:rPr/>
                  </w:rPrChange>
                </w:rPr>
                <w:t>2.67 (1.60)</w:t>
              </w:r>
            </w:ins>
          </w:p>
        </w:tc>
        <w:tc>
          <w:tcPr>
            <w:tcW w:w="1170" w:type="dxa"/>
            <w:tcBorders>
              <w:top w:val="single" w:sz="4" w:space="0" w:color="auto"/>
            </w:tcBorders>
            <w:vAlign w:val="center"/>
          </w:tcPr>
          <w:p w14:paraId="6B42F81A" w14:textId="77777777" w:rsidR="00D36F25" w:rsidRPr="006B52D9" w:rsidRDefault="00D36F25" w:rsidP="00015E7A">
            <w:pPr>
              <w:jc w:val="right"/>
              <w:rPr>
                <w:ins w:id="1445" w:author="Administrator" w:date="2021-12-10T17:01:00Z"/>
                <w:sz w:val="24"/>
                <w:szCs w:val="24"/>
                <w:rPrChange w:id="1446" w:author="Administrator" w:date="2021-12-10T19:38:00Z">
                  <w:rPr>
                    <w:ins w:id="1447" w:author="Administrator" w:date="2021-12-10T17:01:00Z"/>
                  </w:rPr>
                </w:rPrChange>
              </w:rPr>
            </w:pPr>
            <w:ins w:id="1448" w:author="Administrator" w:date="2021-12-10T17:01:00Z">
              <w:r w:rsidRPr="006B52D9">
                <w:rPr>
                  <w:sz w:val="24"/>
                  <w:szCs w:val="24"/>
                  <w:rPrChange w:id="1449" w:author="Administrator" w:date="2021-12-10T19:38:00Z">
                    <w:rPr/>
                  </w:rPrChange>
                </w:rPr>
                <w:t>&lt; 0.001</w:t>
              </w:r>
            </w:ins>
          </w:p>
        </w:tc>
      </w:tr>
      <w:tr w:rsidR="00D36F25" w:rsidRPr="001D0630" w14:paraId="784DBEAF" w14:textId="77777777" w:rsidTr="00015E7A">
        <w:trPr>
          <w:ins w:id="1450" w:author="Administrator" w:date="2021-12-10T17:01:00Z"/>
        </w:trPr>
        <w:tc>
          <w:tcPr>
            <w:tcW w:w="3420" w:type="dxa"/>
          </w:tcPr>
          <w:p w14:paraId="3B66A2FA" w14:textId="77777777" w:rsidR="00D36F25" w:rsidRPr="006B52D9" w:rsidRDefault="00D36F25" w:rsidP="00015E7A">
            <w:pPr>
              <w:rPr>
                <w:ins w:id="1451" w:author="Administrator" w:date="2021-12-10T17:01:00Z"/>
                <w:sz w:val="24"/>
                <w:szCs w:val="24"/>
                <w:rPrChange w:id="1452" w:author="Administrator" w:date="2021-12-10T19:38:00Z">
                  <w:rPr>
                    <w:ins w:id="1453" w:author="Administrator" w:date="2021-12-10T17:01:00Z"/>
                  </w:rPr>
                </w:rPrChange>
              </w:rPr>
            </w:pPr>
            <w:ins w:id="1454" w:author="Administrator" w:date="2021-12-10T17:01:00Z">
              <w:r w:rsidRPr="006B52D9">
                <w:rPr>
                  <w:sz w:val="24"/>
                  <w:szCs w:val="24"/>
                  <w:rPrChange w:id="1455" w:author="Administrator" w:date="2021-12-10T19:38:00Z">
                    <w:rPr/>
                  </w:rPrChange>
                </w:rPr>
                <w:t>Average age (SD)</w:t>
              </w:r>
            </w:ins>
          </w:p>
        </w:tc>
        <w:tc>
          <w:tcPr>
            <w:tcW w:w="2250" w:type="dxa"/>
            <w:vAlign w:val="center"/>
          </w:tcPr>
          <w:p w14:paraId="6B872111" w14:textId="77777777" w:rsidR="00D36F25" w:rsidRPr="006B52D9" w:rsidRDefault="00D36F25" w:rsidP="00015E7A">
            <w:pPr>
              <w:jc w:val="right"/>
              <w:rPr>
                <w:ins w:id="1456" w:author="Administrator" w:date="2021-12-10T17:01:00Z"/>
                <w:sz w:val="24"/>
                <w:szCs w:val="24"/>
                <w:rPrChange w:id="1457" w:author="Administrator" w:date="2021-12-10T19:38:00Z">
                  <w:rPr>
                    <w:ins w:id="1458" w:author="Administrator" w:date="2021-12-10T17:01:00Z"/>
                  </w:rPr>
                </w:rPrChange>
              </w:rPr>
            </w:pPr>
            <w:ins w:id="1459" w:author="Administrator" w:date="2021-12-10T17:01:00Z">
              <w:r w:rsidRPr="006B52D9">
                <w:rPr>
                  <w:sz w:val="24"/>
                  <w:szCs w:val="24"/>
                  <w:rPrChange w:id="1460" w:author="Administrator" w:date="2021-12-10T19:38:00Z">
                    <w:rPr/>
                  </w:rPrChange>
                </w:rPr>
                <w:t>59.64 (11.49)</w:t>
              </w:r>
            </w:ins>
          </w:p>
        </w:tc>
        <w:tc>
          <w:tcPr>
            <w:tcW w:w="2520" w:type="dxa"/>
            <w:vAlign w:val="center"/>
          </w:tcPr>
          <w:p w14:paraId="3A0C779F" w14:textId="77777777" w:rsidR="00D36F25" w:rsidRPr="006B52D9" w:rsidRDefault="00D36F25" w:rsidP="00015E7A">
            <w:pPr>
              <w:jc w:val="right"/>
              <w:rPr>
                <w:ins w:id="1461" w:author="Administrator" w:date="2021-12-10T17:01:00Z"/>
                <w:sz w:val="24"/>
                <w:szCs w:val="24"/>
                <w:rPrChange w:id="1462" w:author="Administrator" w:date="2021-12-10T19:38:00Z">
                  <w:rPr>
                    <w:ins w:id="1463" w:author="Administrator" w:date="2021-12-10T17:01:00Z"/>
                  </w:rPr>
                </w:rPrChange>
              </w:rPr>
            </w:pPr>
            <w:ins w:id="1464" w:author="Administrator" w:date="2021-12-10T17:01:00Z">
              <w:r w:rsidRPr="006B52D9">
                <w:rPr>
                  <w:sz w:val="24"/>
                  <w:szCs w:val="24"/>
                  <w:rPrChange w:id="1465" w:author="Administrator" w:date="2021-12-10T19:38:00Z">
                    <w:rPr/>
                  </w:rPrChange>
                </w:rPr>
                <w:t>64.97 (12.41)</w:t>
              </w:r>
            </w:ins>
          </w:p>
        </w:tc>
        <w:tc>
          <w:tcPr>
            <w:tcW w:w="1170" w:type="dxa"/>
            <w:vAlign w:val="center"/>
          </w:tcPr>
          <w:p w14:paraId="0B55DEB7" w14:textId="77777777" w:rsidR="00D36F25" w:rsidRPr="006B52D9" w:rsidRDefault="00D36F25" w:rsidP="00015E7A">
            <w:pPr>
              <w:jc w:val="right"/>
              <w:rPr>
                <w:ins w:id="1466" w:author="Administrator" w:date="2021-12-10T17:01:00Z"/>
                <w:sz w:val="24"/>
                <w:szCs w:val="24"/>
                <w:rPrChange w:id="1467" w:author="Administrator" w:date="2021-12-10T19:38:00Z">
                  <w:rPr>
                    <w:ins w:id="1468" w:author="Administrator" w:date="2021-12-10T17:01:00Z"/>
                  </w:rPr>
                </w:rPrChange>
              </w:rPr>
            </w:pPr>
            <w:ins w:id="1469" w:author="Administrator" w:date="2021-12-10T17:01:00Z">
              <w:r w:rsidRPr="006B52D9">
                <w:rPr>
                  <w:sz w:val="24"/>
                  <w:szCs w:val="24"/>
                  <w:rPrChange w:id="1470" w:author="Administrator" w:date="2021-12-10T19:38:00Z">
                    <w:rPr/>
                  </w:rPrChange>
                </w:rPr>
                <w:t>0.0022</w:t>
              </w:r>
            </w:ins>
          </w:p>
        </w:tc>
      </w:tr>
      <w:tr w:rsidR="00D36F25" w:rsidRPr="001D0630" w14:paraId="30CF1B1A" w14:textId="77777777" w:rsidTr="00015E7A">
        <w:trPr>
          <w:ins w:id="1471" w:author="Administrator" w:date="2021-12-10T17:01:00Z"/>
        </w:trPr>
        <w:tc>
          <w:tcPr>
            <w:tcW w:w="3420" w:type="dxa"/>
          </w:tcPr>
          <w:p w14:paraId="59994638" w14:textId="77777777" w:rsidR="00D36F25" w:rsidRPr="006B52D9" w:rsidRDefault="00D36F25" w:rsidP="00015E7A">
            <w:pPr>
              <w:rPr>
                <w:ins w:id="1472" w:author="Administrator" w:date="2021-12-10T17:01:00Z"/>
                <w:sz w:val="24"/>
                <w:szCs w:val="24"/>
                <w:rPrChange w:id="1473" w:author="Administrator" w:date="2021-12-10T19:38:00Z">
                  <w:rPr>
                    <w:ins w:id="1474" w:author="Administrator" w:date="2021-12-10T17:01:00Z"/>
                  </w:rPr>
                </w:rPrChange>
              </w:rPr>
            </w:pPr>
            <w:ins w:id="1475" w:author="Administrator" w:date="2021-12-10T17:01:00Z">
              <w:r w:rsidRPr="006B52D9">
                <w:rPr>
                  <w:sz w:val="24"/>
                  <w:szCs w:val="24"/>
                  <w:rPrChange w:id="1476" w:author="Administrator" w:date="2021-12-10T19:38:00Z">
                    <w:rPr/>
                  </w:rPrChange>
                </w:rPr>
                <w:t>Sex</w:t>
              </w:r>
            </w:ins>
          </w:p>
        </w:tc>
        <w:tc>
          <w:tcPr>
            <w:tcW w:w="2250" w:type="dxa"/>
            <w:vAlign w:val="center"/>
          </w:tcPr>
          <w:p w14:paraId="6827BBEA" w14:textId="77777777" w:rsidR="00D36F25" w:rsidRPr="006B52D9" w:rsidRDefault="00D36F25" w:rsidP="00015E7A">
            <w:pPr>
              <w:jc w:val="right"/>
              <w:rPr>
                <w:ins w:id="1477" w:author="Administrator" w:date="2021-12-10T17:01:00Z"/>
                <w:sz w:val="24"/>
                <w:szCs w:val="24"/>
                <w:rPrChange w:id="1478" w:author="Administrator" w:date="2021-12-10T19:38:00Z">
                  <w:rPr>
                    <w:ins w:id="1479" w:author="Administrator" w:date="2021-12-10T17:01:00Z"/>
                  </w:rPr>
                </w:rPrChange>
              </w:rPr>
            </w:pPr>
          </w:p>
        </w:tc>
        <w:tc>
          <w:tcPr>
            <w:tcW w:w="2520" w:type="dxa"/>
            <w:vAlign w:val="center"/>
          </w:tcPr>
          <w:p w14:paraId="5760FD96" w14:textId="77777777" w:rsidR="00D36F25" w:rsidRPr="006B52D9" w:rsidRDefault="00D36F25" w:rsidP="00015E7A">
            <w:pPr>
              <w:jc w:val="right"/>
              <w:rPr>
                <w:ins w:id="1480" w:author="Administrator" w:date="2021-12-10T17:01:00Z"/>
                <w:sz w:val="24"/>
                <w:szCs w:val="24"/>
                <w:rPrChange w:id="1481" w:author="Administrator" w:date="2021-12-10T19:38:00Z">
                  <w:rPr>
                    <w:ins w:id="1482" w:author="Administrator" w:date="2021-12-10T17:01:00Z"/>
                  </w:rPr>
                </w:rPrChange>
              </w:rPr>
            </w:pPr>
          </w:p>
        </w:tc>
        <w:tc>
          <w:tcPr>
            <w:tcW w:w="1170" w:type="dxa"/>
            <w:vAlign w:val="center"/>
          </w:tcPr>
          <w:p w14:paraId="3EED4DD1" w14:textId="77777777" w:rsidR="00D36F25" w:rsidRPr="006B52D9" w:rsidRDefault="00D36F25" w:rsidP="00015E7A">
            <w:pPr>
              <w:jc w:val="right"/>
              <w:rPr>
                <w:ins w:id="1483" w:author="Administrator" w:date="2021-12-10T17:01:00Z"/>
                <w:sz w:val="24"/>
                <w:szCs w:val="24"/>
                <w:rPrChange w:id="1484" w:author="Administrator" w:date="2021-12-10T19:38:00Z">
                  <w:rPr>
                    <w:ins w:id="1485" w:author="Administrator" w:date="2021-12-10T17:01:00Z"/>
                  </w:rPr>
                </w:rPrChange>
              </w:rPr>
            </w:pPr>
            <w:ins w:id="1486" w:author="Administrator" w:date="2021-12-10T17:01:00Z">
              <w:r w:rsidRPr="006B52D9">
                <w:rPr>
                  <w:sz w:val="24"/>
                  <w:szCs w:val="24"/>
                  <w:rPrChange w:id="1487" w:author="Administrator" w:date="2021-12-10T19:38:00Z">
                    <w:rPr/>
                  </w:rPrChange>
                </w:rPr>
                <w:t>0.7651</w:t>
              </w:r>
            </w:ins>
          </w:p>
        </w:tc>
      </w:tr>
      <w:tr w:rsidR="00D36F25" w:rsidRPr="001D0630" w14:paraId="71D137AD" w14:textId="77777777" w:rsidTr="00015E7A">
        <w:trPr>
          <w:ins w:id="1488" w:author="Administrator" w:date="2021-12-10T17:01:00Z"/>
        </w:trPr>
        <w:tc>
          <w:tcPr>
            <w:tcW w:w="3420" w:type="dxa"/>
            <w:vAlign w:val="center"/>
          </w:tcPr>
          <w:p w14:paraId="144F7590" w14:textId="77777777" w:rsidR="00D36F25" w:rsidRPr="006B52D9" w:rsidRDefault="00D36F25" w:rsidP="00015E7A">
            <w:pPr>
              <w:rPr>
                <w:ins w:id="1489" w:author="Administrator" w:date="2021-12-10T17:01:00Z"/>
                <w:sz w:val="24"/>
                <w:szCs w:val="24"/>
                <w:rPrChange w:id="1490" w:author="Administrator" w:date="2021-12-10T19:38:00Z">
                  <w:rPr>
                    <w:ins w:id="1491" w:author="Administrator" w:date="2021-12-10T17:01:00Z"/>
                  </w:rPr>
                </w:rPrChange>
              </w:rPr>
            </w:pPr>
            <w:ins w:id="1492" w:author="Administrator" w:date="2021-12-10T17:01:00Z">
              <w:r w:rsidRPr="006B52D9">
                <w:rPr>
                  <w:sz w:val="24"/>
                  <w:szCs w:val="24"/>
                  <w:rPrChange w:id="1493" w:author="Administrator" w:date="2021-12-10T19:38:00Z">
                    <w:rPr/>
                  </w:rPrChange>
                </w:rPr>
                <w:t xml:space="preserve">  Male</w:t>
              </w:r>
            </w:ins>
          </w:p>
        </w:tc>
        <w:tc>
          <w:tcPr>
            <w:tcW w:w="2250" w:type="dxa"/>
            <w:vAlign w:val="center"/>
          </w:tcPr>
          <w:p w14:paraId="475DC2DE" w14:textId="77777777" w:rsidR="00D36F25" w:rsidRPr="006B52D9" w:rsidRDefault="00D36F25" w:rsidP="00015E7A">
            <w:pPr>
              <w:jc w:val="right"/>
              <w:rPr>
                <w:ins w:id="1494" w:author="Administrator" w:date="2021-12-10T17:01:00Z"/>
                <w:sz w:val="24"/>
                <w:szCs w:val="24"/>
                <w:rPrChange w:id="1495" w:author="Administrator" w:date="2021-12-10T19:38:00Z">
                  <w:rPr>
                    <w:ins w:id="1496" w:author="Administrator" w:date="2021-12-10T17:01:00Z"/>
                  </w:rPr>
                </w:rPrChange>
              </w:rPr>
            </w:pPr>
            <w:ins w:id="1497" w:author="Administrator" w:date="2021-12-10T17:01:00Z">
              <w:r w:rsidRPr="006B52D9">
                <w:rPr>
                  <w:sz w:val="24"/>
                  <w:szCs w:val="24"/>
                  <w:rPrChange w:id="1498" w:author="Administrator" w:date="2021-12-10T19:38:00Z">
                    <w:rPr/>
                  </w:rPrChange>
                </w:rPr>
                <w:t>149 (64.22%)</w:t>
              </w:r>
            </w:ins>
          </w:p>
        </w:tc>
        <w:tc>
          <w:tcPr>
            <w:tcW w:w="2520" w:type="dxa"/>
            <w:vAlign w:val="center"/>
          </w:tcPr>
          <w:p w14:paraId="7309A945" w14:textId="77777777" w:rsidR="00D36F25" w:rsidRPr="006B52D9" w:rsidRDefault="00D36F25" w:rsidP="00015E7A">
            <w:pPr>
              <w:jc w:val="right"/>
              <w:rPr>
                <w:ins w:id="1499" w:author="Administrator" w:date="2021-12-10T17:01:00Z"/>
                <w:sz w:val="24"/>
                <w:szCs w:val="24"/>
                <w:rPrChange w:id="1500" w:author="Administrator" w:date="2021-12-10T19:38:00Z">
                  <w:rPr>
                    <w:ins w:id="1501" w:author="Administrator" w:date="2021-12-10T17:01:00Z"/>
                  </w:rPr>
                </w:rPrChange>
              </w:rPr>
            </w:pPr>
            <w:ins w:id="1502" w:author="Administrator" w:date="2021-12-10T17:01:00Z">
              <w:r w:rsidRPr="006B52D9">
                <w:rPr>
                  <w:sz w:val="24"/>
                  <w:szCs w:val="24"/>
                  <w:rPrChange w:id="1503" w:author="Administrator" w:date="2021-12-10T19:38:00Z">
                    <w:rPr/>
                  </w:rPrChange>
                </w:rPr>
                <w:t>45 (67.16%)</w:t>
              </w:r>
            </w:ins>
          </w:p>
        </w:tc>
        <w:tc>
          <w:tcPr>
            <w:tcW w:w="1170" w:type="dxa"/>
            <w:vAlign w:val="center"/>
          </w:tcPr>
          <w:p w14:paraId="54AFA81D" w14:textId="77777777" w:rsidR="00D36F25" w:rsidRPr="006B52D9" w:rsidRDefault="00D36F25" w:rsidP="00015E7A">
            <w:pPr>
              <w:jc w:val="right"/>
              <w:rPr>
                <w:ins w:id="1504" w:author="Administrator" w:date="2021-12-10T17:01:00Z"/>
                <w:sz w:val="24"/>
                <w:szCs w:val="24"/>
                <w:rPrChange w:id="1505" w:author="Administrator" w:date="2021-12-10T19:38:00Z">
                  <w:rPr>
                    <w:ins w:id="1506" w:author="Administrator" w:date="2021-12-10T17:01:00Z"/>
                  </w:rPr>
                </w:rPrChange>
              </w:rPr>
            </w:pPr>
          </w:p>
        </w:tc>
      </w:tr>
      <w:tr w:rsidR="00D36F25" w:rsidRPr="001D0630" w14:paraId="4BD72FF3" w14:textId="77777777" w:rsidTr="00015E7A">
        <w:trPr>
          <w:ins w:id="1507" w:author="Administrator" w:date="2021-12-10T17:01:00Z"/>
        </w:trPr>
        <w:tc>
          <w:tcPr>
            <w:tcW w:w="3420" w:type="dxa"/>
            <w:vAlign w:val="center"/>
          </w:tcPr>
          <w:p w14:paraId="0251CB35" w14:textId="77777777" w:rsidR="00D36F25" w:rsidRPr="006B52D9" w:rsidRDefault="00D36F25" w:rsidP="00015E7A">
            <w:pPr>
              <w:rPr>
                <w:ins w:id="1508" w:author="Administrator" w:date="2021-12-10T17:01:00Z"/>
                <w:sz w:val="24"/>
                <w:szCs w:val="24"/>
                <w:rPrChange w:id="1509" w:author="Administrator" w:date="2021-12-10T19:38:00Z">
                  <w:rPr>
                    <w:ins w:id="1510" w:author="Administrator" w:date="2021-12-10T17:01:00Z"/>
                  </w:rPr>
                </w:rPrChange>
              </w:rPr>
            </w:pPr>
            <w:ins w:id="1511" w:author="Administrator" w:date="2021-12-10T17:01:00Z">
              <w:r w:rsidRPr="006B52D9">
                <w:rPr>
                  <w:sz w:val="24"/>
                  <w:szCs w:val="24"/>
                  <w:rPrChange w:id="1512" w:author="Administrator" w:date="2021-12-10T19:38:00Z">
                    <w:rPr/>
                  </w:rPrChange>
                </w:rPr>
                <w:t xml:space="preserve">  Female</w:t>
              </w:r>
            </w:ins>
          </w:p>
        </w:tc>
        <w:tc>
          <w:tcPr>
            <w:tcW w:w="2250" w:type="dxa"/>
            <w:vAlign w:val="center"/>
          </w:tcPr>
          <w:p w14:paraId="16ED5E56" w14:textId="77777777" w:rsidR="00D36F25" w:rsidRPr="006B52D9" w:rsidRDefault="00D36F25" w:rsidP="00015E7A">
            <w:pPr>
              <w:jc w:val="right"/>
              <w:rPr>
                <w:ins w:id="1513" w:author="Administrator" w:date="2021-12-10T17:01:00Z"/>
                <w:sz w:val="24"/>
                <w:szCs w:val="24"/>
                <w:rPrChange w:id="1514" w:author="Administrator" w:date="2021-12-10T19:38:00Z">
                  <w:rPr>
                    <w:ins w:id="1515" w:author="Administrator" w:date="2021-12-10T17:01:00Z"/>
                  </w:rPr>
                </w:rPrChange>
              </w:rPr>
            </w:pPr>
            <w:ins w:id="1516" w:author="Administrator" w:date="2021-12-10T17:01:00Z">
              <w:r w:rsidRPr="006B52D9">
                <w:rPr>
                  <w:sz w:val="24"/>
                  <w:szCs w:val="24"/>
                  <w:rPrChange w:id="1517" w:author="Administrator" w:date="2021-12-10T19:38:00Z">
                    <w:rPr/>
                  </w:rPrChange>
                </w:rPr>
                <w:t>83 (35.78%)</w:t>
              </w:r>
            </w:ins>
          </w:p>
        </w:tc>
        <w:tc>
          <w:tcPr>
            <w:tcW w:w="2520" w:type="dxa"/>
            <w:vAlign w:val="center"/>
          </w:tcPr>
          <w:p w14:paraId="2B48D7EC" w14:textId="77777777" w:rsidR="00D36F25" w:rsidRPr="006B52D9" w:rsidRDefault="00D36F25" w:rsidP="00015E7A">
            <w:pPr>
              <w:jc w:val="right"/>
              <w:rPr>
                <w:ins w:id="1518" w:author="Administrator" w:date="2021-12-10T17:01:00Z"/>
                <w:sz w:val="24"/>
                <w:szCs w:val="24"/>
                <w:rPrChange w:id="1519" w:author="Administrator" w:date="2021-12-10T19:38:00Z">
                  <w:rPr>
                    <w:ins w:id="1520" w:author="Administrator" w:date="2021-12-10T17:01:00Z"/>
                  </w:rPr>
                </w:rPrChange>
              </w:rPr>
            </w:pPr>
            <w:ins w:id="1521" w:author="Administrator" w:date="2021-12-10T17:01:00Z">
              <w:r w:rsidRPr="006B52D9">
                <w:rPr>
                  <w:sz w:val="24"/>
                  <w:szCs w:val="24"/>
                  <w:rPrChange w:id="1522" w:author="Administrator" w:date="2021-12-10T19:38:00Z">
                    <w:rPr/>
                  </w:rPrChange>
                </w:rPr>
                <w:t>22 (32.84%)</w:t>
              </w:r>
            </w:ins>
          </w:p>
        </w:tc>
        <w:tc>
          <w:tcPr>
            <w:tcW w:w="1170" w:type="dxa"/>
            <w:vAlign w:val="center"/>
          </w:tcPr>
          <w:p w14:paraId="24903893" w14:textId="77777777" w:rsidR="00D36F25" w:rsidRPr="006B52D9" w:rsidRDefault="00D36F25" w:rsidP="00015E7A">
            <w:pPr>
              <w:jc w:val="right"/>
              <w:rPr>
                <w:ins w:id="1523" w:author="Administrator" w:date="2021-12-10T17:01:00Z"/>
                <w:sz w:val="24"/>
                <w:szCs w:val="24"/>
                <w:rPrChange w:id="1524" w:author="Administrator" w:date="2021-12-10T19:38:00Z">
                  <w:rPr>
                    <w:ins w:id="1525" w:author="Administrator" w:date="2021-12-10T17:01:00Z"/>
                  </w:rPr>
                </w:rPrChange>
              </w:rPr>
            </w:pPr>
          </w:p>
        </w:tc>
      </w:tr>
      <w:tr w:rsidR="00D36F25" w:rsidRPr="001D0630" w14:paraId="36411315" w14:textId="77777777" w:rsidTr="00015E7A">
        <w:trPr>
          <w:ins w:id="1526" w:author="Administrator" w:date="2021-12-10T17:01:00Z"/>
        </w:trPr>
        <w:tc>
          <w:tcPr>
            <w:tcW w:w="3420" w:type="dxa"/>
          </w:tcPr>
          <w:p w14:paraId="1957613C" w14:textId="77777777" w:rsidR="00D36F25" w:rsidRPr="006B52D9" w:rsidRDefault="00D36F25" w:rsidP="00015E7A">
            <w:pPr>
              <w:rPr>
                <w:ins w:id="1527" w:author="Administrator" w:date="2021-12-10T17:01:00Z"/>
                <w:sz w:val="24"/>
                <w:szCs w:val="24"/>
                <w:rPrChange w:id="1528" w:author="Administrator" w:date="2021-12-10T19:38:00Z">
                  <w:rPr>
                    <w:ins w:id="1529" w:author="Administrator" w:date="2021-12-10T17:01:00Z"/>
                  </w:rPr>
                </w:rPrChange>
              </w:rPr>
            </w:pPr>
            <w:ins w:id="1530" w:author="Administrator" w:date="2021-12-10T17:01:00Z">
              <w:r w:rsidRPr="006B52D9">
                <w:rPr>
                  <w:sz w:val="24"/>
                  <w:szCs w:val="24"/>
                  <w:rPrChange w:id="1531" w:author="Administrator" w:date="2021-12-10T19:38:00Z">
                    <w:rPr/>
                  </w:rPrChange>
                </w:rPr>
                <w:t xml:space="preserve">Smokers, </w:t>
              </w:r>
              <w:proofErr w:type="gramStart"/>
              <w:r w:rsidRPr="006B52D9">
                <w:rPr>
                  <w:sz w:val="24"/>
                  <w:szCs w:val="24"/>
                  <w:rPrChange w:id="1532" w:author="Administrator" w:date="2021-12-10T19:38:00Z">
                    <w:rPr/>
                  </w:rPrChange>
                </w:rPr>
                <w:t>Yes</w:t>
              </w:r>
              <w:proofErr w:type="gramEnd"/>
            </w:ins>
          </w:p>
        </w:tc>
        <w:tc>
          <w:tcPr>
            <w:tcW w:w="2250" w:type="dxa"/>
            <w:vAlign w:val="center"/>
          </w:tcPr>
          <w:p w14:paraId="4839FA1C" w14:textId="77777777" w:rsidR="00D36F25" w:rsidRPr="006B52D9" w:rsidRDefault="00D36F25" w:rsidP="00015E7A">
            <w:pPr>
              <w:jc w:val="right"/>
              <w:rPr>
                <w:ins w:id="1533" w:author="Administrator" w:date="2021-12-10T17:01:00Z"/>
                <w:sz w:val="24"/>
                <w:szCs w:val="24"/>
                <w:rPrChange w:id="1534" w:author="Administrator" w:date="2021-12-10T19:38:00Z">
                  <w:rPr>
                    <w:ins w:id="1535" w:author="Administrator" w:date="2021-12-10T17:01:00Z"/>
                  </w:rPr>
                </w:rPrChange>
              </w:rPr>
            </w:pPr>
            <w:ins w:id="1536" w:author="Administrator" w:date="2021-12-10T17:01:00Z">
              <w:r w:rsidRPr="006B52D9">
                <w:rPr>
                  <w:sz w:val="24"/>
                  <w:szCs w:val="24"/>
                  <w:rPrChange w:id="1537" w:author="Administrator" w:date="2021-12-10T19:38:00Z">
                    <w:rPr/>
                  </w:rPrChange>
                </w:rPr>
                <w:t>78 (33.62%)</w:t>
              </w:r>
            </w:ins>
          </w:p>
        </w:tc>
        <w:tc>
          <w:tcPr>
            <w:tcW w:w="2520" w:type="dxa"/>
            <w:vAlign w:val="center"/>
          </w:tcPr>
          <w:p w14:paraId="733CF0AA" w14:textId="77777777" w:rsidR="00D36F25" w:rsidRPr="006B52D9" w:rsidRDefault="00D36F25" w:rsidP="00015E7A">
            <w:pPr>
              <w:jc w:val="right"/>
              <w:rPr>
                <w:ins w:id="1538" w:author="Administrator" w:date="2021-12-10T17:01:00Z"/>
                <w:sz w:val="24"/>
                <w:szCs w:val="24"/>
                <w:rPrChange w:id="1539" w:author="Administrator" w:date="2021-12-10T19:38:00Z">
                  <w:rPr>
                    <w:ins w:id="1540" w:author="Administrator" w:date="2021-12-10T17:01:00Z"/>
                  </w:rPr>
                </w:rPrChange>
              </w:rPr>
            </w:pPr>
            <w:ins w:id="1541" w:author="Administrator" w:date="2021-12-10T17:01:00Z">
              <w:r w:rsidRPr="006B52D9">
                <w:rPr>
                  <w:sz w:val="24"/>
                  <w:szCs w:val="24"/>
                  <w:rPrChange w:id="1542" w:author="Administrator" w:date="2021-12-10T19:38:00Z">
                    <w:rPr/>
                  </w:rPrChange>
                </w:rPr>
                <w:t>18 (26.87%)</w:t>
              </w:r>
            </w:ins>
          </w:p>
        </w:tc>
        <w:tc>
          <w:tcPr>
            <w:tcW w:w="1170" w:type="dxa"/>
            <w:vAlign w:val="center"/>
          </w:tcPr>
          <w:p w14:paraId="03E9AA90" w14:textId="77777777" w:rsidR="00D36F25" w:rsidRPr="006B52D9" w:rsidRDefault="00D36F25" w:rsidP="00015E7A">
            <w:pPr>
              <w:jc w:val="right"/>
              <w:rPr>
                <w:ins w:id="1543" w:author="Administrator" w:date="2021-12-10T17:01:00Z"/>
                <w:sz w:val="24"/>
                <w:szCs w:val="24"/>
                <w:rPrChange w:id="1544" w:author="Administrator" w:date="2021-12-10T19:38:00Z">
                  <w:rPr>
                    <w:ins w:id="1545" w:author="Administrator" w:date="2021-12-10T17:01:00Z"/>
                  </w:rPr>
                </w:rPrChange>
              </w:rPr>
            </w:pPr>
            <w:ins w:id="1546" w:author="Administrator" w:date="2021-12-10T17:01:00Z">
              <w:r w:rsidRPr="006B52D9">
                <w:rPr>
                  <w:sz w:val="24"/>
                  <w:szCs w:val="24"/>
                  <w:rPrChange w:id="1547" w:author="Administrator" w:date="2021-12-10T19:38:00Z">
                    <w:rPr/>
                  </w:rPrChange>
                </w:rPr>
                <w:t>0.3710</w:t>
              </w:r>
            </w:ins>
          </w:p>
        </w:tc>
      </w:tr>
      <w:tr w:rsidR="00D36F25" w:rsidRPr="001D0630" w14:paraId="4BDD2F4D" w14:textId="77777777" w:rsidTr="00015E7A">
        <w:trPr>
          <w:ins w:id="1548" w:author="Administrator" w:date="2021-12-10T17:01:00Z"/>
        </w:trPr>
        <w:tc>
          <w:tcPr>
            <w:tcW w:w="3420" w:type="dxa"/>
          </w:tcPr>
          <w:p w14:paraId="7985CC04" w14:textId="77777777" w:rsidR="00D36F25" w:rsidRPr="006B52D9" w:rsidRDefault="00D36F25" w:rsidP="00015E7A">
            <w:pPr>
              <w:rPr>
                <w:ins w:id="1549" w:author="Administrator" w:date="2021-12-10T17:01:00Z"/>
                <w:sz w:val="24"/>
                <w:szCs w:val="24"/>
                <w:rPrChange w:id="1550" w:author="Administrator" w:date="2021-12-10T19:38:00Z">
                  <w:rPr>
                    <w:ins w:id="1551" w:author="Administrator" w:date="2021-12-10T17:01:00Z"/>
                  </w:rPr>
                </w:rPrChange>
              </w:rPr>
            </w:pPr>
            <w:ins w:id="1552" w:author="Administrator" w:date="2021-12-10T17:01:00Z">
              <w:r w:rsidRPr="006B52D9">
                <w:rPr>
                  <w:sz w:val="24"/>
                  <w:szCs w:val="24"/>
                  <w:rPrChange w:id="1553" w:author="Administrator" w:date="2021-12-10T19:38:00Z">
                    <w:rPr/>
                  </w:rPrChange>
                </w:rPr>
                <w:t xml:space="preserve">Anemia, </w:t>
              </w:r>
              <w:proofErr w:type="gramStart"/>
              <w:r w:rsidRPr="006B52D9">
                <w:rPr>
                  <w:sz w:val="24"/>
                  <w:szCs w:val="24"/>
                  <w:rPrChange w:id="1554" w:author="Administrator" w:date="2021-12-10T19:38:00Z">
                    <w:rPr/>
                  </w:rPrChange>
                </w:rPr>
                <w:t>Yes</w:t>
              </w:r>
              <w:proofErr w:type="gramEnd"/>
            </w:ins>
          </w:p>
        </w:tc>
        <w:tc>
          <w:tcPr>
            <w:tcW w:w="2250" w:type="dxa"/>
            <w:vAlign w:val="center"/>
          </w:tcPr>
          <w:p w14:paraId="1CF0A8EC" w14:textId="77777777" w:rsidR="00D36F25" w:rsidRPr="006B52D9" w:rsidRDefault="00D36F25" w:rsidP="00015E7A">
            <w:pPr>
              <w:jc w:val="right"/>
              <w:rPr>
                <w:ins w:id="1555" w:author="Administrator" w:date="2021-12-10T17:01:00Z"/>
                <w:sz w:val="24"/>
                <w:szCs w:val="24"/>
                <w:rPrChange w:id="1556" w:author="Administrator" w:date="2021-12-10T19:38:00Z">
                  <w:rPr>
                    <w:ins w:id="1557" w:author="Administrator" w:date="2021-12-10T17:01:00Z"/>
                  </w:rPr>
                </w:rPrChange>
              </w:rPr>
            </w:pPr>
            <w:ins w:id="1558" w:author="Administrator" w:date="2021-12-10T17:01:00Z">
              <w:r w:rsidRPr="006B52D9">
                <w:rPr>
                  <w:sz w:val="24"/>
                  <w:szCs w:val="24"/>
                  <w:rPrChange w:id="1559" w:author="Administrator" w:date="2021-12-10T19:38:00Z">
                    <w:rPr/>
                  </w:rPrChange>
                </w:rPr>
                <w:t>102 (43.97%)</w:t>
              </w:r>
            </w:ins>
          </w:p>
        </w:tc>
        <w:tc>
          <w:tcPr>
            <w:tcW w:w="2520" w:type="dxa"/>
            <w:vAlign w:val="center"/>
          </w:tcPr>
          <w:p w14:paraId="578D15C3" w14:textId="77777777" w:rsidR="00D36F25" w:rsidRPr="006B52D9" w:rsidRDefault="00D36F25" w:rsidP="00015E7A">
            <w:pPr>
              <w:jc w:val="right"/>
              <w:rPr>
                <w:ins w:id="1560" w:author="Administrator" w:date="2021-12-10T17:01:00Z"/>
                <w:sz w:val="24"/>
                <w:szCs w:val="24"/>
                <w:rPrChange w:id="1561" w:author="Administrator" w:date="2021-12-10T19:38:00Z">
                  <w:rPr>
                    <w:ins w:id="1562" w:author="Administrator" w:date="2021-12-10T17:01:00Z"/>
                  </w:rPr>
                </w:rPrChange>
              </w:rPr>
            </w:pPr>
            <w:ins w:id="1563" w:author="Administrator" w:date="2021-12-10T17:01:00Z">
              <w:r w:rsidRPr="006B52D9">
                <w:rPr>
                  <w:sz w:val="24"/>
                  <w:szCs w:val="24"/>
                  <w:rPrChange w:id="1564" w:author="Administrator" w:date="2021-12-10T19:38:00Z">
                    <w:rPr/>
                  </w:rPrChange>
                </w:rPr>
                <w:t>27 (40.30%)</w:t>
              </w:r>
            </w:ins>
          </w:p>
        </w:tc>
        <w:tc>
          <w:tcPr>
            <w:tcW w:w="1170" w:type="dxa"/>
            <w:vAlign w:val="center"/>
          </w:tcPr>
          <w:p w14:paraId="5A88C43D" w14:textId="77777777" w:rsidR="00D36F25" w:rsidRPr="006B52D9" w:rsidRDefault="00D36F25" w:rsidP="00015E7A">
            <w:pPr>
              <w:jc w:val="right"/>
              <w:rPr>
                <w:ins w:id="1565" w:author="Administrator" w:date="2021-12-10T17:01:00Z"/>
                <w:sz w:val="24"/>
                <w:szCs w:val="24"/>
                <w:rPrChange w:id="1566" w:author="Administrator" w:date="2021-12-10T19:38:00Z">
                  <w:rPr>
                    <w:ins w:id="1567" w:author="Administrator" w:date="2021-12-10T17:01:00Z"/>
                  </w:rPr>
                </w:rPrChange>
              </w:rPr>
            </w:pPr>
            <w:ins w:id="1568" w:author="Administrator" w:date="2021-12-10T17:01:00Z">
              <w:r w:rsidRPr="006B52D9">
                <w:rPr>
                  <w:sz w:val="24"/>
                  <w:szCs w:val="24"/>
                  <w:rPrChange w:id="1569" w:author="Administrator" w:date="2021-12-10T19:38:00Z">
                    <w:rPr/>
                  </w:rPrChange>
                </w:rPr>
                <w:t>0.6937</w:t>
              </w:r>
            </w:ins>
          </w:p>
        </w:tc>
      </w:tr>
      <w:tr w:rsidR="00D36F25" w:rsidRPr="001D0630" w14:paraId="45C04BBA" w14:textId="77777777" w:rsidTr="00015E7A">
        <w:trPr>
          <w:ins w:id="1570" w:author="Administrator" w:date="2021-12-10T17:01:00Z"/>
        </w:trPr>
        <w:tc>
          <w:tcPr>
            <w:tcW w:w="3420" w:type="dxa"/>
          </w:tcPr>
          <w:p w14:paraId="7F6C8053" w14:textId="77777777" w:rsidR="00D36F25" w:rsidRPr="006B52D9" w:rsidRDefault="00D36F25" w:rsidP="00015E7A">
            <w:pPr>
              <w:rPr>
                <w:ins w:id="1571" w:author="Administrator" w:date="2021-12-10T17:01:00Z"/>
                <w:sz w:val="24"/>
                <w:szCs w:val="24"/>
                <w:rPrChange w:id="1572" w:author="Administrator" w:date="2021-12-10T19:38:00Z">
                  <w:rPr>
                    <w:ins w:id="1573" w:author="Administrator" w:date="2021-12-10T17:01:00Z"/>
                  </w:rPr>
                </w:rPrChange>
              </w:rPr>
            </w:pPr>
            <w:ins w:id="1574" w:author="Administrator" w:date="2021-12-10T17:01:00Z">
              <w:r w:rsidRPr="006B52D9">
                <w:rPr>
                  <w:sz w:val="24"/>
                  <w:szCs w:val="24"/>
                  <w:rPrChange w:id="1575" w:author="Administrator" w:date="2021-12-10T19:38:00Z">
                    <w:rPr/>
                  </w:rPrChange>
                </w:rPr>
                <w:t xml:space="preserve">Diabetes, </w:t>
              </w:r>
              <w:proofErr w:type="gramStart"/>
              <w:r w:rsidRPr="006B52D9">
                <w:rPr>
                  <w:sz w:val="24"/>
                  <w:szCs w:val="24"/>
                  <w:rPrChange w:id="1576" w:author="Administrator" w:date="2021-12-10T19:38:00Z">
                    <w:rPr/>
                  </w:rPrChange>
                </w:rPr>
                <w:t>Yes</w:t>
              </w:r>
              <w:proofErr w:type="gramEnd"/>
            </w:ins>
          </w:p>
        </w:tc>
        <w:tc>
          <w:tcPr>
            <w:tcW w:w="2250" w:type="dxa"/>
            <w:vAlign w:val="center"/>
          </w:tcPr>
          <w:p w14:paraId="0083EAD0" w14:textId="77777777" w:rsidR="00D36F25" w:rsidRPr="006B52D9" w:rsidRDefault="00D36F25" w:rsidP="00015E7A">
            <w:pPr>
              <w:jc w:val="right"/>
              <w:rPr>
                <w:ins w:id="1577" w:author="Administrator" w:date="2021-12-10T17:01:00Z"/>
                <w:sz w:val="24"/>
                <w:szCs w:val="24"/>
                <w:rPrChange w:id="1578" w:author="Administrator" w:date="2021-12-10T19:38:00Z">
                  <w:rPr>
                    <w:ins w:id="1579" w:author="Administrator" w:date="2021-12-10T17:01:00Z"/>
                  </w:rPr>
                </w:rPrChange>
              </w:rPr>
            </w:pPr>
            <w:ins w:id="1580" w:author="Administrator" w:date="2021-12-10T17:01:00Z">
              <w:r w:rsidRPr="006B52D9">
                <w:rPr>
                  <w:sz w:val="24"/>
                  <w:szCs w:val="24"/>
                  <w:rPrChange w:id="1581" w:author="Administrator" w:date="2021-12-10T19:38:00Z">
                    <w:rPr/>
                  </w:rPrChange>
                </w:rPr>
                <w:t>98 (42.24%)</w:t>
              </w:r>
            </w:ins>
          </w:p>
        </w:tc>
        <w:tc>
          <w:tcPr>
            <w:tcW w:w="2520" w:type="dxa"/>
            <w:vAlign w:val="center"/>
          </w:tcPr>
          <w:p w14:paraId="5FD3EE60" w14:textId="77777777" w:rsidR="00D36F25" w:rsidRPr="006B52D9" w:rsidRDefault="00D36F25" w:rsidP="00015E7A">
            <w:pPr>
              <w:jc w:val="right"/>
              <w:rPr>
                <w:ins w:id="1582" w:author="Administrator" w:date="2021-12-10T17:01:00Z"/>
                <w:sz w:val="24"/>
                <w:szCs w:val="24"/>
                <w:rPrChange w:id="1583" w:author="Administrator" w:date="2021-12-10T19:38:00Z">
                  <w:rPr>
                    <w:ins w:id="1584" w:author="Administrator" w:date="2021-12-10T17:01:00Z"/>
                  </w:rPr>
                </w:rPrChange>
              </w:rPr>
            </w:pPr>
            <w:ins w:id="1585" w:author="Administrator" w:date="2021-12-10T17:01:00Z">
              <w:r w:rsidRPr="006B52D9">
                <w:rPr>
                  <w:sz w:val="24"/>
                  <w:szCs w:val="24"/>
                  <w:rPrChange w:id="1586" w:author="Administrator" w:date="2021-12-10T19:38:00Z">
                    <w:rPr/>
                  </w:rPrChange>
                </w:rPr>
                <w:t>27 (40.30%)</w:t>
              </w:r>
            </w:ins>
          </w:p>
        </w:tc>
        <w:tc>
          <w:tcPr>
            <w:tcW w:w="1170" w:type="dxa"/>
            <w:vAlign w:val="center"/>
          </w:tcPr>
          <w:p w14:paraId="606CB749" w14:textId="77777777" w:rsidR="00D36F25" w:rsidRPr="006B52D9" w:rsidRDefault="00D36F25" w:rsidP="00015E7A">
            <w:pPr>
              <w:jc w:val="right"/>
              <w:rPr>
                <w:ins w:id="1587" w:author="Administrator" w:date="2021-12-10T17:01:00Z"/>
                <w:sz w:val="24"/>
                <w:szCs w:val="24"/>
                <w:rPrChange w:id="1588" w:author="Administrator" w:date="2021-12-10T19:38:00Z">
                  <w:rPr>
                    <w:ins w:id="1589" w:author="Administrator" w:date="2021-12-10T17:01:00Z"/>
                  </w:rPr>
                </w:rPrChange>
              </w:rPr>
            </w:pPr>
            <w:ins w:id="1590" w:author="Administrator" w:date="2021-12-10T17:01:00Z">
              <w:r w:rsidRPr="006B52D9">
                <w:rPr>
                  <w:sz w:val="24"/>
                  <w:szCs w:val="24"/>
                  <w:rPrChange w:id="1591" w:author="Administrator" w:date="2021-12-10T19:38:00Z">
                    <w:rPr/>
                  </w:rPrChange>
                </w:rPr>
                <w:t>0.8860</w:t>
              </w:r>
            </w:ins>
          </w:p>
        </w:tc>
      </w:tr>
      <w:tr w:rsidR="00D36F25" w:rsidRPr="001D0630" w14:paraId="0A54C629" w14:textId="77777777" w:rsidTr="00015E7A">
        <w:trPr>
          <w:ins w:id="1592" w:author="Administrator" w:date="2021-12-10T17:01:00Z"/>
        </w:trPr>
        <w:tc>
          <w:tcPr>
            <w:tcW w:w="3420" w:type="dxa"/>
          </w:tcPr>
          <w:p w14:paraId="7D260119" w14:textId="77777777" w:rsidR="00D36F25" w:rsidRPr="006B52D9" w:rsidRDefault="00D36F25" w:rsidP="00015E7A">
            <w:pPr>
              <w:rPr>
                <w:ins w:id="1593" w:author="Administrator" w:date="2021-12-10T17:01:00Z"/>
                <w:sz w:val="24"/>
                <w:szCs w:val="24"/>
                <w:rPrChange w:id="1594" w:author="Administrator" w:date="2021-12-10T19:38:00Z">
                  <w:rPr>
                    <w:ins w:id="1595" w:author="Administrator" w:date="2021-12-10T17:01:00Z"/>
                  </w:rPr>
                </w:rPrChange>
              </w:rPr>
            </w:pPr>
            <w:ins w:id="1596" w:author="Administrator" w:date="2021-12-10T17:01:00Z">
              <w:r w:rsidRPr="006B52D9">
                <w:rPr>
                  <w:sz w:val="24"/>
                  <w:szCs w:val="24"/>
                  <w:rPrChange w:id="1597" w:author="Administrator" w:date="2021-12-10T19:38:00Z">
                    <w:rPr/>
                  </w:rPrChange>
                </w:rPr>
                <w:t>Ejection fraction</w:t>
              </w:r>
            </w:ins>
          </w:p>
        </w:tc>
        <w:tc>
          <w:tcPr>
            <w:tcW w:w="2250" w:type="dxa"/>
            <w:vAlign w:val="center"/>
          </w:tcPr>
          <w:p w14:paraId="360516D1" w14:textId="77777777" w:rsidR="00D36F25" w:rsidRPr="006B52D9" w:rsidRDefault="00D36F25" w:rsidP="00015E7A">
            <w:pPr>
              <w:jc w:val="right"/>
              <w:rPr>
                <w:ins w:id="1598" w:author="Administrator" w:date="2021-12-10T17:01:00Z"/>
                <w:sz w:val="24"/>
                <w:szCs w:val="24"/>
                <w:rPrChange w:id="1599" w:author="Administrator" w:date="2021-12-10T19:38:00Z">
                  <w:rPr>
                    <w:ins w:id="1600" w:author="Administrator" w:date="2021-12-10T17:01:00Z"/>
                  </w:rPr>
                </w:rPrChange>
              </w:rPr>
            </w:pPr>
          </w:p>
        </w:tc>
        <w:tc>
          <w:tcPr>
            <w:tcW w:w="2520" w:type="dxa"/>
            <w:vAlign w:val="center"/>
          </w:tcPr>
          <w:p w14:paraId="7C4917C7" w14:textId="77777777" w:rsidR="00D36F25" w:rsidRPr="006B52D9" w:rsidRDefault="00D36F25" w:rsidP="00015E7A">
            <w:pPr>
              <w:jc w:val="right"/>
              <w:rPr>
                <w:ins w:id="1601" w:author="Administrator" w:date="2021-12-10T17:01:00Z"/>
                <w:sz w:val="24"/>
                <w:szCs w:val="24"/>
                <w:rPrChange w:id="1602" w:author="Administrator" w:date="2021-12-10T19:38:00Z">
                  <w:rPr>
                    <w:ins w:id="1603" w:author="Administrator" w:date="2021-12-10T17:01:00Z"/>
                  </w:rPr>
                </w:rPrChange>
              </w:rPr>
            </w:pPr>
          </w:p>
        </w:tc>
        <w:tc>
          <w:tcPr>
            <w:tcW w:w="1170" w:type="dxa"/>
            <w:vAlign w:val="center"/>
          </w:tcPr>
          <w:p w14:paraId="1B2234EA" w14:textId="77777777" w:rsidR="00D36F25" w:rsidRPr="006B52D9" w:rsidRDefault="00D36F25" w:rsidP="00015E7A">
            <w:pPr>
              <w:jc w:val="right"/>
              <w:rPr>
                <w:ins w:id="1604" w:author="Administrator" w:date="2021-12-10T17:01:00Z"/>
                <w:sz w:val="24"/>
                <w:szCs w:val="24"/>
                <w:rPrChange w:id="1605" w:author="Administrator" w:date="2021-12-10T19:38:00Z">
                  <w:rPr>
                    <w:ins w:id="1606" w:author="Administrator" w:date="2021-12-10T17:01:00Z"/>
                  </w:rPr>
                </w:rPrChange>
              </w:rPr>
            </w:pPr>
            <w:ins w:id="1607" w:author="Administrator" w:date="2021-12-10T17:01:00Z">
              <w:r w:rsidRPr="006B52D9">
                <w:rPr>
                  <w:sz w:val="24"/>
                  <w:szCs w:val="24"/>
                  <w:rPrChange w:id="1608" w:author="Administrator" w:date="2021-12-10T19:38:00Z">
                    <w:rPr/>
                  </w:rPrChange>
                </w:rPr>
                <w:t>0.0025</w:t>
              </w:r>
            </w:ins>
          </w:p>
        </w:tc>
      </w:tr>
      <w:tr w:rsidR="00D36F25" w:rsidRPr="001D0630" w14:paraId="0634E8A6" w14:textId="77777777" w:rsidTr="00015E7A">
        <w:trPr>
          <w:ins w:id="1609" w:author="Administrator" w:date="2021-12-10T17:01:00Z"/>
        </w:trPr>
        <w:tc>
          <w:tcPr>
            <w:tcW w:w="3420" w:type="dxa"/>
          </w:tcPr>
          <w:p w14:paraId="7142BB81" w14:textId="77777777" w:rsidR="00D36F25" w:rsidRPr="006B52D9" w:rsidRDefault="00D36F25" w:rsidP="00015E7A">
            <w:pPr>
              <w:rPr>
                <w:ins w:id="1610" w:author="Administrator" w:date="2021-12-10T17:01:00Z"/>
                <w:sz w:val="24"/>
                <w:szCs w:val="24"/>
                <w:rPrChange w:id="1611" w:author="Administrator" w:date="2021-12-10T19:38:00Z">
                  <w:rPr>
                    <w:ins w:id="1612" w:author="Administrator" w:date="2021-12-10T17:01:00Z"/>
                  </w:rPr>
                </w:rPrChange>
              </w:rPr>
            </w:pPr>
            <w:ins w:id="1613" w:author="Administrator" w:date="2021-12-10T17:01:00Z">
              <w:r w:rsidRPr="006B52D9">
                <w:rPr>
                  <w:sz w:val="24"/>
                  <w:szCs w:val="24"/>
                  <w:rPrChange w:id="1614" w:author="Administrator" w:date="2021-12-10T19:38:00Z">
                    <w:rPr/>
                  </w:rPrChange>
                </w:rPr>
                <w:t xml:space="preserve">  ≤ 30</w:t>
              </w:r>
            </w:ins>
          </w:p>
        </w:tc>
        <w:tc>
          <w:tcPr>
            <w:tcW w:w="2250" w:type="dxa"/>
            <w:vAlign w:val="center"/>
          </w:tcPr>
          <w:p w14:paraId="28202EF0" w14:textId="77777777" w:rsidR="00D36F25" w:rsidRPr="006B52D9" w:rsidRDefault="00D36F25" w:rsidP="00015E7A">
            <w:pPr>
              <w:jc w:val="right"/>
              <w:rPr>
                <w:ins w:id="1615" w:author="Administrator" w:date="2021-12-10T17:01:00Z"/>
                <w:sz w:val="24"/>
                <w:szCs w:val="24"/>
                <w:rPrChange w:id="1616" w:author="Administrator" w:date="2021-12-10T19:38:00Z">
                  <w:rPr>
                    <w:ins w:id="1617" w:author="Administrator" w:date="2021-12-10T17:01:00Z"/>
                  </w:rPr>
                </w:rPrChange>
              </w:rPr>
            </w:pPr>
            <w:ins w:id="1618" w:author="Administrator" w:date="2021-12-10T17:01:00Z">
              <w:r w:rsidRPr="006B52D9">
                <w:rPr>
                  <w:sz w:val="24"/>
                  <w:szCs w:val="24"/>
                  <w:rPrChange w:id="1619" w:author="Administrator" w:date="2021-12-10T19:38:00Z">
                    <w:rPr/>
                  </w:rPrChange>
                </w:rPr>
                <w:t>61 (26.29%)</w:t>
              </w:r>
            </w:ins>
          </w:p>
        </w:tc>
        <w:tc>
          <w:tcPr>
            <w:tcW w:w="2520" w:type="dxa"/>
            <w:vAlign w:val="center"/>
          </w:tcPr>
          <w:p w14:paraId="75B57664" w14:textId="77777777" w:rsidR="00D36F25" w:rsidRPr="006B52D9" w:rsidRDefault="00D36F25" w:rsidP="00015E7A">
            <w:pPr>
              <w:jc w:val="right"/>
              <w:rPr>
                <w:ins w:id="1620" w:author="Administrator" w:date="2021-12-10T17:01:00Z"/>
                <w:sz w:val="24"/>
                <w:szCs w:val="24"/>
                <w:rPrChange w:id="1621" w:author="Administrator" w:date="2021-12-10T19:38:00Z">
                  <w:rPr>
                    <w:ins w:id="1622" w:author="Administrator" w:date="2021-12-10T17:01:00Z"/>
                  </w:rPr>
                </w:rPrChange>
              </w:rPr>
            </w:pPr>
            <w:ins w:id="1623" w:author="Administrator" w:date="2021-12-10T17:01:00Z">
              <w:r w:rsidRPr="006B52D9">
                <w:rPr>
                  <w:sz w:val="24"/>
                  <w:szCs w:val="24"/>
                  <w:rPrChange w:id="1624" w:author="Administrator" w:date="2021-12-10T19:38:00Z">
                    <w:rPr/>
                  </w:rPrChange>
                </w:rPr>
                <w:t>32 (47.76%)</w:t>
              </w:r>
            </w:ins>
          </w:p>
        </w:tc>
        <w:tc>
          <w:tcPr>
            <w:tcW w:w="1170" w:type="dxa"/>
            <w:vAlign w:val="center"/>
          </w:tcPr>
          <w:p w14:paraId="4D8BC5ED" w14:textId="77777777" w:rsidR="00D36F25" w:rsidRPr="006B52D9" w:rsidRDefault="00D36F25" w:rsidP="00015E7A">
            <w:pPr>
              <w:jc w:val="right"/>
              <w:rPr>
                <w:ins w:id="1625" w:author="Administrator" w:date="2021-12-10T17:01:00Z"/>
                <w:sz w:val="24"/>
                <w:szCs w:val="24"/>
                <w:rPrChange w:id="1626" w:author="Administrator" w:date="2021-12-10T19:38:00Z">
                  <w:rPr>
                    <w:ins w:id="1627" w:author="Administrator" w:date="2021-12-10T17:01:00Z"/>
                  </w:rPr>
                </w:rPrChange>
              </w:rPr>
            </w:pPr>
          </w:p>
        </w:tc>
      </w:tr>
      <w:tr w:rsidR="00D36F25" w:rsidRPr="001D0630" w14:paraId="1167750E" w14:textId="77777777" w:rsidTr="00015E7A">
        <w:trPr>
          <w:ins w:id="1628" w:author="Administrator" w:date="2021-12-10T17:01:00Z"/>
        </w:trPr>
        <w:tc>
          <w:tcPr>
            <w:tcW w:w="3420" w:type="dxa"/>
          </w:tcPr>
          <w:p w14:paraId="36CDC9B9" w14:textId="77777777" w:rsidR="00D36F25" w:rsidRPr="006B52D9" w:rsidRDefault="00D36F25" w:rsidP="00015E7A">
            <w:pPr>
              <w:wordWrap w:val="0"/>
              <w:rPr>
                <w:ins w:id="1629" w:author="Administrator" w:date="2021-12-10T17:01:00Z"/>
                <w:sz w:val="24"/>
                <w:szCs w:val="24"/>
                <w:rPrChange w:id="1630" w:author="Administrator" w:date="2021-12-10T19:38:00Z">
                  <w:rPr>
                    <w:ins w:id="1631" w:author="Administrator" w:date="2021-12-10T17:01:00Z"/>
                  </w:rPr>
                </w:rPrChange>
              </w:rPr>
            </w:pPr>
            <w:ins w:id="1632" w:author="Administrator" w:date="2021-12-10T17:01:00Z">
              <w:r w:rsidRPr="006B52D9">
                <w:rPr>
                  <w:sz w:val="24"/>
                  <w:szCs w:val="24"/>
                  <w:rPrChange w:id="1633" w:author="Administrator" w:date="2021-12-10T19:38:00Z">
                    <w:rPr/>
                  </w:rPrChange>
                </w:rPr>
                <w:t xml:space="preserve">  31-44</w:t>
              </w:r>
            </w:ins>
          </w:p>
        </w:tc>
        <w:tc>
          <w:tcPr>
            <w:tcW w:w="2250" w:type="dxa"/>
            <w:vAlign w:val="center"/>
          </w:tcPr>
          <w:p w14:paraId="0FC09880" w14:textId="77777777" w:rsidR="00D36F25" w:rsidRPr="006B52D9" w:rsidRDefault="00D36F25" w:rsidP="00015E7A">
            <w:pPr>
              <w:jc w:val="right"/>
              <w:rPr>
                <w:ins w:id="1634" w:author="Administrator" w:date="2021-12-10T17:01:00Z"/>
                <w:sz w:val="24"/>
                <w:szCs w:val="24"/>
                <w:rPrChange w:id="1635" w:author="Administrator" w:date="2021-12-10T19:38:00Z">
                  <w:rPr>
                    <w:ins w:id="1636" w:author="Administrator" w:date="2021-12-10T17:01:00Z"/>
                  </w:rPr>
                </w:rPrChange>
              </w:rPr>
            </w:pPr>
            <w:ins w:id="1637" w:author="Administrator" w:date="2021-12-10T17:01:00Z">
              <w:r w:rsidRPr="006B52D9">
                <w:rPr>
                  <w:sz w:val="24"/>
                  <w:szCs w:val="24"/>
                  <w:rPrChange w:id="1638" w:author="Administrator" w:date="2021-12-10T19:38:00Z">
                    <w:rPr/>
                  </w:rPrChange>
                </w:rPr>
                <w:t>102 (43.97%)</w:t>
              </w:r>
            </w:ins>
          </w:p>
        </w:tc>
        <w:tc>
          <w:tcPr>
            <w:tcW w:w="2520" w:type="dxa"/>
            <w:vAlign w:val="center"/>
          </w:tcPr>
          <w:p w14:paraId="6AA71541" w14:textId="77777777" w:rsidR="00D36F25" w:rsidRPr="006B52D9" w:rsidRDefault="00D36F25" w:rsidP="00015E7A">
            <w:pPr>
              <w:jc w:val="right"/>
              <w:rPr>
                <w:ins w:id="1639" w:author="Administrator" w:date="2021-12-10T17:01:00Z"/>
                <w:sz w:val="24"/>
                <w:szCs w:val="24"/>
                <w:rPrChange w:id="1640" w:author="Administrator" w:date="2021-12-10T19:38:00Z">
                  <w:rPr>
                    <w:ins w:id="1641" w:author="Administrator" w:date="2021-12-10T17:01:00Z"/>
                  </w:rPr>
                </w:rPrChange>
              </w:rPr>
            </w:pPr>
            <w:ins w:id="1642" w:author="Administrator" w:date="2021-12-10T17:01:00Z">
              <w:r w:rsidRPr="006B52D9">
                <w:rPr>
                  <w:sz w:val="24"/>
                  <w:szCs w:val="24"/>
                  <w:rPrChange w:id="1643" w:author="Administrator" w:date="2021-12-10T19:38:00Z">
                    <w:rPr/>
                  </w:rPrChange>
                </w:rPr>
                <w:t>24 (35.82%)</w:t>
              </w:r>
            </w:ins>
          </w:p>
        </w:tc>
        <w:tc>
          <w:tcPr>
            <w:tcW w:w="1170" w:type="dxa"/>
            <w:vAlign w:val="center"/>
          </w:tcPr>
          <w:p w14:paraId="26E745A4" w14:textId="77777777" w:rsidR="00D36F25" w:rsidRPr="006B52D9" w:rsidRDefault="00D36F25" w:rsidP="00015E7A">
            <w:pPr>
              <w:jc w:val="right"/>
              <w:rPr>
                <w:ins w:id="1644" w:author="Administrator" w:date="2021-12-10T17:01:00Z"/>
                <w:sz w:val="24"/>
                <w:szCs w:val="24"/>
                <w:rPrChange w:id="1645" w:author="Administrator" w:date="2021-12-10T19:38:00Z">
                  <w:rPr>
                    <w:ins w:id="1646" w:author="Administrator" w:date="2021-12-10T17:01:00Z"/>
                  </w:rPr>
                </w:rPrChange>
              </w:rPr>
            </w:pPr>
          </w:p>
        </w:tc>
      </w:tr>
      <w:tr w:rsidR="00D36F25" w:rsidRPr="001D0630" w14:paraId="38D0C6A1" w14:textId="77777777" w:rsidTr="00015E7A">
        <w:trPr>
          <w:ins w:id="1647" w:author="Administrator" w:date="2021-12-10T17:01:00Z"/>
        </w:trPr>
        <w:tc>
          <w:tcPr>
            <w:tcW w:w="3420" w:type="dxa"/>
          </w:tcPr>
          <w:p w14:paraId="490250B5" w14:textId="77777777" w:rsidR="00D36F25" w:rsidRPr="006B52D9" w:rsidRDefault="00D36F25" w:rsidP="00015E7A">
            <w:pPr>
              <w:wordWrap w:val="0"/>
              <w:rPr>
                <w:ins w:id="1648" w:author="Administrator" w:date="2021-12-10T17:01:00Z"/>
                <w:sz w:val="24"/>
                <w:szCs w:val="24"/>
                <w:rPrChange w:id="1649" w:author="Administrator" w:date="2021-12-10T19:38:00Z">
                  <w:rPr>
                    <w:ins w:id="1650" w:author="Administrator" w:date="2021-12-10T17:01:00Z"/>
                  </w:rPr>
                </w:rPrChange>
              </w:rPr>
            </w:pPr>
            <w:ins w:id="1651" w:author="Administrator" w:date="2021-12-10T17:01:00Z">
              <w:r w:rsidRPr="006B52D9">
                <w:rPr>
                  <w:sz w:val="24"/>
                  <w:szCs w:val="24"/>
                  <w:rPrChange w:id="1652" w:author="Administrator" w:date="2021-12-10T19:38:00Z">
                    <w:rPr/>
                  </w:rPrChange>
                </w:rPr>
                <w:t xml:space="preserve">  ≥ 45</w:t>
              </w:r>
            </w:ins>
          </w:p>
        </w:tc>
        <w:tc>
          <w:tcPr>
            <w:tcW w:w="2250" w:type="dxa"/>
            <w:vAlign w:val="center"/>
          </w:tcPr>
          <w:p w14:paraId="78DF198D" w14:textId="77777777" w:rsidR="00D36F25" w:rsidRPr="006B52D9" w:rsidRDefault="00D36F25" w:rsidP="00015E7A">
            <w:pPr>
              <w:jc w:val="right"/>
              <w:rPr>
                <w:ins w:id="1653" w:author="Administrator" w:date="2021-12-10T17:01:00Z"/>
                <w:sz w:val="24"/>
                <w:szCs w:val="24"/>
                <w:rPrChange w:id="1654" w:author="Administrator" w:date="2021-12-10T19:38:00Z">
                  <w:rPr>
                    <w:ins w:id="1655" w:author="Administrator" w:date="2021-12-10T17:01:00Z"/>
                  </w:rPr>
                </w:rPrChange>
              </w:rPr>
            </w:pPr>
            <w:ins w:id="1656" w:author="Administrator" w:date="2021-12-10T17:01:00Z">
              <w:r w:rsidRPr="006B52D9">
                <w:rPr>
                  <w:sz w:val="24"/>
                  <w:szCs w:val="24"/>
                  <w:rPrChange w:id="1657" w:author="Administrator" w:date="2021-12-10T19:38:00Z">
                    <w:rPr/>
                  </w:rPrChange>
                </w:rPr>
                <w:t>69 (29.74%)</w:t>
              </w:r>
            </w:ins>
          </w:p>
        </w:tc>
        <w:tc>
          <w:tcPr>
            <w:tcW w:w="2520" w:type="dxa"/>
            <w:vAlign w:val="center"/>
          </w:tcPr>
          <w:p w14:paraId="21E42259" w14:textId="77777777" w:rsidR="00D36F25" w:rsidRPr="006B52D9" w:rsidRDefault="00D36F25" w:rsidP="00015E7A">
            <w:pPr>
              <w:jc w:val="right"/>
              <w:rPr>
                <w:ins w:id="1658" w:author="Administrator" w:date="2021-12-10T17:01:00Z"/>
                <w:sz w:val="24"/>
                <w:szCs w:val="24"/>
                <w:rPrChange w:id="1659" w:author="Administrator" w:date="2021-12-10T19:38:00Z">
                  <w:rPr>
                    <w:ins w:id="1660" w:author="Administrator" w:date="2021-12-10T17:01:00Z"/>
                  </w:rPr>
                </w:rPrChange>
              </w:rPr>
            </w:pPr>
            <w:ins w:id="1661" w:author="Administrator" w:date="2021-12-10T17:01:00Z">
              <w:r w:rsidRPr="006B52D9">
                <w:rPr>
                  <w:sz w:val="24"/>
                  <w:szCs w:val="24"/>
                  <w:rPrChange w:id="1662" w:author="Administrator" w:date="2021-12-10T19:38:00Z">
                    <w:rPr/>
                  </w:rPrChange>
                </w:rPr>
                <w:t>11 (16.42%)</w:t>
              </w:r>
            </w:ins>
          </w:p>
        </w:tc>
        <w:tc>
          <w:tcPr>
            <w:tcW w:w="1170" w:type="dxa"/>
            <w:vAlign w:val="center"/>
          </w:tcPr>
          <w:p w14:paraId="48066801" w14:textId="77777777" w:rsidR="00D36F25" w:rsidRPr="006B52D9" w:rsidRDefault="00D36F25" w:rsidP="00015E7A">
            <w:pPr>
              <w:jc w:val="right"/>
              <w:rPr>
                <w:ins w:id="1663" w:author="Administrator" w:date="2021-12-10T17:01:00Z"/>
                <w:sz w:val="24"/>
                <w:szCs w:val="24"/>
                <w:rPrChange w:id="1664" w:author="Administrator" w:date="2021-12-10T19:38:00Z">
                  <w:rPr>
                    <w:ins w:id="1665" w:author="Administrator" w:date="2021-12-10T17:01:00Z"/>
                  </w:rPr>
                </w:rPrChange>
              </w:rPr>
            </w:pPr>
          </w:p>
        </w:tc>
      </w:tr>
      <w:tr w:rsidR="00D36F25" w:rsidRPr="001D0630" w14:paraId="20A2DFFC" w14:textId="77777777" w:rsidTr="00015E7A">
        <w:trPr>
          <w:ins w:id="1666" w:author="Administrator" w:date="2021-12-10T17:01:00Z"/>
        </w:trPr>
        <w:tc>
          <w:tcPr>
            <w:tcW w:w="3420" w:type="dxa"/>
          </w:tcPr>
          <w:p w14:paraId="3C60E747" w14:textId="77777777" w:rsidR="00D36F25" w:rsidRPr="006B52D9" w:rsidRDefault="00D36F25" w:rsidP="00015E7A">
            <w:pPr>
              <w:rPr>
                <w:ins w:id="1667" w:author="Administrator" w:date="2021-12-10T17:01:00Z"/>
                <w:sz w:val="24"/>
                <w:szCs w:val="24"/>
                <w:rPrChange w:id="1668" w:author="Administrator" w:date="2021-12-10T19:38:00Z">
                  <w:rPr>
                    <w:ins w:id="1669" w:author="Administrator" w:date="2021-12-10T17:01:00Z"/>
                  </w:rPr>
                </w:rPrChange>
              </w:rPr>
            </w:pPr>
            <w:ins w:id="1670" w:author="Administrator" w:date="2021-12-10T17:01:00Z">
              <w:r w:rsidRPr="006B52D9">
                <w:rPr>
                  <w:sz w:val="24"/>
                  <w:szCs w:val="24"/>
                  <w:rPrChange w:id="1671" w:author="Administrator" w:date="2021-12-10T19:38:00Z">
                    <w:rPr/>
                  </w:rPrChange>
                </w:rPr>
                <w:t xml:space="preserve">Average </w:t>
              </w:r>
              <w:proofErr w:type="spellStart"/>
              <w:r w:rsidRPr="006B52D9">
                <w:rPr>
                  <w:sz w:val="24"/>
                  <w:szCs w:val="24"/>
                  <w:rPrChange w:id="1672" w:author="Administrator" w:date="2021-12-10T19:38:00Z">
                    <w:rPr/>
                  </w:rPrChange>
                </w:rPr>
                <w:t>platelets</w:t>
              </w:r>
              <w:r w:rsidRPr="006B52D9">
                <w:rPr>
                  <w:sz w:val="24"/>
                  <w:szCs w:val="24"/>
                  <w:vertAlign w:val="superscript"/>
                  <w:rPrChange w:id="1673" w:author="Administrator" w:date="2021-12-10T19:38:00Z">
                    <w:rPr>
                      <w:vertAlign w:val="superscript"/>
                    </w:rPr>
                  </w:rPrChange>
                </w:rPr>
                <w:t>c</w:t>
              </w:r>
              <w:proofErr w:type="spellEnd"/>
              <w:r w:rsidRPr="006B52D9">
                <w:rPr>
                  <w:sz w:val="24"/>
                  <w:szCs w:val="24"/>
                  <w:rPrChange w:id="1674" w:author="Administrator" w:date="2021-12-10T19:38:00Z">
                    <w:rPr/>
                  </w:rPrChange>
                </w:rPr>
                <w:t xml:space="preserve"> (SD)</w:t>
              </w:r>
            </w:ins>
          </w:p>
        </w:tc>
        <w:tc>
          <w:tcPr>
            <w:tcW w:w="2250" w:type="dxa"/>
            <w:vAlign w:val="center"/>
          </w:tcPr>
          <w:p w14:paraId="6C9571FF" w14:textId="77777777" w:rsidR="00D36F25" w:rsidRPr="006B52D9" w:rsidRDefault="00D36F25" w:rsidP="00015E7A">
            <w:pPr>
              <w:jc w:val="right"/>
              <w:rPr>
                <w:ins w:id="1675" w:author="Administrator" w:date="2021-12-10T17:01:00Z"/>
                <w:sz w:val="24"/>
                <w:szCs w:val="24"/>
                <w:rPrChange w:id="1676" w:author="Administrator" w:date="2021-12-10T19:38:00Z">
                  <w:rPr>
                    <w:ins w:id="1677" w:author="Administrator" w:date="2021-12-10T17:01:00Z"/>
                  </w:rPr>
                </w:rPrChange>
              </w:rPr>
            </w:pPr>
            <w:ins w:id="1678" w:author="Administrator" w:date="2021-12-10T17:01:00Z">
              <w:r w:rsidRPr="006B52D9">
                <w:rPr>
                  <w:sz w:val="24"/>
                  <w:szCs w:val="24"/>
                  <w:rPrChange w:id="1679" w:author="Administrator" w:date="2021-12-10T19:38:00Z">
                    <w:rPr/>
                  </w:rPrChange>
                </w:rPr>
                <w:t>265270.8 (96762.6)</w:t>
              </w:r>
            </w:ins>
          </w:p>
        </w:tc>
        <w:tc>
          <w:tcPr>
            <w:tcW w:w="2520" w:type="dxa"/>
            <w:vAlign w:val="center"/>
          </w:tcPr>
          <w:p w14:paraId="3C43305C" w14:textId="77777777" w:rsidR="00D36F25" w:rsidRPr="006B52D9" w:rsidRDefault="00D36F25" w:rsidP="00015E7A">
            <w:pPr>
              <w:jc w:val="right"/>
              <w:rPr>
                <w:ins w:id="1680" w:author="Administrator" w:date="2021-12-10T17:01:00Z"/>
                <w:sz w:val="24"/>
                <w:szCs w:val="24"/>
                <w:rPrChange w:id="1681" w:author="Administrator" w:date="2021-12-10T19:38:00Z">
                  <w:rPr>
                    <w:ins w:id="1682" w:author="Administrator" w:date="2021-12-10T17:01:00Z"/>
                  </w:rPr>
                </w:rPrChange>
              </w:rPr>
            </w:pPr>
            <w:ins w:id="1683" w:author="Administrator" w:date="2021-12-10T17:01:00Z">
              <w:r w:rsidRPr="006B52D9">
                <w:rPr>
                  <w:sz w:val="24"/>
                  <w:szCs w:val="24"/>
                  <w:rPrChange w:id="1684" w:author="Administrator" w:date="2021-12-10T19:38:00Z">
                    <w:rPr/>
                  </w:rPrChange>
                </w:rPr>
                <w:t>256734.7 (101796.5)</w:t>
              </w:r>
            </w:ins>
          </w:p>
        </w:tc>
        <w:tc>
          <w:tcPr>
            <w:tcW w:w="1170" w:type="dxa"/>
            <w:vAlign w:val="center"/>
          </w:tcPr>
          <w:p w14:paraId="78A30279" w14:textId="77777777" w:rsidR="00D36F25" w:rsidRPr="006B52D9" w:rsidRDefault="00D36F25" w:rsidP="00015E7A">
            <w:pPr>
              <w:jc w:val="right"/>
              <w:rPr>
                <w:ins w:id="1685" w:author="Administrator" w:date="2021-12-10T17:01:00Z"/>
                <w:sz w:val="24"/>
                <w:szCs w:val="24"/>
                <w:rPrChange w:id="1686" w:author="Administrator" w:date="2021-12-10T19:38:00Z">
                  <w:rPr>
                    <w:ins w:id="1687" w:author="Administrator" w:date="2021-12-10T17:01:00Z"/>
                  </w:rPr>
                </w:rPrChange>
              </w:rPr>
            </w:pPr>
            <w:ins w:id="1688" w:author="Administrator" w:date="2021-12-10T17:01:00Z">
              <w:r w:rsidRPr="006B52D9">
                <w:rPr>
                  <w:sz w:val="24"/>
                  <w:szCs w:val="24"/>
                  <w:rPrChange w:id="1689" w:author="Administrator" w:date="2021-12-10T19:38:00Z">
                    <w:rPr/>
                  </w:rPrChange>
                </w:rPr>
                <w:t>0.5424</w:t>
              </w:r>
            </w:ins>
          </w:p>
        </w:tc>
      </w:tr>
      <w:tr w:rsidR="00D36F25" w:rsidRPr="001D0630" w14:paraId="344EE5EE" w14:textId="77777777" w:rsidTr="00015E7A">
        <w:trPr>
          <w:ins w:id="1690" w:author="Administrator" w:date="2021-12-10T17:01:00Z"/>
        </w:trPr>
        <w:tc>
          <w:tcPr>
            <w:tcW w:w="3420" w:type="dxa"/>
            <w:tcBorders>
              <w:bottom w:val="single" w:sz="4" w:space="0" w:color="auto"/>
            </w:tcBorders>
          </w:tcPr>
          <w:p w14:paraId="23777C1F" w14:textId="77777777" w:rsidR="00D36F25" w:rsidRPr="006B52D9" w:rsidRDefault="00D36F25" w:rsidP="00015E7A">
            <w:pPr>
              <w:rPr>
                <w:ins w:id="1691" w:author="Administrator" w:date="2021-12-10T17:01:00Z"/>
                <w:sz w:val="24"/>
                <w:szCs w:val="24"/>
                <w:rPrChange w:id="1692" w:author="Administrator" w:date="2021-12-10T19:38:00Z">
                  <w:rPr>
                    <w:ins w:id="1693" w:author="Administrator" w:date="2021-12-10T17:01:00Z"/>
                  </w:rPr>
                </w:rPrChange>
              </w:rPr>
            </w:pPr>
            <w:ins w:id="1694" w:author="Administrator" w:date="2021-12-10T17:01:00Z">
              <w:r w:rsidRPr="006B52D9">
                <w:rPr>
                  <w:sz w:val="24"/>
                  <w:szCs w:val="24"/>
                  <w:rPrChange w:id="1695" w:author="Administrator" w:date="2021-12-10T19:38:00Z">
                    <w:rPr/>
                  </w:rPrChange>
                </w:rPr>
                <w:t xml:space="preserve">Average serum </w:t>
              </w:r>
              <w:proofErr w:type="spellStart"/>
              <w:r w:rsidRPr="006B52D9">
                <w:rPr>
                  <w:sz w:val="24"/>
                  <w:szCs w:val="24"/>
                  <w:rPrChange w:id="1696" w:author="Administrator" w:date="2021-12-10T19:38:00Z">
                    <w:rPr/>
                  </w:rPrChange>
                </w:rPr>
                <w:t>sodium</w:t>
              </w:r>
              <w:r w:rsidRPr="006B52D9">
                <w:rPr>
                  <w:sz w:val="24"/>
                  <w:szCs w:val="24"/>
                  <w:vertAlign w:val="superscript"/>
                  <w:rPrChange w:id="1697" w:author="Administrator" w:date="2021-12-10T19:38:00Z">
                    <w:rPr>
                      <w:vertAlign w:val="superscript"/>
                    </w:rPr>
                  </w:rPrChange>
                </w:rPr>
                <w:t>d</w:t>
              </w:r>
              <w:proofErr w:type="spellEnd"/>
              <w:r w:rsidRPr="006B52D9">
                <w:rPr>
                  <w:sz w:val="24"/>
                  <w:szCs w:val="24"/>
                  <w:rPrChange w:id="1698" w:author="Administrator" w:date="2021-12-10T19:38:00Z">
                    <w:rPr/>
                  </w:rPrChange>
                </w:rPr>
                <w:t xml:space="preserve"> (SD)</w:t>
              </w:r>
            </w:ins>
          </w:p>
        </w:tc>
        <w:tc>
          <w:tcPr>
            <w:tcW w:w="2250" w:type="dxa"/>
            <w:tcBorders>
              <w:bottom w:val="single" w:sz="4" w:space="0" w:color="auto"/>
            </w:tcBorders>
            <w:vAlign w:val="center"/>
          </w:tcPr>
          <w:p w14:paraId="39E1863B" w14:textId="77777777" w:rsidR="00D36F25" w:rsidRPr="006B52D9" w:rsidRDefault="00D36F25" w:rsidP="00015E7A">
            <w:pPr>
              <w:jc w:val="right"/>
              <w:rPr>
                <w:ins w:id="1699" w:author="Administrator" w:date="2021-12-10T17:01:00Z"/>
                <w:sz w:val="24"/>
                <w:szCs w:val="24"/>
                <w:rPrChange w:id="1700" w:author="Administrator" w:date="2021-12-10T19:38:00Z">
                  <w:rPr>
                    <w:ins w:id="1701" w:author="Administrator" w:date="2021-12-10T17:01:00Z"/>
                  </w:rPr>
                </w:rPrChange>
              </w:rPr>
            </w:pPr>
            <w:ins w:id="1702" w:author="Administrator" w:date="2021-12-10T17:01:00Z">
              <w:r w:rsidRPr="006B52D9">
                <w:rPr>
                  <w:sz w:val="24"/>
                  <w:szCs w:val="24"/>
                  <w:rPrChange w:id="1703" w:author="Administrator" w:date="2021-12-10T19:38:00Z">
                    <w:rPr/>
                  </w:rPrChange>
                </w:rPr>
                <w:t>137.32 (3.61)</w:t>
              </w:r>
            </w:ins>
          </w:p>
        </w:tc>
        <w:tc>
          <w:tcPr>
            <w:tcW w:w="2520" w:type="dxa"/>
            <w:tcBorders>
              <w:bottom w:val="single" w:sz="4" w:space="0" w:color="auto"/>
            </w:tcBorders>
            <w:vAlign w:val="center"/>
          </w:tcPr>
          <w:p w14:paraId="1BE75E87" w14:textId="77777777" w:rsidR="00D36F25" w:rsidRPr="006B52D9" w:rsidRDefault="00D36F25" w:rsidP="00015E7A">
            <w:pPr>
              <w:jc w:val="right"/>
              <w:rPr>
                <w:ins w:id="1704" w:author="Administrator" w:date="2021-12-10T17:01:00Z"/>
                <w:sz w:val="24"/>
                <w:szCs w:val="24"/>
                <w:rPrChange w:id="1705" w:author="Administrator" w:date="2021-12-10T19:38:00Z">
                  <w:rPr>
                    <w:ins w:id="1706" w:author="Administrator" w:date="2021-12-10T17:01:00Z"/>
                  </w:rPr>
                </w:rPrChange>
              </w:rPr>
            </w:pPr>
            <w:ins w:id="1707" w:author="Administrator" w:date="2021-12-10T17:01:00Z">
              <w:r w:rsidRPr="006B52D9">
                <w:rPr>
                  <w:sz w:val="24"/>
                  <w:szCs w:val="24"/>
                  <w:rPrChange w:id="1708" w:author="Administrator" w:date="2021-12-10T19:38:00Z">
                    <w:rPr/>
                  </w:rPrChange>
                </w:rPr>
                <w:t>134.21 (5.89)</w:t>
              </w:r>
            </w:ins>
          </w:p>
        </w:tc>
        <w:tc>
          <w:tcPr>
            <w:tcW w:w="1170" w:type="dxa"/>
            <w:tcBorders>
              <w:bottom w:val="single" w:sz="4" w:space="0" w:color="auto"/>
            </w:tcBorders>
            <w:vAlign w:val="center"/>
          </w:tcPr>
          <w:p w14:paraId="16221366" w14:textId="77777777" w:rsidR="00D36F25" w:rsidRPr="006B52D9" w:rsidRDefault="00D36F25" w:rsidP="00015E7A">
            <w:pPr>
              <w:jc w:val="right"/>
              <w:rPr>
                <w:ins w:id="1709" w:author="Administrator" w:date="2021-12-10T17:01:00Z"/>
                <w:sz w:val="24"/>
                <w:szCs w:val="24"/>
                <w:rPrChange w:id="1710" w:author="Administrator" w:date="2021-12-10T19:38:00Z">
                  <w:rPr>
                    <w:ins w:id="1711" w:author="Administrator" w:date="2021-12-10T17:01:00Z"/>
                  </w:rPr>
                </w:rPrChange>
              </w:rPr>
            </w:pPr>
            <w:ins w:id="1712" w:author="Administrator" w:date="2021-12-10T17:01:00Z">
              <w:r w:rsidRPr="006B52D9">
                <w:rPr>
                  <w:sz w:val="24"/>
                  <w:szCs w:val="24"/>
                  <w:rPrChange w:id="1713" w:author="Administrator" w:date="2021-12-10T19:38:00Z">
                    <w:rPr/>
                  </w:rPrChange>
                </w:rPr>
                <w:t>&lt;0.001</w:t>
              </w:r>
            </w:ins>
          </w:p>
        </w:tc>
      </w:tr>
    </w:tbl>
    <w:p w14:paraId="51D7A5F0" w14:textId="77777777" w:rsidR="00D36F25" w:rsidRDefault="00D36F25" w:rsidP="00D36F25">
      <w:pPr>
        <w:pStyle w:val="ListParagraph"/>
        <w:spacing w:line="480" w:lineRule="auto"/>
        <w:jc w:val="both"/>
        <w:rPr>
          <w:ins w:id="1714" w:author="Administrator" w:date="2021-12-10T17:01:00Z"/>
        </w:rPr>
      </w:pPr>
      <w:ins w:id="1715" w:author="Administrator" w:date="2021-12-10T17:01:00Z">
        <w:r>
          <w:t>a.</w:t>
        </w:r>
        <w:r>
          <w:tab/>
          <w:t>Number and proportion are reported for categorical variables. Average and standard deviation (SD) are reported for continuous variables. Chi-squared tests and t-tests were applied to categorical and continuous variables respectively.</w:t>
        </w:r>
      </w:ins>
    </w:p>
    <w:p w14:paraId="5905D728" w14:textId="77777777" w:rsidR="00D36F25" w:rsidRDefault="00D36F25" w:rsidP="00D36F25">
      <w:pPr>
        <w:pStyle w:val="ListParagraph"/>
        <w:spacing w:line="480" w:lineRule="auto"/>
        <w:jc w:val="both"/>
        <w:rPr>
          <w:ins w:id="1716" w:author="Administrator" w:date="2021-12-10T17:01:00Z"/>
        </w:rPr>
      </w:pPr>
      <w:ins w:id="1717" w:author="Administrator" w:date="2021-12-10T17:01:00Z">
        <w:r>
          <w:t>b.</w:t>
        </w:r>
        <w:r>
          <w:tab/>
          <w:t xml:space="preserve">The unit of </w:t>
        </w:r>
        <w:r w:rsidRPr="001D0630">
          <w:t>serum creatinine</w:t>
        </w:r>
        <w:r>
          <w:t xml:space="preserve"> is mg/dL.</w:t>
        </w:r>
      </w:ins>
    </w:p>
    <w:p w14:paraId="501BF3BF" w14:textId="77777777" w:rsidR="00D36F25" w:rsidRDefault="00D36F25" w:rsidP="00D36F25">
      <w:pPr>
        <w:pStyle w:val="ListParagraph"/>
        <w:spacing w:line="480" w:lineRule="auto"/>
        <w:jc w:val="both"/>
        <w:rPr>
          <w:ins w:id="1718" w:author="Administrator" w:date="2021-12-10T17:01:00Z"/>
        </w:rPr>
      </w:pPr>
      <w:ins w:id="1719" w:author="Administrator" w:date="2021-12-10T17:01:00Z">
        <w:r>
          <w:t>c.</w:t>
        </w:r>
        <w:r>
          <w:tab/>
          <w:t xml:space="preserve">The unit of </w:t>
        </w:r>
        <w:r w:rsidRPr="001D0630">
          <w:t>platelets</w:t>
        </w:r>
        <w:r>
          <w:t xml:space="preserve"> is </w:t>
        </w:r>
        <w:r w:rsidRPr="00790287">
          <w:t>kilo platelets/</w:t>
        </w:r>
        <w:proofErr w:type="spellStart"/>
        <w:r w:rsidRPr="00790287">
          <w:t>mL</w:t>
        </w:r>
        <w:r>
          <w:t>.</w:t>
        </w:r>
        <w:proofErr w:type="spellEnd"/>
      </w:ins>
    </w:p>
    <w:p w14:paraId="5B62B489" w14:textId="77777777" w:rsidR="00D36F25" w:rsidRDefault="00D36F25" w:rsidP="00D36F25">
      <w:pPr>
        <w:pStyle w:val="ListParagraph"/>
        <w:spacing w:line="480" w:lineRule="auto"/>
        <w:jc w:val="both"/>
        <w:rPr>
          <w:ins w:id="1720" w:author="Administrator" w:date="2021-12-10T17:01:00Z"/>
        </w:rPr>
      </w:pPr>
      <w:ins w:id="1721" w:author="Administrator" w:date="2021-12-10T17:01:00Z">
        <w:r>
          <w:t>d.</w:t>
        </w:r>
        <w:r>
          <w:tab/>
          <w:t>The unit of s</w:t>
        </w:r>
        <w:r w:rsidRPr="001D0630">
          <w:t xml:space="preserve">erum </w:t>
        </w:r>
        <w:r>
          <w:t>s</w:t>
        </w:r>
        <w:r w:rsidRPr="001D0630">
          <w:t>odium</w:t>
        </w:r>
        <w:r>
          <w:t xml:space="preserve"> is </w:t>
        </w:r>
        <w:proofErr w:type="spellStart"/>
        <w:r w:rsidRPr="00790287">
          <w:t>mEq</w:t>
        </w:r>
        <w:proofErr w:type="spellEnd"/>
        <w:r w:rsidRPr="00790287">
          <w:t>/L</w:t>
        </w:r>
        <w:r>
          <w:t>.</w:t>
        </w:r>
      </w:ins>
    </w:p>
    <w:p w14:paraId="73750A57" w14:textId="09C40BFB" w:rsidR="00A1660D" w:rsidRDefault="00A1660D">
      <w:pPr>
        <w:rPr>
          <w:ins w:id="1722" w:author="Administrator" w:date="2021-12-10T19:45:00Z"/>
          <w:rFonts w:ascii="Times" w:hAnsi="Times"/>
        </w:rPr>
      </w:pPr>
      <w:ins w:id="1723" w:author="Administrator" w:date="2021-12-10T17:17:00Z">
        <w:r>
          <w:rPr>
            <w:rFonts w:ascii="Times" w:hAnsi="Times"/>
          </w:rPr>
          <w:br w:type="page"/>
        </w:r>
      </w:ins>
    </w:p>
    <w:p w14:paraId="2D03B79E" w14:textId="77777777" w:rsidR="000111A8" w:rsidRDefault="000111A8">
      <w:pPr>
        <w:rPr>
          <w:ins w:id="1724" w:author="Administrator" w:date="2021-12-10T17:17:00Z"/>
          <w:rFonts w:ascii="Times" w:hAnsi="Times"/>
        </w:rPr>
      </w:pPr>
    </w:p>
    <w:p w14:paraId="7658F3ED" w14:textId="77777777" w:rsidR="00A1660D" w:rsidRPr="00015E7A" w:rsidRDefault="00A1660D" w:rsidP="00A1660D">
      <w:pPr>
        <w:spacing w:line="480" w:lineRule="auto"/>
        <w:rPr>
          <w:ins w:id="1725" w:author="Administrator" w:date="2021-12-10T17:17:00Z"/>
          <w:rFonts w:ascii="Times" w:hAnsi="Times"/>
        </w:rPr>
      </w:pPr>
      <w:ins w:id="1726" w:author="Administrator" w:date="2021-12-10T17:17:00Z">
        <w:r w:rsidRPr="00015E7A">
          <w:rPr>
            <w:rFonts w:ascii="Times" w:hAnsi="Times"/>
            <w:noProof/>
          </w:rPr>
          <w:drawing>
            <wp:inline distT="0" distB="0" distL="0" distR="0" wp14:anchorId="11FBACD4" wp14:editId="7F21FC81">
              <wp:extent cx="5943600" cy="4245610"/>
              <wp:effectExtent l="0" t="0" r="0" b="0"/>
              <wp:docPr id="8" name="Picture 8" descr="/var/folders/vj/qfld5ty573g1tt89mlwsdjz00000gp/T/com.microsoft.Word/Content.MSO/3E69FB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j/qfld5ty573g1tt89mlwsdjz00000gp/T/com.microsoft.Word/Content.MSO/3E69FBA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ins>
    </w:p>
    <w:p w14:paraId="63B85DD3" w14:textId="7532F8B3" w:rsidR="008135EB" w:rsidRDefault="00A1660D" w:rsidP="00D36F25">
      <w:pPr>
        <w:pStyle w:val="ListParagraph"/>
        <w:widowControl w:val="0"/>
        <w:spacing w:line="480" w:lineRule="auto"/>
        <w:ind w:left="360"/>
        <w:contextualSpacing w:val="0"/>
        <w:rPr>
          <w:ins w:id="1727" w:author="Administrator" w:date="2021-12-10T20:05:00Z"/>
          <w:rFonts w:ascii="Times" w:hAnsi="Times"/>
        </w:rPr>
      </w:pPr>
      <w:ins w:id="1728" w:author="Administrator" w:date="2021-12-10T17:17:00Z">
        <w:r>
          <w:rPr>
            <w:rFonts w:ascii="Times" w:hAnsi="Times"/>
          </w:rPr>
          <w:t>Fig</w:t>
        </w:r>
      </w:ins>
      <w:ins w:id="1729" w:author="Administrator" w:date="2021-12-10T17:26:00Z">
        <w:r w:rsidR="00CE4A13">
          <w:rPr>
            <w:rFonts w:ascii="Times" w:hAnsi="Times"/>
          </w:rPr>
          <w:t xml:space="preserve"> </w:t>
        </w:r>
      </w:ins>
      <w:ins w:id="1730" w:author="Administrator" w:date="2021-12-10T17:17:00Z">
        <w:r>
          <w:rPr>
            <w:rFonts w:ascii="Times" w:hAnsi="Times"/>
          </w:rPr>
          <w:t>2. Kaplan-Meier Survival curves for patients with normal (</w:t>
        </w:r>
      </w:ins>
      <w:ins w:id="1731" w:author="Administrator" w:date="2021-12-10T17:18:00Z">
        <w:r>
          <w:rPr>
            <w:rFonts w:ascii="Times" w:hAnsi="Times" w:cs="Times"/>
          </w:rPr>
          <w:t>≤</w:t>
        </w:r>
        <w:r>
          <w:rPr>
            <w:rFonts w:ascii="Times" w:hAnsi="Times"/>
          </w:rPr>
          <w:t>1.5 mg/dL</w:t>
        </w:r>
        <w:r>
          <w:rPr>
            <w:rFonts w:ascii="Times" w:hAnsi="Times"/>
          </w:rPr>
          <w:t>)</w:t>
        </w:r>
      </w:ins>
      <w:ins w:id="1732" w:author="Administrator" w:date="2021-12-10T17:17:00Z">
        <w:r>
          <w:rPr>
            <w:rFonts w:ascii="Times" w:hAnsi="Times"/>
          </w:rPr>
          <w:t xml:space="preserve"> and abnormal serum</w:t>
        </w:r>
      </w:ins>
      <w:ins w:id="1733" w:author="Administrator" w:date="2021-12-10T17:18:00Z">
        <w:r>
          <w:rPr>
            <w:rFonts w:ascii="Times" w:hAnsi="Times"/>
          </w:rPr>
          <w:t xml:space="preserve"> (&gt; 1.5 mg/dL)</w:t>
        </w:r>
      </w:ins>
      <w:ins w:id="1734" w:author="Administrator" w:date="2021-12-10T17:17:00Z">
        <w:r>
          <w:rPr>
            <w:rFonts w:ascii="Times" w:hAnsi="Times"/>
          </w:rPr>
          <w:t xml:space="preserve"> creatinine level.</w:t>
        </w:r>
      </w:ins>
    </w:p>
    <w:p w14:paraId="3F7BD44D" w14:textId="77777777" w:rsidR="008135EB" w:rsidRDefault="008135EB">
      <w:pPr>
        <w:rPr>
          <w:ins w:id="1735" w:author="Administrator" w:date="2021-12-10T20:05:00Z"/>
          <w:rFonts w:ascii="Times" w:hAnsi="Times"/>
        </w:rPr>
      </w:pPr>
      <w:ins w:id="1736" w:author="Administrator" w:date="2021-12-10T20:05:00Z">
        <w:r>
          <w:rPr>
            <w:rFonts w:ascii="Times" w:hAnsi="Times"/>
          </w:rPr>
          <w:br w:type="page"/>
        </w:r>
      </w:ins>
    </w:p>
    <w:p w14:paraId="336D85EA" w14:textId="77777777" w:rsidR="008135EB" w:rsidRDefault="008135EB" w:rsidP="008135EB">
      <w:pPr>
        <w:rPr>
          <w:ins w:id="1737" w:author="Administrator" w:date="2021-12-10T20:05:00Z"/>
          <w:rFonts w:ascii="Times" w:hAnsi="Times"/>
        </w:rPr>
      </w:pPr>
      <w:ins w:id="1738" w:author="Administrator" w:date="2021-12-10T20:05:00Z">
        <w:r>
          <w:rPr>
            <w:rFonts w:ascii="Times" w:hAnsi="Times"/>
          </w:rPr>
          <w:t>Table 3 Association between serum creatine and mortalities among patients with heart diseases, using Cox regression (N = 299)</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580"/>
        <w:gridCol w:w="1870"/>
        <w:gridCol w:w="1870"/>
        <w:gridCol w:w="1870"/>
        <w:tblGridChange w:id="1739">
          <w:tblGrid>
            <w:gridCol w:w="2160"/>
            <w:gridCol w:w="1580"/>
            <w:gridCol w:w="1870"/>
            <w:gridCol w:w="1870"/>
            <w:gridCol w:w="1870"/>
          </w:tblGrid>
        </w:tblGridChange>
      </w:tblGrid>
      <w:tr w:rsidR="008135EB" w14:paraId="66F5FA27" w14:textId="77777777" w:rsidTr="00015E7A">
        <w:trPr>
          <w:ins w:id="1740" w:author="Administrator" w:date="2021-12-10T20:05:00Z"/>
        </w:trPr>
        <w:tc>
          <w:tcPr>
            <w:tcW w:w="2160" w:type="dxa"/>
            <w:tcBorders>
              <w:top w:val="single" w:sz="4" w:space="0" w:color="auto"/>
              <w:bottom w:val="single" w:sz="4" w:space="0" w:color="auto"/>
            </w:tcBorders>
          </w:tcPr>
          <w:p w14:paraId="0BB73435" w14:textId="77777777" w:rsidR="008135EB" w:rsidRPr="00015E7A" w:rsidRDefault="008135EB" w:rsidP="00015E7A">
            <w:pPr>
              <w:rPr>
                <w:ins w:id="1741" w:author="Administrator" w:date="2021-12-10T20:05:00Z"/>
                <w:rFonts w:ascii="Times" w:hAnsi="Times"/>
                <w:sz w:val="24"/>
                <w:szCs w:val="24"/>
              </w:rPr>
            </w:pPr>
          </w:p>
        </w:tc>
        <w:tc>
          <w:tcPr>
            <w:tcW w:w="3450" w:type="dxa"/>
            <w:gridSpan w:val="2"/>
            <w:tcBorders>
              <w:top w:val="single" w:sz="4" w:space="0" w:color="auto"/>
              <w:bottom w:val="single" w:sz="4" w:space="0" w:color="auto"/>
            </w:tcBorders>
          </w:tcPr>
          <w:p w14:paraId="0E5A92B3" w14:textId="77777777" w:rsidR="008135EB" w:rsidRPr="00015E7A" w:rsidRDefault="008135EB" w:rsidP="00015E7A">
            <w:pPr>
              <w:jc w:val="right"/>
              <w:rPr>
                <w:ins w:id="1742" w:author="Administrator" w:date="2021-12-10T20:05:00Z"/>
                <w:rFonts w:ascii="Times" w:hAnsi="Times"/>
                <w:sz w:val="24"/>
                <w:szCs w:val="24"/>
              </w:rPr>
            </w:pPr>
            <w:ins w:id="1743" w:author="Administrator" w:date="2021-12-10T20:05:00Z">
              <w:r w:rsidRPr="00015E7A">
                <w:rPr>
                  <w:rFonts w:ascii="Times" w:hAnsi="Times"/>
                  <w:sz w:val="24"/>
                  <w:szCs w:val="24"/>
                </w:rPr>
                <w:t>Binary serum creatinine</w:t>
              </w:r>
            </w:ins>
          </w:p>
        </w:tc>
        <w:tc>
          <w:tcPr>
            <w:tcW w:w="3740" w:type="dxa"/>
            <w:gridSpan w:val="2"/>
            <w:tcBorders>
              <w:top w:val="single" w:sz="4" w:space="0" w:color="auto"/>
              <w:bottom w:val="single" w:sz="4" w:space="0" w:color="auto"/>
            </w:tcBorders>
          </w:tcPr>
          <w:p w14:paraId="43BA8E68" w14:textId="77777777" w:rsidR="008135EB" w:rsidRPr="00015E7A" w:rsidRDefault="008135EB" w:rsidP="00015E7A">
            <w:pPr>
              <w:jc w:val="right"/>
              <w:rPr>
                <w:ins w:id="1744" w:author="Administrator" w:date="2021-12-10T20:05:00Z"/>
                <w:rFonts w:ascii="Times" w:hAnsi="Times"/>
                <w:sz w:val="24"/>
                <w:szCs w:val="24"/>
              </w:rPr>
            </w:pPr>
            <w:ins w:id="1745" w:author="Administrator" w:date="2021-12-10T20:05:00Z">
              <w:r w:rsidRPr="00015E7A">
                <w:rPr>
                  <w:rFonts w:ascii="Times" w:hAnsi="Times"/>
                  <w:sz w:val="24"/>
                  <w:szCs w:val="24"/>
                </w:rPr>
                <w:t xml:space="preserve">Continuous serum creatinine </w:t>
              </w:r>
            </w:ins>
          </w:p>
        </w:tc>
      </w:tr>
      <w:tr w:rsidR="008135EB" w14:paraId="2E9EED24" w14:textId="77777777" w:rsidTr="007C7F5A">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746" w:author="Administrator" w:date="2021-12-10T21:40: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233"/>
          <w:ins w:id="1747" w:author="Administrator" w:date="2021-12-10T20:05:00Z"/>
        </w:trPr>
        <w:tc>
          <w:tcPr>
            <w:tcW w:w="2160" w:type="dxa"/>
            <w:tcBorders>
              <w:top w:val="single" w:sz="4" w:space="0" w:color="auto"/>
            </w:tcBorders>
            <w:tcPrChange w:id="1748" w:author="Administrator" w:date="2021-12-10T21:40:00Z">
              <w:tcPr>
                <w:tcW w:w="2160" w:type="dxa"/>
                <w:tcBorders>
                  <w:top w:val="single" w:sz="4" w:space="0" w:color="auto"/>
                </w:tcBorders>
              </w:tcPr>
            </w:tcPrChange>
          </w:tcPr>
          <w:p w14:paraId="058AAA39" w14:textId="77777777" w:rsidR="008135EB" w:rsidRPr="00015E7A" w:rsidRDefault="008135EB" w:rsidP="00015E7A">
            <w:pPr>
              <w:rPr>
                <w:ins w:id="1749" w:author="Administrator" w:date="2021-12-10T20:05:00Z"/>
                <w:rFonts w:ascii="Times" w:hAnsi="Times"/>
                <w:sz w:val="24"/>
                <w:szCs w:val="24"/>
              </w:rPr>
            </w:pPr>
          </w:p>
        </w:tc>
        <w:tc>
          <w:tcPr>
            <w:tcW w:w="1580" w:type="dxa"/>
            <w:tcBorders>
              <w:top w:val="single" w:sz="4" w:space="0" w:color="auto"/>
            </w:tcBorders>
            <w:tcPrChange w:id="1750" w:author="Administrator" w:date="2021-12-10T21:40:00Z">
              <w:tcPr>
                <w:tcW w:w="1580" w:type="dxa"/>
                <w:tcBorders>
                  <w:top w:val="single" w:sz="4" w:space="0" w:color="auto"/>
                </w:tcBorders>
              </w:tcPr>
            </w:tcPrChange>
          </w:tcPr>
          <w:p w14:paraId="33B11071" w14:textId="77777777" w:rsidR="008135EB" w:rsidRPr="00015E7A" w:rsidRDefault="008135EB" w:rsidP="00015E7A">
            <w:pPr>
              <w:jc w:val="right"/>
              <w:rPr>
                <w:ins w:id="1751" w:author="Administrator" w:date="2021-12-10T20:05:00Z"/>
                <w:rFonts w:ascii="Times" w:hAnsi="Times"/>
                <w:sz w:val="24"/>
                <w:szCs w:val="24"/>
              </w:rPr>
            </w:pPr>
            <w:ins w:id="1752" w:author="Administrator" w:date="2021-12-10T20:05:00Z">
              <w:r w:rsidRPr="00015E7A">
                <w:rPr>
                  <w:rFonts w:ascii="Times" w:hAnsi="Times"/>
                  <w:sz w:val="24"/>
                  <w:szCs w:val="24"/>
                </w:rPr>
                <w:t>Hazard ratio</w:t>
              </w:r>
            </w:ins>
          </w:p>
        </w:tc>
        <w:tc>
          <w:tcPr>
            <w:tcW w:w="1870" w:type="dxa"/>
            <w:tcBorders>
              <w:top w:val="single" w:sz="4" w:space="0" w:color="auto"/>
            </w:tcBorders>
            <w:tcPrChange w:id="1753" w:author="Administrator" w:date="2021-12-10T21:40:00Z">
              <w:tcPr>
                <w:tcW w:w="1870" w:type="dxa"/>
                <w:tcBorders>
                  <w:top w:val="single" w:sz="4" w:space="0" w:color="auto"/>
                </w:tcBorders>
              </w:tcPr>
            </w:tcPrChange>
          </w:tcPr>
          <w:p w14:paraId="2AD0A0AF" w14:textId="77777777" w:rsidR="008135EB" w:rsidRPr="00015E7A" w:rsidRDefault="008135EB" w:rsidP="00015E7A">
            <w:pPr>
              <w:jc w:val="right"/>
              <w:rPr>
                <w:ins w:id="1754" w:author="Administrator" w:date="2021-12-10T20:05:00Z"/>
                <w:rFonts w:ascii="Times" w:hAnsi="Times"/>
                <w:sz w:val="24"/>
                <w:szCs w:val="24"/>
              </w:rPr>
            </w:pPr>
            <w:ins w:id="1755" w:author="Administrator" w:date="2021-12-10T20:05:00Z">
              <w:r w:rsidRPr="00015E7A">
                <w:rPr>
                  <w:rFonts w:ascii="Times" w:hAnsi="Times"/>
                  <w:sz w:val="24"/>
                  <w:szCs w:val="24"/>
                </w:rPr>
                <w:t>95% CI</w:t>
              </w:r>
            </w:ins>
          </w:p>
        </w:tc>
        <w:tc>
          <w:tcPr>
            <w:tcW w:w="1870" w:type="dxa"/>
            <w:tcBorders>
              <w:top w:val="single" w:sz="4" w:space="0" w:color="auto"/>
            </w:tcBorders>
            <w:tcPrChange w:id="1756" w:author="Administrator" w:date="2021-12-10T21:40:00Z">
              <w:tcPr>
                <w:tcW w:w="1870" w:type="dxa"/>
                <w:tcBorders>
                  <w:top w:val="single" w:sz="4" w:space="0" w:color="auto"/>
                </w:tcBorders>
              </w:tcPr>
            </w:tcPrChange>
          </w:tcPr>
          <w:p w14:paraId="20B1270D" w14:textId="77777777" w:rsidR="008135EB" w:rsidRPr="00015E7A" w:rsidRDefault="008135EB" w:rsidP="00015E7A">
            <w:pPr>
              <w:jc w:val="right"/>
              <w:rPr>
                <w:ins w:id="1757" w:author="Administrator" w:date="2021-12-10T20:05:00Z"/>
                <w:rFonts w:ascii="Times" w:hAnsi="Times"/>
                <w:sz w:val="24"/>
                <w:szCs w:val="24"/>
              </w:rPr>
            </w:pPr>
            <w:ins w:id="1758" w:author="Administrator" w:date="2021-12-10T20:05:00Z">
              <w:r w:rsidRPr="00015E7A">
                <w:rPr>
                  <w:rFonts w:ascii="Times" w:hAnsi="Times"/>
                  <w:sz w:val="24"/>
                  <w:szCs w:val="24"/>
                </w:rPr>
                <w:t>Hazard ratio</w:t>
              </w:r>
            </w:ins>
          </w:p>
        </w:tc>
        <w:tc>
          <w:tcPr>
            <w:tcW w:w="1870" w:type="dxa"/>
            <w:tcBorders>
              <w:top w:val="single" w:sz="4" w:space="0" w:color="auto"/>
            </w:tcBorders>
            <w:tcPrChange w:id="1759" w:author="Administrator" w:date="2021-12-10T21:40:00Z">
              <w:tcPr>
                <w:tcW w:w="1870" w:type="dxa"/>
                <w:tcBorders>
                  <w:top w:val="single" w:sz="4" w:space="0" w:color="auto"/>
                </w:tcBorders>
              </w:tcPr>
            </w:tcPrChange>
          </w:tcPr>
          <w:p w14:paraId="4733F085" w14:textId="77777777" w:rsidR="008135EB" w:rsidRPr="00015E7A" w:rsidRDefault="008135EB" w:rsidP="00015E7A">
            <w:pPr>
              <w:jc w:val="right"/>
              <w:rPr>
                <w:ins w:id="1760" w:author="Administrator" w:date="2021-12-10T20:05:00Z"/>
                <w:rFonts w:ascii="Times" w:hAnsi="Times"/>
                <w:sz w:val="24"/>
                <w:szCs w:val="24"/>
              </w:rPr>
            </w:pPr>
            <w:ins w:id="1761" w:author="Administrator" w:date="2021-12-10T20:05:00Z">
              <w:r w:rsidRPr="00015E7A">
                <w:rPr>
                  <w:rFonts w:ascii="Times" w:hAnsi="Times"/>
                  <w:sz w:val="24"/>
                  <w:szCs w:val="24"/>
                </w:rPr>
                <w:t>95% CI</w:t>
              </w:r>
            </w:ins>
          </w:p>
        </w:tc>
      </w:tr>
      <w:tr w:rsidR="008135EB" w14:paraId="02D76D73" w14:textId="77777777" w:rsidTr="00015E7A">
        <w:trPr>
          <w:ins w:id="1762" w:author="Administrator" w:date="2021-12-10T20:05:00Z"/>
        </w:trPr>
        <w:tc>
          <w:tcPr>
            <w:tcW w:w="2160" w:type="dxa"/>
          </w:tcPr>
          <w:p w14:paraId="21FC5B37" w14:textId="77777777" w:rsidR="008135EB" w:rsidRPr="00015E7A" w:rsidRDefault="008135EB" w:rsidP="00015E7A">
            <w:pPr>
              <w:rPr>
                <w:ins w:id="1763" w:author="Administrator" w:date="2021-12-10T20:05:00Z"/>
                <w:rFonts w:ascii="Times" w:hAnsi="Times"/>
                <w:sz w:val="24"/>
                <w:szCs w:val="24"/>
                <w:vertAlign w:val="superscript"/>
              </w:rPr>
            </w:pPr>
            <w:ins w:id="1764" w:author="Administrator" w:date="2021-12-10T20:05:00Z">
              <w:r w:rsidRPr="00015E7A">
                <w:rPr>
                  <w:rFonts w:ascii="Times" w:hAnsi="Times"/>
                  <w:sz w:val="24"/>
                  <w:szCs w:val="24"/>
                </w:rPr>
                <w:t xml:space="preserve">Crude </w:t>
              </w:r>
              <w:proofErr w:type="spellStart"/>
              <w:r w:rsidRPr="00015E7A">
                <w:rPr>
                  <w:rFonts w:ascii="Times" w:hAnsi="Times"/>
                  <w:sz w:val="24"/>
                  <w:szCs w:val="24"/>
                </w:rPr>
                <w:t>model</w:t>
              </w:r>
              <w:r w:rsidRPr="00015E7A">
                <w:rPr>
                  <w:rFonts w:ascii="Times" w:hAnsi="Times"/>
                  <w:sz w:val="24"/>
                  <w:szCs w:val="24"/>
                  <w:vertAlign w:val="superscript"/>
                </w:rPr>
                <w:t>a</w:t>
              </w:r>
              <w:proofErr w:type="spellEnd"/>
            </w:ins>
          </w:p>
        </w:tc>
        <w:tc>
          <w:tcPr>
            <w:tcW w:w="1580" w:type="dxa"/>
          </w:tcPr>
          <w:p w14:paraId="69441E5A" w14:textId="77777777" w:rsidR="008135EB" w:rsidRPr="00015E7A" w:rsidRDefault="008135EB" w:rsidP="00015E7A">
            <w:pPr>
              <w:jc w:val="right"/>
              <w:rPr>
                <w:ins w:id="1765" w:author="Administrator" w:date="2021-12-10T20:05:00Z"/>
                <w:rFonts w:ascii="Times" w:hAnsi="Times"/>
                <w:sz w:val="24"/>
                <w:szCs w:val="24"/>
              </w:rPr>
            </w:pPr>
            <w:ins w:id="1766" w:author="Administrator" w:date="2021-12-10T20:05:00Z">
              <w:r w:rsidRPr="00015E7A">
                <w:rPr>
                  <w:rFonts w:ascii="Times" w:hAnsi="Times"/>
                  <w:sz w:val="24"/>
                  <w:szCs w:val="24"/>
                </w:rPr>
                <w:t>3.39</w:t>
              </w:r>
            </w:ins>
          </w:p>
        </w:tc>
        <w:tc>
          <w:tcPr>
            <w:tcW w:w="1870" w:type="dxa"/>
          </w:tcPr>
          <w:p w14:paraId="754D4692" w14:textId="77777777" w:rsidR="008135EB" w:rsidRPr="00015E7A" w:rsidRDefault="008135EB" w:rsidP="00015E7A">
            <w:pPr>
              <w:jc w:val="right"/>
              <w:rPr>
                <w:ins w:id="1767" w:author="Administrator" w:date="2021-12-10T20:05:00Z"/>
                <w:rFonts w:ascii="Times" w:hAnsi="Times"/>
                <w:sz w:val="24"/>
                <w:szCs w:val="24"/>
              </w:rPr>
            </w:pPr>
            <w:ins w:id="1768" w:author="Administrator" w:date="2021-12-10T20:05:00Z">
              <w:r w:rsidRPr="00015E7A">
                <w:rPr>
                  <w:rFonts w:ascii="Times" w:hAnsi="Times"/>
                  <w:sz w:val="24"/>
                  <w:szCs w:val="24"/>
                </w:rPr>
                <w:t>2.26 to 5.08</w:t>
              </w:r>
            </w:ins>
          </w:p>
        </w:tc>
        <w:tc>
          <w:tcPr>
            <w:tcW w:w="1870" w:type="dxa"/>
          </w:tcPr>
          <w:p w14:paraId="3099541D" w14:textId="77777777" w:rsidR="008135EB" w:rsidRPr="00015E7A" w:rsidRDefault="008135EB" w:rsidP="00015E7A">
            <w:pPr>
              <w:jc w:val="right"/>
              <w:rPr>
                <w:ins w:id="1769" w:author="Administrator" w:date="2021-12-10T20:05:00Z"/>
                <w:rFonts w:ascii="Times" w:hAnsi="Times"/>
                <w:sz w:val="24"/>
                <w:szCs w:val="24"/>
              </w:rPr>
            </w:pPr>
            <w:ins w:id="1770" w:author="Administrator" w:date="2021-12-10T20:05:00Z">
              <w:r w:rsidRPr="00015E7A">
                <w:rPr>
                  <w:rFonts w:ascii="Times" w:hAnsi="Times"/>
                  <w:sz w:val="24"/>
                  <w:szCs w:val="24"/>
                </w:rPr>
                <w:t>1.34</w:t>
              </w:r>
            </w:ins>
          </w:p>
        </w:tc>
        <w:tc>
          <w:tcPr>
            <w:tcW w:w="1870" w:type="dxa"/>
          </w:tcPr>
          <w:p w14:paraId="053CA6CB" w14:textId="77777777" w:rsidR="008135EB" w:rsidRPr="00015E7A" w:rsidRDefault="008135EB" w:rsidP="00015E7A">
            <w:pPr>
              <w:jc w:val="right"/>
              <w:rPr>
                <w:ins w:id="1771" w:author="Administrator" w:date="2021-12-10T20:05:00Z"/>
                <w:rFonts w:ascii="Times" w:hAnsi="Times"/>
                <w:sz w:val="24"/>
                <w:szCs w:val="24"/>
              </w:rPr>
            </w:pPr>
            <w:ins w:id="1772" w:author="Administrator" w:date="2021-12-10T20:05:00Z">
              <w:r w:rsidRPr="00015E7A">
                <w:rPr>
                  <w:rFonts w:ascii="Times" w:hAnsi="Times"/>
                  <w:sz w:val="24"/>
                  <w:szCs w:val="24"/>
                </w:rPr>
                <w:t>1.20 to 1.49</w:t>
              </w:r>
            </w:ins>
          </w:p>
        </w:tc>
      </w:tr>
      <w:tr w:rsidR="008135EB" w14:paraId="0F6CE9D3" w14:textId="77777777" w:rsidTr="00015E7A">
        <w:trPr>
          <w:trHeight w:val="66"/>
          <w:ins w:id="1773" w:author="Administrator" w:date="2021-12-10T20:05:00Z"/>
        </w:trPr>
        <w:tc>
          <w:tcPr>
            <w:tcW w:w="2160" w:type="dxa"/>
          </w:tcPr>
          <w:p w14:paraId="1D8E94FE" w14:textId="77777777" w:rsidR="008135EB" w:rsidRPr="00015E7A" w:rsidRDefault="008135EB" w:rsidP="00015E7A">
            <w:pPr>
              <w:rPr>
                <w:ins w:id="1774" w:author="Administrator" w:date="2021-12-10T20:05:00Z"/>
                <w:rFonts w:ascii="Times" w:hAnsi="Times"/>
                <w:sz w:val="24"/>
                <w:szCs w:val="24"/>
                <w:vertAlign w:val="superscript"/>
              </w:rPr>
            </w:pPr>
            <w:ins w:id="1775" w:author="Administrator" w:date="2021-12-10T20:05:00Z">
              <w:r w:rsidRPr="00015E7A">
                <w:rPr>
                  <w:rFonts w:ascii="Times" w:hAnsi="Times"/>
                  <w:sz w:val="24"/>
                  <w:szCs w:val="24"/>
                </w:rPr>
                <w:t xml:space="preserve">Lasso selection </w:t>
              </w:r>
              <w:proofErr w:type="spellStart"/>
              <w:r w:rsidRPr="00015E7A">
                <w:rPr>
                  <w:rFonts w:ascii="Times" w:hAnsi="Times"/>
                  <w:sz w:val="24"/>
                  <w:szCs w:val="24"/>
                </w:rPr>
                <w:t>model</w:t>
              </w:r>
              <w:r w:rsidRPr="00015E7A">
                <w:rPr>
                  <w:rFonts w:ascii="Times" w:hAnsi="Times"/>
                  <w:sz w:val="24"/>
                  <w:szCs w:val="24"/>
                  <w:vertAlign w:val="superscript"/>
                </w:rPr>
                <w:t>b</w:t>
              </w:r>
              <w:proofErr w:type="spellEnd"/>
            </w:ins>
          </w:p>
        </w:tc>
        <w:tc>
          <w:tcPr>
            <w:tcW w:w="1580" w:type="dxa"/>
          </w:tcPr>
          <w:p w14:paraId="01F6A14E" w14:textId="77777777" w:rsidR="008135EB" w:rsidRPr="00015E7A" w:rsidRDefault="008135EB" w:rsidP="00015E7A">
            <w:pPr>
              <w:jc w:val="right"/>
              <w:rPr>
                <w:ins w:id="1776" w:author="Administrator" w:date="2021-12-10T20:05:00Z"/>
                <w:rFonts w:ascii="Times" w:hAnsi="Times"/>
                <w:sz w:val="24"/>
                <w:szCs w:val="24"/>
              </w:rPr>
            </w:pPr>
            <w:ins w:id="1777" w:author="Administrator" w:date="2021-12-10T20:05:00Z">
              <w:r w:rsidRPr="00015E7A">
                <w:rPr>
                  <w:rFonts w:ascii="Times" w:hAnsi="Times"/>
                  <w:sz w:val="24"/>
                  <w:szCs w:val="24"/>
                </w:rPr>
                <w:t>2.27</w:t>
              </w:r>
            </w:ins>
          </w:p>
        </w:tc>
        <w:tc>
          <w:tcPr>
            <w:tcW w:w="1870" w:type="dxa"/>
          </w:tcPr>
          <w:p w14:paraId="6D96ED52" w14:textId="77777777" w:rsidR="008135EB" w:rsidRPr="00015E7A" w:rsidRDefault="008135EB" w:rsidP="00015E7A">
            <w:pPr>
              <w:jc w:val="right"/>
              <w:rPr>
                <w:ins w:id="1778" w:author="Administrator" w:date="2021-12-10T20:05:00Z"/>
                <w:rFonts w:ascii="Times" w:hAnsi="Times"/>
                <w:sz w:val="24"/>
                <w:szCs w:val="24"/>
              </w:rPr>
            </w:pPr>
            <w:ins w:id="1779" w:author="Administrator" w:date="2021-12-10T20:05:00Z">
              <w:r w:rsidRPr="00015E7A">
                <w:rPr>
                  <w:rFonts w:ascii="Times" w:hAnsi="Times"/>
                  <w:sz w:val="24"/>
                  <w:szCs w:val="24"/>
                </w:rPr>
                <w:t>1.45 to 3.55</w:t>
              </w:r>
            </w:ins>
          </w:p>
        </w:tc>
        <w:tc>
          <w:tcPr>
            <w:tcW w:w="1870" w:type="dxa"/>
          </w:tcPr>
          <w:p w14:paraId="521B67A3" w14:textId="77777777" w:rsidR="008135EB" w:rsidRPr="00015E7A" w:rsidRDefault="008135EB" w:rsidP="00015E7A">
            <w:pPr>
              <w:jc w:val="right"/>
              <w:rPr>
                <w:ins w:id="1780" w:author="Administrator" w:date="2021-12-10T20:05:00Z"/>
                <w:rFonts w:ascii="Times" w:hAnsi="Times"/>
                <w:sz w:val="24"/>
                <w:szCs w:val="24"/>
              </w:rPr>
            </w:pPr>
            <w:ins w:id="1781" w:author="Administrator" w:date="2021-12-10T20:05:00Z">
              <w:r w:rsidRPr="00015E7A">
                <w:rPr>
                  <w:rFonts w:ascii="Times" w:hAnsi="Times"/>
                  <w:sz w:val="24"/>
                  <w:szCs w:val="24"/>
                </w:rPr>
                <w:t>1.38</w:t>
              </w:r>
            </w:ins>
          </w:p>
        </w:tc>
        <w:tc>
          <w:tcPr>
            <w:tcW w:w="1870" w:type="dxa"/>
          </w:tcPr>
          <w:p w14:paraId="0063CAEF" w14:textId="77777777" w:rsidR="008135EB" w:rsidRPr="00015E7A" w:rsidRDefault="008135EB" w:rsidP="00015E7A">
            <w:pPr>
              <w:jc w:val="right"/>
              <w:rPr>
                <w:ins w:id="1782" w:author="Administrator" w:date="2021-12-10T20:05:00Z"/>
                <w:rFonts w:ascii="Times" w:hAnsi="Times"/>
                <w:sz w:val="24"/>
                <w:szCs w:val="24"/>
              </w:rPr>
            </w:pPr>
            <w:ins w:id="1783" w:author="Administrator" w:date="2021-12-10T20:05:00Z">
              <w:r w:rsidRPr="00015E7A">
                <w:rPr>
                  <w:rFonts w:ascii="Times" w:hAnsi="Times"/>
                  <w:sz w:val="24"/>
                  <w:szCs w:val="24"/>
                </w:rPr>
                <w:t>1.19 to 1.59</w:t>
              </w:r>
            </w:ins>
          </w:p>
        </w:tc>
      </w:tr>
      <w:tr w:rsidR="008135EB" w14:paraId="1B30C216" w14:textId="77777777" w:rsidTr="00015E7A">
        <w:trPr>
          <w:trHeight w:val="66"/>
          <w:ins w:id="1784" w:author="Administrator" w:date="2021-12-10T20:05:00Z"/>
        </w:trPr>
        <w:tc>
          <w:tcPr>
            <w:tcW w:w="2160" w:type="dxa"/>
            <w:tcBorders>
              <w:bottom w:val="single" w:sz="4" w:space="0" w:color="auto"/>
            </w:tcBorders>
          </w:tcPr>
          <w:p w14:paraId="60530391" w14:textId="77777777" w:rsidR="008135EB" w:rsidRPr="00015E7A" w:rsidRDefault="008135EB" w:rsidP="00015E7A">
            <w:pPr>
              <w:rPr>
                <w:ins w:id="1785" w:author="Administrator" w:date="2021-12-10T20:05:00Z"/>
                <w:rFonts w:ascii="Times" w:hAnsi="Times"/>
                <w:sz w:val="24"/>
                <w:szCs w:val="24"/>
                <w:vertAlign w:val="superscript"/>
              </w:rPr>
            </w:pPr>
            <w:ins w:id="1786" w:author="Administrator" w:date="2021-12-10T20:05:00Z">
              <w:r w:rsidRPr="00015E7A">
                <w:rPr>
                  <w:rFonts w:ascii="Times" w:hAnsi="Times"/>
                  <w:sz w:val="24"/>
                  <w:szCs w:val="24"/>
                </w:rPr>
                <w:t xml:space="preserve">Fully adjusted </w:t>
              </w:r>
              <w:proofErr w:type="spellStart"/>
              <w:r w:rsidRPr="00015E7A">
                <w:rPr>
                  <w:rFonts w:ascii="Times" w:hAnsi="Times"/>
                  <w:sz w:val="24"/>
                  <w:szCs w:val="24"/>
                </w:rPr>
                <w:t>model</w:t>
              </w:r>
              <w:r w:rsidRPr="00015E7A">
                <w:rPr>
                  <w:rFonts w:ascii="Times" w:hAnsi="Times"/>
                  <w:sz w:val="24"/>
                  <w:szCs w:val="24"/>
                  <w:vertAlign w:val="superscript"/>
                </w:rPr>
                <w:t>c</w:t>
              </w:r>
              <w:proofErr w:type="spellEnd"/>
            </w:ins>
          </w:p>
        </w:tc>
        <w:tc>
          <w:tcPr>
            <w:tcW w:w="1580" w:type="dxa"/>
            <w:tcBorders>
              <w:bottom w:val="single" w:sz="4" w:space="0" w:color="auto"/>
            </w:tcBorders>
          </w:tcPr>
          <w:p w14:paraId="6BBCB78F" w14:textId="77777777" w:rsidR="008135EB" w:rsidRPr="00015E7A" w:rsidRDefault="008135EB" w:rsidP="00015E7A">
            <w:pPr>
              <w:jc w:val="right"/>
              <w:rPr>
                <w:ins w:id="1787" w:author="Administrator" w:date="2021-12-10T20:05:00Z"/>
                <w:rFonts w:ascii="Times" w:hAnsi="Times"/>
                <w:sz w:val="24"/>
                <w:szCs w:val="24"/>
              </w:rPr>
            </w:pPr>
            <w:ins w:id="1788" w:author="Administrator" w:date="2021-12-10T20:05:00Z">
              <w:r w:rsidRPr="00015E7A">
                <w:rPr>
                  <w:rFonts w:ascii="Times" w:hAnsi="Times"/>
                  <w:sz w:val="24"/>
                  <w:szCs w:val="24"/>
                </w:rPr>
                <w:t>2.29</w:t>
              </w:r>
            </w:ins>
          </w:p>
        </w:tc>
        <w:tc>
          <w:tcPr>
            <w:tcW w:w="1870" w:type="dxa"/>
            <w:tcBorders>
              <w:bottom w:val="single" w:sz="4" w:space="0" w:color="auto"/>
            </w:tcBorders>
          </w:tcPr>
          <w:p w14:paraId="41DACBDB" w14:textId="77777777" w:rsidR="008135EB" w:rsidRPr="00015E7A" w:rsidRDefault="008135EB" w:rsidP="00015E7A">
            <w:pPr>
              <w:jc w:val="right"/>
              <w:rPr>
                <w:ins w:id="1789" w:author="Administrator" w:date="2021-12-10T20:05:00Z"/>
                <w:rFonts w:ascii="Times" w:hAnsi="Times"/>
                <w:sz w:val="24"/>
                <w:szCs w:val="24"/>
              </w:rPr>
            </w:pPr>
            <w:ins w:id="1790" w:author="Administrator" w:date="2021-12-10T20:05:00Z">
              <w:r w:rsidRPr="00015E7A">
                <w:rPr>
                  <w:rFonts w:ascii="Times" w:hAnsi="Times"/>
                  <w:sz w:val="24"/>
                  <w:szCs w:val="24"/>
                </w:rPr>
                <w:t>1.46 to 3.58</w:t>
              </w:r>
            </w:ins>
          </w:p>
        </w:tc>
        <w:tc>
          <w:tcPr>
            <w:tcW w:w="1870" w:type="dxa"/>
            <w:tcBorders>
              <w:bottom w:val="single" w:sz="4" w:space="0" w:color="auto"/>
            </w:tcBorders>
          </w:tcPr>
          <w:p w14:paraId="01CB6169" w14:textId="77777777" w:rsidR="008135EB" w:rsidRPr="00015E7A" w:rsidRDefault="008135EB" w:rsidP="00015E7A">
            <w:pPr>
              <w:jc w:val="right"/>
              <w:rPr>
                <w:ins w:id="1791" w:author="Administrator" w:date="2021-12-10T20:05:00Z"/>
                <w:rFonts w:ascii="Times" w:hAnsi="Times"/>
                <w:sz w:val="24"/>
                <w:szCs w:val="24"/>
              </w:rPr>
            </w:pPr>
            <w:ins w:id="1792" w:author="Administrator" w:date="2021-12-10T20:05:00Z">
              <w:r w:rsidRPr="00015E7A">
                <w:rPr>
                  <w:rFonts w:ascii="Times" w:hAnsi="Times"/>
                  <w:sz w:val="24"/>
                  <w:szCs w:val="24"/>
                </w:rPr>
                <w:t>1.37</w:t>
              </w:r>
            </w:ins>
          </w:p>
        </w:tc>
        <w:tc>
          <w:tcPr>
            <w:tcW w:w="1870" w:type="dxa"/>
            <w:tcBorders>
              <w:bottom w:val="single" w:sz="4" w:space="0" w:color="auto"/>
            </w:tcBorders>
          </w:tcPr>
          <w:p w14:paraId="7264AC3E" w14:textId="77777777" w:rsidR="008135EB" w:rsidRPr="00015E7A" w:rsidRDefault="008135EB" w:rsidP="00015E7A">
            <w:pPr>
              <w:jc w:val="right"/>
              <w:rPr>
                <w:ins w:id="1793" w:author="Administrator" w:date="2021-12-10T20:05:00Z"/>
                <w:rFonts w:ascii="Times" w:hAnsi="Times"/>
                <w:sz w:val="24"/>
                <w:szCs w:val="24"/>
              </w:rPr>
            </w:pPr>
            <w:ins w:id="1794" w:author="Administrator" w:date="2021-12-10T20:05:00Z">
              <w:r w:rsidRPr="00015E7A">
                <w:rPr>
                  <w:rFonts w:ascii="Times" w:hAnsi="Times"/>
                  <w:sz w:val="24"/>
                  <w:szCs w:val="24"/>
                </w:rPr>
                <w:t>1.19 to 1.59</w:t>
              </w:r>
            </w:ins>
          </w:p>
        </w:tc>
      </w:tr>
    </w:tbl>
    <w:p w14:paraId="38927E44" w14:textId="77777777" w:rsidR="008135EB" w:rsidRDefault="008135EB" w:rsidP="008135EB">
      <w:pPr>
        <w:rPr>
          <w:ins w:id="1795" w:author="Administrator" w:date="2021-12-10T20:05:00Z"/>
          <w:rFonts w:ascii="Times" w:hAnsi="Times"/>
        </w:rPr>
      </w:pPr>
      <w:ins w:id="1796" w:author="Administrator" w:date="2021-12-10T20:05:00Z">
        <w:r>
          <w:rPr>
            <w:rFonts w:ascii="Times" w:hAnsi="Times"/>
          </w:rPr>
          <w:t>Notes:</w:t>
        </w:r>
      </w:ins>
    </w:p>
    <w:p w14:paraId="6702B9FD" w14:textId="77777777" w:rsidR="008135EB" w:rsidRDefault="008135EB" w:rsidP="008135EB">
      <w:pPr>
        <w:rPr>
          <w:ins w:id="1797" w:author="Administrator" w:date="2021-12-10T20:05:00Z"/>
          <w:rFonts w:ascii="Times" w:hAnsi="Times"/>
        </w:rPr>
      </w:pPr>
      <w:ins w:id="1798" w:author="Administrator" w:date="2021-12-10T20:05:00Z">
        <w:r>
          <w:rPr>
            <w:rFonts w:ascii="Times" w:hAnsi="Times"/>
          </w:rPr>
          <w:t>a.</w:t>
        </w:r>
        <w:r>
          <w:rPr>
            <w:rFonts w:ascii="Times" w:hAnsi="Times"/>
          </w:rPr>
          <w:tab/>
          <w:t xml:space="preserve">In the crude model, only serum creatine (binary or continuous) was included in the model. </w:t>
        </w:r>
      </w:ins>
    </w:p>
    <w:p w14:paraId="6EA5FD18" w14:textId="77777777" w:rsidR="008135EB" w:rsidRDefault="008135EB" w:rsidP="008135EB">
      <w:pPr>
        <w:rPr>
          <w:ins w:id="1799" w:author="Administrator" w:date="2021-12-10T20:05:00Z"/>
          <w:rFonts w:ascii="Times" w:hAnsi="Times"/>
        </w:rPr>
      </w:pPr>
      <w:ins w:id="1800" w:author="Administrator" w:date="2021-12-10T20:05:00Z">
        <w:r>
          <w:rPr>
            <w:rFonts w:ascii="Times" w:hAnsi="Times"/>
          </w:rPr>
          <w:t>b.</w:t>
        </w:r>
        <w:r>
          <w:rPr>
            <w:rFonts w:ascii="Times" w:hAnsi="Times"/>
          </w:rPr>
          <w:tab/>
          <w:t xml:space="preserve">In the Lasso selection model, age (continuous), anemia (binary), ejection fraction (continuous), serum sodium (continuous) </w:t>
        </w:r>
        <w:proofErr w:type="gramStart"/>
        <w:r>
          <w:rPr>
            <w:rFonts w:ascii="Times" w:hAnsi="Times"/>
          </w:rPr>
          <w:t>were</w:t>
        </w:r>
        <w:proofErr w:type="gramEnd"/>
        <w:r>
          <w:rPr>
            <w:rFonts w:ascii="Times" w:hAnsi="Times"/>
          </w:rPr>
          <w:t xml:space="preserve"> adjusted for. </w:t>
        </w:r>
      </w:ins>
    </w:p>
    <w:p w14:paraId="70EB67EB" w14:textId="77777777" w:rsidR="008135EB" w:rsidRDefault="008135EB" w:rsidP="008135EB">
      <w:pPr>
        <w:rPr>
          <w:ins w:id="1801" w:author="Administrator" w:date="2021-12-10T20:05:00Z"/>
          <w:rFonts w:ascii="Times" w:hAnsi="Times"/>
        </w:rPr>
      </w:pPr>
      <w:ins w:id="1802" w:author="Administrator" w:date="2021-12-10T20:05:00Z">
        <w:r>
          <w:rPr>
            <w:rFonts w:ascii="Times" w:hAnsi="Times"/>
          </w:rPr>
          <w:t>c.</w:t>
        </w:r>
        <w:r>
          <w:rPr>
            <w:rFonts w:ascii="Times" w:hAnsi="Times"/>
          </w:rPr>
          <w:tab/>
          <w:t xml:space="preserve">In the fully adjusted model, sex was further adjusted for </w:t>
        </w:r>
        <w:proofErr w:type="gramStart"/>
        <w:r>
          <w:rPr>
            <w:rFonts w:ascii="Times" w:hAnsi="Times"/>
          </w:rPr>
          <w:t>on the basis of</w:t>
        </w:r>
        <w:proofErr w:type="gramEnd"/>
        <w:r>
          <w:rPr>
            <w:rFonts w:ascii="Times" w:hAnsi="Times"/>
          </w:rPr>
          <w:t xml:space="preserve"> Lasso selection model.</w:t>
        </w:r>
      </w:ins>
    </w:p>
    <w:p w14:paraId="11FE9949" w14:textId="77777777" w:rsidR="008135EB" w:rsidRDefault="008135EB" w:rsidP="008135EB">
      <w:pPr>
        <w:rPr>
          <w:ins w:id="1803" w:author="Administrator" w:date="2021-12-10T20:05:00Z"/>
          <w:rFonts w:ascii="Times" w:hAnsi="Times"/>
        </w:rPr>
      </w:pPr>
      <w:ins w:id="1804" w:author="Administrator" w:date="2021-12-10T20:05:00Z">
        <w:r>
          <w:rPr>
            <w:rFonts w:ascii="Times" w:hAnsi="Times"/>
          </w:rPr>
          <w:br w:type="page"/>
        </w:r>
      </w:ins>
    </w:p>
    <w:p w14:paraId="2EBECE85" w14:textId="318F5776" w:rsidR="008135EB" w:rsidRDefault="008135EB" w:rsidP="008135EB">
      <w:pPr>
        <w:rPr>
          <w:ins w:id="1805" w:author="Administrator" w:date="2021-12-10T20:05:00Z"/>
          <w:rFonts w:ascii="Times" w:hAnsi="Times"/>
        </w:rPr>
      </w:pPr>
      <w:ins w:id="1806" w:author="Administrator" w:date="2021-12-10T20:05:00Z">
        <w:r>
          <w:rPr>
            <w:rFonts w:ascii="Times" w:hAnsi="Times"/>
          </w:rPr>
          <w:t xml:space="preserve">Table </w:t>
        </w:r>
        <w:r>
          <w:rPr>
            <w:rFonts w:ascii="Times" w:hAnsi="Times"/>
          </w:rPr>
          <w:t>4.</w:t>
        </w:r>
        <w:r>
          <w:rPr>
            <w:rFonts w:ascii="Times" w:hAnsi="Times"/>
          </w:rPr>
          <w:t xml:space="preserve"> </w:t>
        </w:r>
        <w:r>
          <w:rPr>
            <w:rFonts w:ascii="Times" w:hAnsi="Times"/>
          </w:rPr>
          <w:t xml:space="preserve">Effect measure modifications </w:t>
        </w:r>
        <w:r>
          <w:rPr>
            <w:rFonts w:ascii="Times" w:hAnsi="Times"/>
          </w:rPr>
          <w:t>between serum creatine and mortalities among patients with heart diseases, using</w:t>
        </w:r>
        <w:r w:rsidR="005F0E93">
          <w:rPr>
            <w:rFonts w:ascii="Times" w:hAnsi="Times"/>
          </w:rPr>
          <w:t xml:space="preserve"> an interaction term in</w:t>
        </w:r>
        <w:r>
          <w:rPr>
            <w:rFonts w:ascii="Times" w:hAnsi="Times"/>
          </w:rPr>
          <w:t xml:space="preserve"> Cox regression (N = 299)</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07" w:author="Administrator" w:date="2021-12-10T20:06: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890"/>
        <w:gridCol w:w="1850"/>
        <w:gridCol w:w="1870"/>
        <w:gridCol w:w="1870"/>
        <w:gridCol w:w="1870"/>
        <w:tblGridChange w:id="1808">
          <w:tblGrid>
            <w:gridCol w:w="1890"/>
            <w:gridCol w:w="270"/>
            <w:gridCol w:w="1580"/>
            <w:gridCol w:w="1870"/>
            <w:gridCol w:w="1870"/>
            <w:gridCol w:w="1870"/>
          </w:tblGrid>
        </w:tblGridChange>
      </w:tblGrid>
      <w:tr w:rsidR="008135EB" w14:paraId="6E5D227D" w14:textId="77777777" w:rsidTr="005F0E93">
        <w:trPr>
          <w:ins w:id="1809" w:author="Administrator" w:date="2021-12-10T20:05:00Z"/>
        </w:trPr>
        <w:tc>
          <w:tcPr>
            <w:tcW w:w="1890" w:type="dxa"/>
            <w:tcBorders>
              <w:top w:val="single" w:sz="4" w:space="0" w:color="auto"/>
              <w:bottom w:val="single" w:sz="4" w:space="0" w:color="auto"/>
            </w:tcBorders>
            <w:tcPrChange w:id="1810" w:author="Administrator" w:date="2021-12-10T20:06:00Z">
              <w:tcPr>
                <w:tcW w:w="2160" w:type="dxa"/>
                <w:gridSpan w:val="2"/>
                <w:tcBorders>
                  <w:top w:val="single" w:sz="4" w:space="0" w:color="auto"/>
                  <w:bottom w:val="single" w:sz="4" w:space="0" w:color="auto"/>
                </w:tcBorders>
              </w:tcPr>
            </w:tcPrChange>
          </w:tcPr>
          <w:p w14:paraId="690580A2" w14:textId="77777777" w:rsidR="008135EB" w:rsidRPr="00015E7A" w:rsidRDefault="008135EB" w:rsidP="00015E7A">
            <w:pPr>
              <w:rPr>
                <w:ins w:id="1811" w:author="Administrator" w:date="2021-12-10T20:05:00Z"/>
                <w:rFonts w:ascii="Times" w:hAnsi="Times"/>
                <w:sz w:val="24"/>
                <w:szCs w:val="24"/>
              </w:rPr>
            </w:pPr>
          </w:p>
        </w:tc>
        <w:tc>
          <w:tcPr>
            <w:tcW w:w="3720" w:type="dxa"/>
            <w:gridSpan w:val="2"/>
            <w:tcBorders>
              <w:top w:val="single" w:sz="4" w:space="0" w:color="auto"/>
              <w:bottom w:val="single" w:sz="4" w:space="0" w:color="auto"/>
            </w:tcBorders>
            <w:tcPrChange w:id="1812" w:author="Administrator" w:date="2021-12-10T20:06:00Z">
              <w:tcPr>
                <w:tcW w:w="3450" w:type="dxa"/>
                <w:gridSpan w:val="2"/>
                <w:tcBorders>
                  <w:top w:val="single" w:sz="4" w:space="0" w:color="auto"/>
                  <w:bottom w:val="single" w:sz="4" w:space="0" w:color="auto"/>
                </w:tcBorders>
              </w:tcPr>
            </w:tcPrChange>
          </w:tcPr>
          <w:p w14:paraId="1324A929" w14:textId="77777777" w:rsidR="008135EB" w:rsidRPr="00015E7A" w:rsidRDefault="008135EB" w:rsidP="00015E7A">
            <w:pPr>
              <w:jc w:val="right"/>
              <w:rPr>
                <w:ins w:id="1813" w:author="Administrator" w:date="2021-12-10T20:05:00Z"/>
                <w:rFonts w:ascii="Times" w:hAnsi="Times"/>
                <w:sz w:val="24"/>
                <w:szCs w:val="24"/>
              </w:rPr>
            </w:pPr>
            <w:ins w:id="1814" w:author="Administrator" w:date="2021-12-10T20:05:00Z">
              <w:r w:rsidRPr="00015E7A">
                <w:rPr>
                  <w:rFonts w:ascii="Times" w:hAnsi="Times"/>
                  <w:sz w:val="24"/>
                  <w:szCs w:val="24"/>
                </w:rPr>
                <w:t>Binary serum creatinine</w:t>
              </w:r>
            </w:ins>
          </w:p>
        </w:tc>
        <w:tc>
          <w:tcPr>
            <w:tcW w:w="3740" w:type="dxa"/>
            <w:gridSpan w:val="2"/>
            <w:tcBorders>
              <w:top w:val="single" w:sz="4" w:space="0" w:color="auto"/>
              <w:bottom w:val="single" w:sz="4" w:space="0" w:color="auto"/>
            </w:tcBorders>
            <w:tcPrChange w:id="1815" w:author="Administrator" w:date="2021-12-10T20:06:00Z">
              <w:tcPr>
                <w:tcW w:w="3740" w:type="dxa"/>
                <w:gridSpan w:val="2"/>
                <w:tcBorders>
                  <w:top w:val="single" w:sz="4" w:space="0" w:color="auto"/>
                  <w:bottom w:val="single" w:sz="4" w:space="0" w:color="auto"/>
                </w:tcBorders>
              </w:tcPr>
            </w:tcPrChange>
          </w:tcPr>
          <w:p w14:paraId="007A495D" w14:textId="77777777" w:rsidR="008135EB" w:rsidRPr="00015E7A" w:rsidRDefault="008135EB" w:rsidP="00015E7A">
            <w:pPr>
              <w:jc w:val="right"/>
              <w:rPr>
                <w:ins w:id="1816" w:author="Administrator" w:date="2021-12-10T20:05:00Z"/>
                <w:rFonts w:ascii="Times" w:hAnsi="Times"/>
                <w:sz w:val="24"/>
                <w:szCs w:val="24"/>
              </w:rPr>
            </w:pPr>
            <w:ins w:id="1817" w:author="Administrator" w:date="2021-12-10T20:05:00Z">
              <w:r w:rsidRPr="00015E7A">
                <w:rPr>
                  <w:rFonts w:ascii="Times" w:hAnsi="Times"/>
                  <w:sz w:val="24"/>
                  <w:szCs w:val="24"/>
                </w:rPr>
                <w:t xml:space="preserve">Continuous serum creatinine </w:t>
              </w:r>
            </w:ins>
          </w:p>
        </w:tc>
      </w:tr>
      <w:tr w:rsidR="008135EB" w14:paraId="4D22D505" w14:textId="77777777" w:rsidTr="005F0E93">
        <w:trPr>
          <w:ins w:id="1818" w:author="Administrator" w:date="2021-12-10T20:05:00Z"/>
        </w:trPr>
        <w:tc>
          <w:tcPr>
            <w:tcW w:w="1890" w:type="dxa"/>
            <w:tcBorders>
              <w:top w:val="single" w:sz="4" w:space="0" w:color="auto"/>
            </w:tcBorders>
            <w:tcPrChange w:id="1819" w:author="Administrator" w:date="2021-12-10T20:06:00Z">
              <w:tcPr>
                <w:tcW w:w="2160" w:type="dxa"/>
                <w:gridSpan w:val="2"/>
                <w:tcBorders>
                  <w:top w:val="single" w:sz="4" w:space="0" w:color="auto"/>
                </w:tcBorders>
              </w:tcPr>
            </w:tcPrChange>
          </w:tcPr>
          <w:p w14:paraId="06010DFA" w14:textId="3B1230D9" w:rsidR="008135EB" w:rsidRPr="00015E7A" w:rsidRDefault="005F0E93" w:rsidP="00015E7A">
            <w:pPr>
              <w:rPr>
                <w:ins w:id="1820" w:author="Administrator" w:date="2021-12-10T20:05:00Z"/>
                <w:rFonts w:ascii="Times" w:hAnsi="Times"/>
                <w:sz w:val="24"/>
                <w:szCs w:val="24"/>
              </w:rPr>
            </w:pPr>
            <w:ins w:id="1821" w:author="Administrator" w:date="2021-12-10T20:06:00Z">
              <w:r>
                <w:rPr>
                  <w:rFonts w:ascii="Times" w:hAnsi="Times"/>
                  <w:sz w:val="24"/>
                  <w:szCs w:val="24"/>
                </w:rPr>
                <w:t>Interaction with</w:t>
              </w:r>
            </w:ins>
          </w:p>
        </w:tc>
        <w:tc>
          <w:tcPr>
            <w:tcW w:w="1850" w:type="dxa"/>
            <w:tcBorders>
              <w:top w:val="single" w:sz="4" w:space="0" w:color="auto"/>
            </w:tcBorders>
            <w:tcPrChange w:id="1822" w:author="Administrator" w:date="2021-12-10T20:06:00Z">
              <w:tcPr>
                <w:tcW w:w="1580" w:type="dxa"/>
                <w:tcBorders>
                  <w:top w:val="single" w:sz="4" w:space="0" w:color="auto"/>
                </w:tcBorders>
              </w:tcPr>
            </w:tcPrChange>
          </w:tcPr>
          <w:p w14:paraId="7181D282" w14:textId="5E310F88" w:rsidR="008135EB" w:rsidRPr="00015E7A" w:rsidRDefault="005F0E93" w:rsidP="00015E7A">
            <w:pPr>
              <w:jc w:val="right"/>
              <w:rPr>
                <w:ins w:id="1823" w:author="Administrator" w:date="2021-12-10T20:05:00Z"/>
                <w:rFonts w:ascii="Times" w:hAnsi="Times"/>
                <w:sz w:val="24"/>
                <w:szCs w:val="24"/>
              </w:rPr>
            </w:pPr>
            <w:ins w:id="1824" w:author="Administrator" w:date="2021-12-10T20:06:00Z">
              <w:r>
                <w:rPr>
                  <w:rFonts w:ascii="Times" w:hAnsi="Times"/>
                  <w:sz w:val="24"/>
                  <w:szCs w:val="24"/>
                </w:rPr>
                <w:t xml:space="preserve">Log </w:t>
              </w:r>
              <w:r>
                <w:rPr>
                  <w:rFonts w:ascii="Times" w:hAnsi="Times"/>
                  <w:sz w:val="24"/>
                  <w:szCs w:val="24"/>
                </w:rPr>
                <w:t>HR for the interaction term</w:t>
              </w:r>
            </w:ins>
          </w:p>
        </w:tc>
        <w:tc>
          <w:tcPr>
            <w:tcW w:w="1870" w:type="dxa"/>
            <w:tcBorders>
              <w:top w:val="single" w:sz="4" w:space="0" w:color="auto"/>
            </w:tcBorders>
            <w:tcPrChange w:id="1825" w:author="Administrator" w:date="2021-12-10T20:06:00Z">
              <w:tcPr>
                <w:tcW w:w="1870" w:type="dxa"/>
                <w:tcBorders>
                  <w:top w:val="single" w:sz="4" w:space="0" w:color="auto"/>
                </w:tcBorders>
              </w:tcPr>
            </w:tcPrChange>
          </w:tcPr>
          <w:p w14:paraId="1C75C941" w14:textId="10D11067" w:rsidR="008135EB" w:rsidRPr="00015E7A" w:rsidRDefault="00BF4378" w:rsidP="00015E7A">
            <w:pPr>
              <w:jc w:val="right"/>
              <w:rPr>
                <w:ins w:id="1826" w:author="Administrator" w:date="2021-12-10T20:05:00Z"/>
                <w:rFonts w:ascii="Times" w:hAnsi="Times"/>
                <w:sz w:val="24"/>
                <w:szCs w:val="24"/>
              </w:rPr>
            </w:pPr>
            <w:ins w:id="1827" w:author="Administrator" w:date="2021-12-10T20:12:00Z">
              <w:r>
                <w:rPr>
                  <w:rFonts w:ascii="Times" w:hAnsi="Times"/>
                  <w:sz w:val="24"/>
                  <w:szCs w:val="24"/>
                </w:rPr>
                <w:t>p-value</w:t>
              </w:r>
            </w:ins>
          </w:p>
        </w:tc>
        <w:tc>
          <w:tcPr>
            <w:tcW w:w="1870" w:type="dxa"/>
            <w:tcBorders>
              <w:top w:val="single" w:sz="4" w:space="0" w:color="auto"/>
            </w:tcBorders>
            <w:tcPrChange w:id="1828" w:author="Administrator" w:date="2021-12-10T20:06:00Z">
              <w:tcPr>
                <w:tcW w:w="1870" w:type="dxa"/>
                <w:tcBorders>
                  <w:top w:val="single" w:sz="4" w:space="0" w:color="auto"/>
                </w:tcBorders>
              </w:tcPr>
            </w:tcPrChange>
          </w:tcPr>
          <w:p w14:paraId="6DB6782F" w14:textId="0F77AE87" w:rsidR="008135EB" w:rsidRPr="00015E7A" w:rsidRDefault="005F0E93" w:rsidP="00015E7A">
            <w:pPr>
              <w:jc w:val="right"/>
              <w:rPr>
                <w:ins w:id="1829" w:author="Administrator" w:date="2021-12-10T20:05:00Z"/>
                <w:rFonts w:ascii="Times" w:hAnsi="Times"/>
                <w:sz w:val="24"/>
                <w:szCs w:val="24"/>
              </w:rPr>
            </w:pPr>
            <w:ins w:id="1830" w:author="Administrator" w:date="2021-12-10T20:06:00Z">
              <w:r>
                <w:rPr>
                  <w:rFonts w:ascii="Times" w:hAnsi="Times"/>
                  <w:sz w:val="24"/>
                  <w:szCs w:val="24"/>
                </w:rPr>
                <w:t xml:space="preserve">Log HR for the interaction term </w:t>
              </w:r>
            </w:ins>
          </w:p>
        </w:tc>
        <w:tc>
          <w:tcPr>
            <w:tcW w:w="1870" w:type="dxa"/>
            <w:tcBorders>
              <w:top w:val="single" w:sz="4" w:space="0" w:color="auto"/>
            </w:tcBorders>
            <w:tcPrChange w:id="1831" w:author="Administrator" w:date="2021-12-10T20:06:00Z">
              <w:tcPr>
                <w:tcW w:w="1870" w:type="dxa"/>
                <w:tcBorders>
                  <w:top w:val="single" w:sz="4" w:space="0" w:color="auto"/>
                </w:tcBorders>
              </w:tcPr>
            </w:tcPrChange>
          </w:tcPr>
          <w:p w14:paraId="0C2D9E69" w14:textId="3F6191C3" w:rsidR="008135EB" w:rsidRPr="00015E7A" w:rsidRDefault="005F0E93" w:rsidP="00015E7A">
            <w:pPr>
              <w:jc w:val="right"/>
              <w:rPr>
                <w:ins w:id="1832" w:author="Administrator" w:date="2021-12-10T20:05:00Z"/>
                <w:rFonts w:ascii="Times" w:hAnsi="Times"/>
                <w:sz w:val="24"/>
                <w:szCs w:val="24"/>
              </w:rPr>
            </w:pPr>
            <w:ins w:id="1833" w:author="Administrator" w:date="2021-12-10T20:05:00Z">
              <w:r>
                <w:rPr>
                  <w:rFonts w:ascii="Times" w:hAnsi="Times"/>
                  <w:sz w:val="24"/>
                  <w:szCs w:val="24"/>
                </w:rPr>
                <w:t>p</w:t>
              </w:r>
            </w:ins>
            <w:ins w:id="1834" w:author="Administrator" w:date="2021-12-10T20:06:00Z">
              <w:r>
                <w:rPr>
                  <w:rFonts w:ascii="Times" w:hAnsi="Times"/>
                  <w:sz w:val="24"/>
                  <w:szCs w:val="24"/>
                </w:rPr>
                <w:t>-value</w:t>
              </w:r>
            </w:ins>
          </w:p>
        </w:tc>
      </w:tr>
      <w:tr w:rsidR="008135EB" w14:paraId="58C2F368" w14:textId="77777777" w:rsidTr="005F0E93">
        <w:trPr>
          <w:ins w:id="1835" w:author="Administrator" w:date="2021-12-10T20:05:00Z"/>
        </w:trPr>
        <w:tc>
          <w:tcPr>
            <w:tcW w:w="1890" w:type="dxa"/>
            <w:tcPrChange w:id="1836" w:author="Administrator" w:date="2021-12-10T20:06:00Z">
              <w:tcPr>
                <w:tcW w:w="2160" w:type="dxa"/>
                <w:gridSpan w:val="2"/>
              </w:tcPr>
            </w:tcPrChange>
          </w:tcPr>
          <w:p w14:paraId="4C530778" w14:textId="39DBD12C" w:rsidR="008135EB" w:rsidRPr="005F0E93" w:rsidRDefault="005F0E93" w:rsidP="00015E7A">
            <w:pPr>
              <w:rPr>
                <w:ins w:id="1837" w:author="Administrator" w:date="2021-12-10T20:05:00Z"/>
                <w:rFonts w:ascii="Times" w:hAnsi="Times"/>
                <w:sz w:val="24"/>
                <w:szCs w:val="24"/>
                <w:rPrChange w:id="1838" w:author="Administrator" w:date="2021-12-10T20:06:00Z">
                  <w:rPr>
                    <w:ins w:id="1839" w:author="Administrator" w:date="2021-12-10T20:05:00Z"/>
                    <w:rFonts w:ascii="Times" w:hAnsi="Times"/>
                    <w:sz w:val="24"/>
                    <w:szCs w:val="24"/>
                    <w:vertAlign w:val="superscript"/>
                  </w:rPr>
                </w:rPrChange>
              </w:rPr>
            </w:pPr>
            <w:ins w:id="1840" w:author="Administrator" w:date="2021-12-10T20:06:00Z">
              <w:r w:rsidRPr="005F0E93">
                <w:rPr>
                  <w:rFonts w:ascii="Times" w:hAnsi="Times"/>
                  <w:sz w:val="24"/>
                  <w:szCs w:val="24"/>
                  <w:rPrChange w:id="1841" w:author="Administrator" w:date="2021-12-10T20:06:00Z">
                    <w:rPr>
                      <w:rFonts w:ascii="Times" w:hAnsi="Times"/>
                      <w:sz w:val="24"/>
                      <w:szCs w:val="24"/>
                      <w:vertAlign w:val="superscript"/>
                    </w:rPr>
                  </w:rPrChange>
                </w:rPr>
                <w:t>Age</w:t>
              </w:r>
            </w:ins>
          </w:p>
        </w:tc>
        <w:tc>
          <w:tcPr>
            <w:tcW w:w="1850" w:type="dxa"/>
            <w:tcPrChange w:id="1842" w:author="Administrator" w:date="2021-12-10T20:06:00Z">
              <w:tcPr>
                <w:tcW w:w="1580" w:type="dxa"/>
              </w:tcPr>
            </w:tcPrChange>
          </w:tcPr>
          <w:p w14:paraId="28525A97" w14:textId="58B8CC41" w:rsidR="008135EB" w:rsidRPr="00015E7A" w:rsidRDefault="00D50B71" w:rsidP="00015E7A">
            <w:pPr>
              <w:jc w:val="right"/>
              <w:rPr>
                <w:ins w:id="1843" w:author="Administrator" w:date="2021-12-10T20:05:00Z"/>
                <w:rFonts w:ascii="Times" w:hAnsi="Times"/>
                <w:sz w:val="24"/>
                <w:szCs w:val="24"/>
              </w:rPr>
            </w:pPr>
            <w:ins w:id="1844" w:author="Administrator" w:date="2021-12-10T20:10:00Z">
              <w:r>
                <w:rPr>
                  <w:rFonts w:ascii="Times" w:hAnsi="Times"/>
                  <w:sz w:val="24"/>
                  <w:szCs w:val="24"/>
                </w:rPr>
                <w:t>-0.005</w:t>
              </w:r>
            </w:ins>
          </w:p>
        </w:tc>
        <w:tc>
          <w:tcPr>
            <w:tcW w:w="1870" w:type="dxa"/>
            <w:tcPrChange w:id="1845" w:author="Administrator" w:date="2021-12-10T20:06:00Z">
              <w:tcPr>
                <w:tcW w:w="1870" w:type="dxa"/>
              </w:tcPr>
            </w:tcPrChange>
          </w:tcPr>
          <w:p w14:paraId="7A6A1E15" w14:textId="31A8F9ED" w:rsidR="008135EB" w:rsidRPr="00015E7A" w:rsidRDefault="00D50B71" w:rsidP="00015E7A">
            <w:pPr>
              <w:jc w:val="right"/>
              <w:rPr>
                <w:ins w:id="1846" w:author="Administrator" w:date="2021-12-10T20:05:00Z"/>
                <w:rFonts w:ascii="Times" w:hAnsi="Times"/>
                <w:sz w:val="24"/>
                <w:szCs w:val="24"/>
              </w:rPr>
            </w:pPr>
            <w:ins w:id="1847" w:author="Administrator" w:date="2021-12-10T20:10:00Z">
              <w:r>
                <w:rPr>
                  <w:rFonts w:ascii="Times" w:hAnsi="Times"/>
                  <w:sz w:val="24"/>
                  <w:szCs w:val="24"/>
                </w:rPr>
                <w:t>0.760</w:t>
              </w:r>
            </w:ins>
          </w:p>
        </w:tc>
        <w:tc>
          <w:tcPr>
            <w:tcW w:w="1870" w:type="dxa"/>
            <w:tcPrChange w:id="1848" w:author="Administrator" w:date="2021-12-10T20:06:00Z">
              <w:tcPr>
                <w:tcW w:w="1870" w:type="dxa"/>
              </w:tcPr>
            </w:tcPrChange>
          </w:tcPr>
          <w:p w14:paraId="5410F38E" w14:textId="53FCE72F" w:rsidR="008135EB" w:rsidRPr="00015E7A" w:rsidRDefault="007C7CB0" w:rsidP="00015E7A">
            <w:pPr>
              <w:jc w:val="right"/>
              <w:rPr>
                <w:ins w:id="1849" w:author="Administrator" w:date="2021-12-10T20:05:00Z"/>
                <w:rFonts w:ascii="Times" w:hAnsi="Times"/>
                <w:sz w:val="24"/>
                <w:szCs w:val="24"/>
              </w:rPr>
            </w:pPr>
            <w:ins w:id="1850" w:author="Administrator" w:date="2021-12-10T20:07:00Z">
              <w:r>
                <w:rPr>
                  <w:rFonts w:ascii="Times" w:hAnsi="Times"/>
                  <w:sz w:val="24"/>
                  <w:szCs w:val="24"/>
                </w:rPr>
                <w:t>-0.001</w:t>
              </w:r>
            </w:ins>
          </w:p>
        </w:tc>
        <w:tc>
          <w:tcPr>
            <w:tcW w:w="1870" w:type="dxa"/>
            <w:tcPrChange w:id="1851" w:author="Administrator" w:date="2021-12-10T20:06:00Z">
              <w:tcPr>
                <w:tcW w:w="1870" w:type="dxa"/>
              </w:tcPr>
            </w:tcPrChange>
          </w:tcPr>
          <w:p w14:paraId="295C6607" w14:textId="1A313749" w:rsidR="008135EB" w:rsidRPr="00015E7A" w:rsidRDefault="007C7CB0" w:rsidP="00015E7A">
            <w:pPr>
              <w:jc w:val="right"/>
              <w:rPr>
                <w:ins w:id="1852" w:author="Administrator" w:date="2021-12-10T20:05:00Z"/>
                <w:rFonts w:ascii="Times" w:hAnsi="Times"/>
                <w:sz w:val="24"/>
                <w:szCs w:val="24"/>
              </w:rPr>
            </w:pPr>
            <w:ins w:id="1853" w:author="Administrator" w:date="2021-12-10T20:07:00Z">
              <w:r>
                <w:rPr>
                  <w:rFonts w:ascii="Times" w:hAnsi="Times"/>
                  <w:sz w:val="24"/>
                  <w:szCs w:val="24"/>
                </w:rPr>
                <w:t>0.880</w:t>
              </w:r>
            </w:ins>
          </w:p>
        </w:tc>
      </w:tr>
      <w:tr w:rsidR="005F0E93" w14:paraId="07717E9A" w14:textId="77777777" w:rsidTr="005F0E93">
        <w:trPr>
          <w:trHeight w:val="66"/>
          <w:ins w:id="1854" w:author="Administrator" w:date="2021-12-10T20:05:00Z"/>
        </w:trPr>
        <w:tc>
          <w:tcPr>
            <w:tcW w:w="1890" w:type="dxa"/>
          </w:tcPr>
          <w:p w14:paraId="4A00C6F4" w14:textId="6724C4E6" w:rsidR="008135EB" w:rsidRPr="005F0E93" w:rsidRDefault="005F0E93" w:rsidP="00015E7A">
            <w:pPr>
              <w:rPr>
                <w:ins w:id="1855" w:author="Administrator" w:date="2021-12-10T20:05:00Z"/>
                <w:rFonts w:ascii="Times" w:hAnsi="Times"/>
                <w:sz w:val="24"/>
                <w:szCs w:val="24"/>
                <w:rPrChange w:id="1856" w:author="Administrator" w:date="2021-12-10T20:06:00Z">
                  <w:rPr>
                    <w:ins w:id="1857" w:author="Administrator" w:date="2021-12-10T20:05:00Z"/>
                    <w:rFonts w:ascii="Times" w:hAnsi="Times"/>
                    <w:sz w:val="24"/>
                    <w:szCs w:val="24"/>
                    <w:vertAlign w:val="superscript"/>
                  </w:rPr>
                </w:rPrChange>
              </w:rPr>
            </w:pPr>
            <w:ins w:id="1858" w:author="Administrator" w:date="2021-12-10T20:06:00Z">
              <w:r w:rsidRPr="005F0E93">
                <w:rPr>
                  <w:rFonts w:ascii="Times" w:hAnsi="Times"/>
                  <w:sz w:val="24"/>
                  <w:szCs w:val="24"/>
                  <w:rPrChange w:id="1859" w:author="Administrator" w:date="2021-12-10T20:06:00Z">
                    <w:rPr>
                      <w:rFonts w:ascii="Times" w:hAnsi="Times"/>
                      <w:sz w:val="24"/>
                      <w:szCs w:val="24"/>
                      <w:vertAlign w:val="superscript"/>
                    </w:rPr>
                  </w:rPrChange>
                </w:rPr>
                <w:t>Sex</w:t>
              </w:r>
            </w:ins>
          </w:p>
        </w:tc>
        <w:tc>
          <w:tcPr>
            <w:tcW w:w="1850" w:type="dxa"/>
          </w:tcPr>
          <w:p w14:paraId="1ADD673E" w14:textId="7F252C29" w:rsidR="008135EB" w:rsidRPr="00015E7A" w:rsidRDefault="00565057" w:rsidP="00015E7A">
            <w:pPr>
              <w:jc w:val="right"/>
              <w:rPr>
                <w:ins w:id="1860" w:author="Administrator" w:date="2021-12-10T20:05:00Z"/>
                <w:rFonts w:ascii="Times" w:hAnsi="Times"/>
                <w:sz w:val="24"/>
                <w:szCs w:val="24"/>
              </w:rPr>
            </w:pPr>
            <w:ins w:id="1861" w:author="Administrator" w:date="2021-12-10T20:19:00Z">
              <w:r>
                <w:rPr>
                  <w:rFonts w:ascii="Times" w:hAnsi="Times"/>
                  <w:sz w:val="24"/>
                  <w:szCs w:val="24"/>
                </w:rPr>
                <w:t>-0.730</w:t>
              </w:r>
            </w:ins>
          </w:p>
        </w:tc>
        <w:tc>
          <w:tcPr>
            <w:tcW w:w="1870" w:type="dxa"/>
          </w:tcPr>
          <w:p w14:paraId="3ACE7EE1" w14:textId="09AB531E" w:rsidR="008135EB" w:rsidRPr="00015E7A" w:rsidRDefault="005A3472" w:rsidP="00015E7A">
            <w:pPr>
              <w:jc w:val="right"/>
              <w:rPr>
                <w:ins w:id="1862" w:author="Administrator" w:date="2021-12-10T20:05:00Z"/>
                <w:rFonts w:ascii="Times" w:hAnsi="Times"/>
                <w:sz w:val="24"/>
                <w:szCs w:val="24"/>
              </w:rPr>
            </w:pPr>
            <w:ins w:id="1863" w:author="Administrator" w:date="2021-12-10T20:19:00Z">
              <w:r>
                <w:rPr>
                  <w:rFonts w:ascii="Times" w:hAnsi="Times"/>
                  <w:sz w:val="24"/>
                  <w:szCs w:val="24"/>
                </w:rPr>
                <w:t>0.094</w:t>
              </w:r>
            </w:ins>
          </w:p>
        </w:tc>
        <w:tc>
          <w:tcPr>
            <w:tcW w:w="1870" w:type="dxa"/>
          </w:tcPr>
          <w:p w14:paraId="1EE650E9" w14:textId="3AB16E52" w:rsidR="008135EB" w:rsidRPr="00015E7A" w:rsidRDefault="007C7CB0" w:rsidP="00015E7A">
            <w:pPr>
              <w:jc w:val="right"/>
              <w:rPr>
                <w:ins w:id="1864" w:author="Administrator" w:date="2021-12-10T20:05:00Z"/>
                <w:rFonts w:ascii="Times" w:hAnsi="Times"/>
                <w:sz w:val="24"/>
                <w:szCs w:val="24"/>
              </w:rPr>
            </w:pPr>
            <w:ins w:id="1865" w:author="Administrator" w:date="2021-12-10T20:07:00Z">
              <w:r>
                <w:rPr>
                  <w:rFonts w:ascii="Times" w:hAnsi="Times"/>
                  <w:sz w:val="24"/>
                  <w:szCs w:val="24"/>
                </w:rPr>
                <w:t>-0.048</w:t>
              </w:r>
            </w:ins>
          </w:p>
        </w:tc>
        <w:tc>
          <w:tcPr>
            <w:tcW w:w="1870" w:type="dxa"/>
          </w:tcPr>
          <w:p w14:paraId="04BAC5F4" w14:textId="2135132A" w:rsidR="008135EB" w:rsidRPr="00015E7A" w:rsidRDefault="007C7CB0" w:rsidP="00015E7A">
            <w:pPr>
              <w:jc w:val="right"/>
              <w:rPr>
                <w:ins w:id="1866" w:author="Administrator" w:date="2021-12-10T20:05:00Z"/>
                <w:rFonts w:ascii="Times" w:hAnsi="Times"/>
                <w:sz w:val="24"/>
                <w:szCs w:val="24"/>
              </w:rPr>
            </w:pPr>
            <w:ins w:id="1867" w:author="Administrator" w:date="2021-12-10T20:07:00Z">
              <w:r>
                <w:rPr>
                  <w:rFonts w:ascii="Times" w:hAnsi="Times"/>
                  <w:sz w:val="24"/>
                  <w:szCs w:val="24"/>
                </w:rPr>
                <w:t>0.734</w:t>
              </w:r>
            </w:ins>
          </w:p>
        </w:tc>
      </w:tr>
      <w:tr w:rsidR="005F0E93" w14:paraId="5705E963" w14:textId="77777777" w:rsidTr="00882431">
        <w:trPr>
          <w:trHeight w:val="66"/>
          <w:ins w:id="1868" w:author="Administrator" w:date="2021-12-10T20:05:00Z"/>
          <w:trPrChange w:id="1869" w:author="Administrator" w:date="2021-12-10T20:09:00Z">
            <w:trPr>
              <w:trHeight w:val="66"/>
            </w:trPr>
          </w:trPrChange>
        </w:trPr>
        <w:tc>
          <w:tcPr>
            <w:tcW w:w="1890" w:type="dxa"/>
            <w:tcPrChange w:id="1870" w:author="Administrator" w:date="2021-12-10T20:09:00Z">
              <w:tcPr>
                <w:tcW w:w="1890" w:type="dxa"/>
                <w:tcBorders>
                  <w:bottom w:val="single" w:sz="4" w:space="0" w:color="auto"/>
                </w:tcBorders>
              </w:tcPr>
            </w:tcPrChange>
          </w:tcPr>
          <w:p w14:paraId="5E8CAF71" w14:textId="2FB5A7D6" w:rsidR="008135EB" w:rsidRPr="005F0E93" w:rsidRDefault="005F0E93" w:rsidP="00015E7A">
            <w:pPr>
              <w:rPr>
                <w:ins w:id="1871" w:author="Administrator" w:date="2021-12-10T20:05:00Z"/>
                <w:rFonts w:ascii="Times" w:hAnsi="Times"/>
                <w:sz w:val="24"/>
                <w:szCs w:val="24"/>
                <w:rPrChange w:id="1872" w:author="Administrator" w:date="2021-12-10T20:07:00Z">
                  <w:rPr>
                    <w:ins w:id="1873" w:author="Administrator" w:date="2021-12-10T20:05:00Z"/>
                    <w:rFonts w:ascii="Times" w:hAnsi="Times"/>
                    <w:sz w:val="24"/>
                    <w:szCs w:val="24"/>
                    <w:vertAlign w:val="superscript"/>
                  </w:rPr>
                </w:rPrChange>
              </w:rPr>
            </w:pPr>
            <w:ins w:id="1874" w:author="Administrator" w:date="2021-12-10T20:06:00Z">
              <w:r w:rsidRPr="005F0E93">
                <w:rPr>
                  <w:rFonts w:ascii="Times" w:hAnsi="Times"/>
                  <w:sz w:val="24"/>
                  <w:szCs w:val="24"/>
                  <w:rPrChange w:id="1875" w:author="Administrator" w:date="2021-12-10T20:07:00Z">
                    <w:rPr>
                      <w:rFonts w:ascii="Times" w:hAnsi="Times"/>
                      <w:sz w:val="24"/>
                      <w:szCs w:val="24"/>
                      <w:vertAlign w:val="superscript"/>
                    </w:rPr>
                  </w:rPrChange>
                </w:rPr>
                <w:t>Anemia</w:t>
              </w:r>
            </w:ins>
          </w:p>
        </w:tc>
        <w:tc>
          <w:tcPr>
            <w:tcW w:w="1850" w:type="dxa"/>
            <w:tcPrChange w:id="1876" w:author="Administrator" w:date="2021-12-10T20:09:00Z">
              <w:tcPr>
                <w:tcW w:w="1850" w:type="dxa"/>
                <w:gridSpan w:val="2"/>
                <w:tcBorders>
                  <w:bottom w:val="single" w:sz="4" w:space="0" w:color="auto"/>
                </w:tcBorders>
              </w:tcPr>
            </w:tcPrChange>
          </w:tcPr>
          <w:p w14:paraId="56337AAF" w14:textId="0B98056A" w:rsidR="008135EB" w:rsidRPr="00015E7A" w:rsidRDefault="0000511D" w:rsidP="00015E7A">
            <w:pPr>
              <w:jc w:val="right"/>
              <w:rPr>
                <w:ins w:id="1877" w:author="Administrator" w:date="2021-12-10T20:05:00Z"/>
                <w:rFonts w:ascii="Times" w:hAnsi="Times"/>
                <w:sz w:val="24"/>
                <w:szCs w:val="24"/>
              </w:rPr>
            </w:pPr>
            <w:ins w:id="1878" w:author="Administrator" w:date="2021-12-10T20:20:00Z">
              <w:r>
                <w:rPr>
                  <w:rFonts w:ascii="Times" w:hAnsi="Times"/>
                  <w:sz w:val="24"/>
                  <w:szCs w:val="24"/>
                </w:rPr>
                <w:t>0.189</w:t>
              </w:r>
            </w:ins>
          </w:p>
        </w:tc>
        <w:tc>
          <w:tcPr>
            <w:tcW w:w="1870" w:type="dxa"/>
            <w:tcPrChange w:id="1879" w:author="Administrator" w:date="2021-12-10T20:09:00Z">
              <w:tcPr>
                <w:tcW w:w="1870" w:type="dxa"/>
                <w:tcBorders>
                  <w:bottom w:val="single" w:sz="4" w:space="0" w:color="auto"/>
                </w:tcBorders>
              </w:tcPr>
            </w:tcPrChange>
          </w:tcPr>
          <w:p w14:paraId="0FF6765A" w14:textId="012D12CC" w:rsidR="008135EB" w:rsidRPr="00015E7A" w:rsidRDefault="0000511D" w:rsidP="00015E7A">
            <w:pPr>
              <w:jc w:val="right"/>
              <w:rPr>
                <w:ins w:id="1880" w:author="Administrator" w:date="2021-12-10T20:05:00Z"/>
                <w:rFonts w:ascii="Times" w:hAnsi="Times"/>
                <w:sz w:val="24"/>
                <w:szCs w:val="24"/>
              </w:rPr>
            </w:pPr>
            <w:ins w:id="1881" w:author="Administrator" w:date="2021-12-10T20:20:00Z">
              <w:r>
                <w:rPr>
                  <w:rFonts w:ascii="Times" w:hAnsi="Times"/>
                  <w:sz w:val="24"/>
                  <w:szCs w:val="24"/>
                </w:rPr>
                <w:t>0.654</w:t>
              </w:r>
            </w:ins>
          </w:p>
        </w:tc>
        <w:tc>
          <w:tcPr>
            <w:tcW w:w="1870" w:type="dxa"/>
            <w:tcPrChange w:id="1882" w:author="Administrator" w:date="2021-12-10T20:09:00Z">
              <w:tcPr>
                <w:tcW w:w="1870" w:type="dxa"/>
                <w:tcBorders>
                  <w:bottom w:val="single" w:sz="4" w:space="0" w:color="auto"/>
                </w:tcBorders>
              </w:tcPr>
            </w:tcPrChange>
          </w:tcPr>
          <w:p w14:paraId="7D2707F3" w14:textId="0C62C033" w:rsidR="008135EB" w:rsidRPr="00015E7A" w:rsidRDefault="0040232A" w:rsidP="00015E7A">
            <w:pPr>
              <w:jc w:val="right"/>
              <w:rPr>
                <w:ins w:id="1883" w:author="Administrator" w:date="2021-12-10T20:05:00Z"/>
                <w:rFonts w:ascii="Times" w:hAnsi="Times"/>
                <w:sz w:val="24"/>
                <w:szCs w:val="24"/>
              </w:rPr>
            </w:pPr>
            <w:ins w:id="1884" w:author="Administrator" w:date="2021-12-10T20:08:00Z">
              <w:r>
                <w:rPr>
                  <w:rFonts w:ascii="Times" w:hAnsi="Times"/>
                  <w:sz w:val="24"/>
                  <w:szCs w:val="24"/>
                </w:rPr>
                <w:t>0.006</w:t>
              </w:r>
            </w:ins>
          </w:p>
        </w:tc>
        <w:tc>
          <w:tcPr>
            <w:tcW w:w="1870" w:type="dxa"/>
            <w:tcPrChange w:id="1885" w:author="Administrator" w:date="2021-12-10T20:09:00Z">
              <w:tcPr>
                <w:tcW w:w="1870" w:type="dxa"/>
                <w:tcBorders>
                  <w:bottom w:val="single" w:sz="4" w:space="0" w:color="auto"/>
                </w:tcBorders>
              </w:tcPr>
            </w:tcPrChange>
          </w:tcPr>
          <w:p w14:paraId="5D68EA64" w14:textId="5221F4FA" w:rsidR="008135EB" w:rsidRPr="00015E7A" w:rsidRDefault="0040232A" w:rsidP="00015E7A">
            <w:pPr>
              <w:jc w:val="right"/>
              <w:rPr>
                <w:ins w:id="1886" w:author="Administrator" w:date="2021-12-10T20:05:00Z"/>
                <w:rFonts w:ascii="Times" w:hAnsi="Times"/>
                <w:sz w:val="24"/>
                <w:szCs w:val="24"/>
              </w:rPr>
            </w:pPr>
            <w:ins w:id="1887" w:author="Administrator" w:date="2021-12-10T20:08:00Z">
              <w:r>
                <w:rPr>
                  <w:rFonts w:ascii="Times" w:hAnsi="Times"/>
                  <w:sz w:val="24"/>
                  <w:szCs w:val="24"/>
                </w:rPr>
                <w:t>0.152</w:t>
              </w:r>
            </w:ins>
          </w:p>
        </w:tc>
      </w:tr>
      <w:tr w:rsidR="005F0E93" w14:paraId="6C9449BE" w14:textId="77777777" w:rsidTr="00882431">
        <w:trPr>
          <w:trHeight w:val="66"/>
          <w:ins w:id="1888" w:author="Administrator" w:date="2021-12-10T20:06:00Z"/>
          <w:trPrChange w:id="1889" w:author="Administrator" w:date="2021-12-10T20:09:00Z">
            <w:trPr>
              <w:trHeight w:val="66"/>
            </w:trPr>
          </w:trPrChange>
        </w:trPr>
        <w:tc>
          <w:tcPr>
            <w:tcW w:w="1890" w:type="dxa"/>
            <w:tcPrChange w:id="1890" w:author="Administrator" w:date="2021-12-10T20:09:00Z">
              <w:tcPr>
                <w:tcW w:w="1890" w:type="dxa"/>
                <w:tcBorders>
                  <w:bottom w:val="single" w:sz="4" w:space="0" w:color="auto"/>
                </w:tcBorders>
              </w:tcPr>
            </w:tcPrChange>
          </w:tcPr>
          <w:p w14:paraId="336B7DF4" w14:textId="2AFB8F44" w:rsidR="005F0E93" w:rsidRPr="00882431" w:rsidRDefault="005F0E93" w:rsidP="00015E7A">
            <w:pPr>
              <w:rPr>
                <w:ins w:id="1891" w:author="Administrator" w:date="2021-12-10T20:06:00Z"/>
                <w:rFonts w:ascii="Times" w:hAnsi="Times"/>
                <w:sz w:val="24"/>
                <w:szCs w:val="24"/>
                <w:rPrChange w:id="1892" w:author="Administrator" w:date="2021-12-10T20:09:00Z">
                  <w:rPr>
                    <w:ins w:id="1893" w:author="Administrator" w:date="2021-12-10T20:06:00Z"/>
                    <w:rFonts w:ascii="Times" w:hAnsi="Times"/>
                    <w:vertAlign w:val="superscript"/>
                  </w:rPr>
                </w:rPrChange>
              </w:rPr>
            </w:pPr>
            <w:ins w:id="1894" w:author="Administrator" w:date="2021-12-10T20:07:00Z">
              <w:r w:rsidRPr="00882431">
                <w:rPr>
                  <w:rFonts w:ascii="Times" w:hAnsi="Times"/>
                  <w:sz w:val="24"/>
                  <w:szCs w:val="24"/>
                  <w:rPrChange w:id="1895" w:author="Administrator" w:date="2021-12-10T20:09:00Z">
                    <w:rPr>
                      <w:rFonts w:ascii="Times" w:hAnsi="Times"/>
                      <w:vertAlign w:val="superscript"/>
                    </w:rPr>
                  </w:rPrChange>
                </w:rPr>
                <w:t>Ejection fraction</w:t>
              </w:r>
            </w:ins>
          </w:p>
        </w:tc>
        <w:tc>
          <w:tcPr>
            <w:tcW w:w="1850" w:type="dxa"/>
            <w:tcPrChange w:id="1896" w:author="Administrator" w:date="2021-12-10T20:09:00Z">
              <w:tcPr>
                <w:tcW w:w="1850" w:type="dxa"/>
                <w:gridSpan w:val="2"/>
                <w:tcBorders>
                  <w:bottom w:val="single" w:sz="4" w:space="0" w:color="auto"/>
                </w:tcBorders>
              </w:tcPr>
            </w:tcPrChange>
          </w:tcPr>
          <w:p w14:paraId="3DCBC565" w14:textId="4EB7BD53" w:rsidR="005F0E93" w:rsidRPr="00882431" w:rsidRDefault="009B10A4" w:rsidP="00015E7A">
            <w:pPr>
              <w:jc w:val="right"/>
              <w:rPr>
                <w:ins w:id="1897" w:author="Administrator" w:date="2021-12-10T20:06:00Z"/>
                <w:rFonts w:ascii="Times" w:hAnsi="Times"/>
                <w:sz w:val="24"/>
                <w:szCs w:val="24"/>
                <w:rPrChange w:id="1898" w:author="Administrator" w:date="2021-12-10T20:09:00Z">
                  <w:rPr>
                    <w:ins w:id="1899" w:author="Administrator" w:date="2021-12-10T20:06:00Z"/>
                    <w:rFonts w:ascii="Times" w:hAnsi="Times"/>
                  </w:rPr>
                </w:rPrChange>
              </w:rPr>
            </w:pPr>
            <w:ins w:id="1900" w:author="Administrator" w:date="2021-12-10T20:20:00Z">
              <w:r>
                <w:rPr>
                  <w:rFonts w:ascii="Times" w:hAnsi="Times"/>
                  <w:sz w:val="24"/>
                  <w:szCs w:val="24"/>
                </w:rPr>
                <w:t>0.040</w:t>
              </w:r>
            </w:ins>
          </w:p>
        </w:tc>
        <w:tc>
          <w:tcPr>
            <w:tcW w:w="1870" w:type="dxa"/>
            <w:tcPrChange w:id="1901" w:author="Administrator" w:date="2021-12-10T20:09:00Z">
              <w:tcPr>
                <w:tcW w:w="1870" w:type="dxa"/>
                <w:tcBorders>
                  <w:bottom w:val="single" w:sz="4" w:space="0" w:color="auto"/>
                </w:tcBorders>
              </w:tcPr>
            </w:tcPrChange>
          </w:tcPr>
          <w:p w14:paraId="4D607FAB" w14:textId="6E2D1DFE" w:rsidR="005F0E93" w:rsidRPr="00882431" w:rsidRDefault="009B10A4" w:rsidP="00015E7A">
            <w:pPr>
              <w:jc w:val="right"/>
              <w:rPr>
                <w:ins w:id="1902" w:author="Administrator" w:date="2021-12-10T20:06:00Z"/>
                <w:rFonts w:ascii="Times" w:hAnsi="Times"/>
                <w:sz w:val="24"/>
                <w:szCs w:val="24"/>
                <w:rPrChange w:id="1903" w:author="Administrator" w:date="2021-12-10T20:09:00Z">
                  <w:rPr>
                    <w:ins w:id="1904" w:author="Administrator" w:date="2021-12-10T20:06:00Z"/>
                    <w:rFonts w:ascii="Times" w:hAnsi="Times"/>
                  </w:rPr>
                </w:rPrChange>
              </w:rPr>
            </w:pPr>
            <w:ins w:id="1905" w:author="Administrator" w:date="2021-12-10T20:20:00Z">
              <w:r>
                <w:rPr>
                  <w:rFonts w:ascii="Times" w:hAnsi="Times"/>
                  <w:sz w:val="24"/>
                  <w:szCs w:val="24"/>
                </w:rPr>
                <w:t>0.064</w:t>
              </w:r>
            </w:ins>
          </w:p>
        </w:tc>
        <w:tc>
          <w:tcPr>
            <w:tcW w:w="1870" w:type="dxa"/>
            <w:tcPrChange w:id="1906" w:author="Administrator" w:date="2021-12-10T20:09:00Z">
              <w:tcPr>
                <w:tcW w:w="1870" w:type="dxa"/>
                <w:tcBorders>
                  <w:bottom w:val="single" w:sz="4" w:space="0" w:color="auto"/>
                </w:tcBorders>
              </w:tcPr>
            </w:tcPrChange>
          </w:tcPr>
          <w:p w14:paraId="0A0EA402" w14:textId="787EBD16" w:rsidR="005F0E93" w:rsidRPr="00882431" w:rsidRDefault="00586C69" w:rsidP="00015E7A">
            <w:pPr>
              <w:jc w:val="right"/>
              <w:rPr>
                <w:ins w:id="1907" w:author="Administrator" w:date="2021-12-10T20:06:00Z"/>
                <w:rFonts w:ascii="Times" w:hAnsi="Times"/>
                <w:sz w:val="24"/>
                <w:szCs w:val="24"/>
                <w:rPrChange w:id="1908" w:author="Administrator" w:date="2021-12-10T20:09:00Z">
                  <w:rPr>
                    <w:ins w:id="1909" w:author="Administrator" w:date="2021-12-10T20:06:00Z"/>
                    <w:rFonts w:ascii="Times" w:hAnsi="Times"/>
                  </w:rPr>
                </w:rPrChange>
              </w:rPr>
            </w:pPr>
            <w:ins w:id="1910" w:author="Administrator" w:date="2021-12-10T20:08:00Z">
              <w:r w:rsidRPr="00882431">
                <w:rPr>
                  <w:rFonts w:ascii="Times" w:hAnsi="Times"/>
                  <w:sz w:val="24"/>
                  <w:szCs w:val="24"/>
                  <w:rPrChange w:id="1911" w:author="Administrator" w:date="2021-12-10T20:09:00Z">
                    <w:rPr>
                      <w:rFonts w:ascii="Times" w:hAnsi="Times"/>
                    </w:rPr>
                  </w:rPrChange>
                </w:rPr>
                <w:t>0.006</w:t>
              </w:r>
            </w:ins>
          </w:p>
        </w:tc>
        <w:tc>
          <w:tcPr>
            <w:tcW w:w="1870" w:type="dxa"/>
            <w:tcPrChange w:id="1912" w:author="Administrator" w:date="2021-12-10T20:09:00Z">
              <w:tcPr>
                <w:tcW w:w="1870" w:type="dxa"/>
                <w:tcBorders>
                  <w:bottom w:val="single" w:sz="4" w:space="0" w:color="auto"/>
                </w:tcBorders>
              </w:tcPr>
            </w:tcPrChange>
          </w:tcPr>
          <w:p w14:paraId="6EB68EE1" w14:textId="6D5BB85B" w:rsidR="005F0E93" w:rsidRPr="00882431" w:rsidRDefault="00586C69" w:rsidP="00015E7A">
            <w:pPr>
              <w:jc w:val="right"/>
              <w:rPr>
                <w:ins w:id="1913" w:author="Administrator" w:date="2021-12-10T20:06:00Z"/>
                <w:rFonts w:ascii="Times" w:hAnsi="Times"/>
                <w:sz w:val="24"/>
                <w:szCs w:val="24"/>
                <w:rPrChange w:id="1914" w:author="Administrator" w:date="2021-12-10T20:09:00Z">
                  <w:rPr>
                    <w:ins w:id="1915" w:author="Administrator" w:date="2021-12-10T20:06:00Z"/>
                    <w:rFonts w:ascii="Times" w:hAnsi="Times"/>
                  </w:rPr>
                </w:rPrChange>
              </w:rPr>
            </w:pPr>
            <w:ins w:id="1916" w:author="Administrator" w:date="2021-12-10T20:08:00Z">
              <w:r w:rsidRPr="00882431">
                <w:rPr>
                  <w:rFonts w:ascii="Times" w:hAnsi="Times"/>
                  <w:sz w:val="24"/>
                  <w:szCs w:val="24"/>
                  <w:rPrChange w:id="1917" w:author="Administrator" w:date="2021-12-10T20:09:00Z">
                    <w:rPr>
                      <w:rFonts w:ascii="Times" w:hAnsi="Times"/>
                    </w:rPr>
                  </w:rPrChange>
                </w:rPr>
                <w:t>0.152</w:t>
              </w:r>
            </w:ins>
          </w:p>
        </w:tc>
      </w:tr>
      <w:tr w:rsidR="005F0E93" w14:paraId="62BBC422" w14:textId="77777777" w:rsidTr="00882431">
        <w:trPr>
          <w:trHeight w:val="66"/>
          <w:ins w:id="1918" w:author="Administrator" w:date="2021-12-10T20:06:00Z"/>
          <w:trPrChange w:id="1919" w:author="Administrator" w:date="2021-12-10T20:09:00Z">
            <w:trPr>
              <w:trHeight w:val="66"/>
            </w:trPr>
          </w:trPrChange>
        </w:trPr>
        <w:tc>
          <w:tcPr>
            <w:tcW w:w="1890" w:type="dxa"/>
            <w:tcBorders>
              <w:bottom w:val="single" w:sz="4" w:space="0" w:color="auto"/>
            </w:tcBorders>
            <w:tcPrChange w:id="1920" w:author="Administrator" w:date="2021-12-10T20:09:00Z">
              <w:tcPr>
                <w:tcW w:w="1890" w:type="dxa"/>
                <w:tcBorders>
                  <w:bottom w:val="single" w:sz="4" w:space="0" w:color="auto"/>
                </w:tcBorders>
              </w:tcPr>
            </w:tcPrChange>
          </w:tcPr>
          <w:p w14:paraId="45670BEE" w14:textId="69B632C6" w:rsidR="005F0E93" w:rsidRPr="00882431" w:rsidRDefault="005F0E93" w:rsidP="00015E7A">
            <w:pPr>
              <w:rPr>
                <w:ins w:id="1921" w:author="Administrator" w:date="2021-12-10T20:06:00Z"/>
                <w:rFonts w:ascii="Times" w:hAnsi="Times"/>
                <w:sz w:val="24"/>
                <w:szCs w:val="24"/>
                <w:rPrChange w:id="1922" w:author="Administrator" w:date="2021-12-10T20:09:00Z">
                  <w:rPr>
                    <w:ins w:id="1923" w:author="Administrator" w:date="2021-12-10T20:06:00Z"/>
                    <w:rFonts w:ascii="Times" w:hAnsi="Times"/>
                    <w:vertAlign w:val="superscript"/>
                  </w:rPr>
                </w:rPrChange>
              </w:rPr>
            </w:pPr>
            <w:ins w:id="1924" w:author="Administrator" w:date="2021-12-10T20:07:00Z">
              <w:r w:rsidRPr="00882431">
                <w:rPr>
                  <w:rFonts w:ascii="Times" w:hAnsi="Times"/>
                  <w:sz w:val="24"/>
                  <w:szCs w:val="24"/>
                  <w:rPrChange w:id="1925" w:author="Administrator" w:date="2021-12-10T20:09:00Z">
                    <w:rPr>
                      <w:rFonts w:ascii="Times" w:hAnsi="Times"/>
                    </w:rPr>
                  </w:rPrChange>
                </w:rPr>
                <w:t>S</w:t>
              </w:r>
              <w:r w:rsidRPr="00882431">
                <w:rPr>
                  <w:rFonts w:ascii="Times" w:hAnsi="Times"/>
                  <w:sz w:val="24"/>
                  <w:szCs w:val="24"/>
                  <w:rPrChange w:id="1926" w:author="Administrator" w:date="2021-12-10T20:09:00Z">
                    <w:rPr>
                      <w:rFonts w:ascii="Times" w:hAnsi="Times"/>
                      <w:vertAlign w:val="superscript"/>
                    </w:rPr>
                  </w:rPrChange>
                </w:rPr>
                <w:t>erum Sodium</w:t>
              </w:r>
            </w:ins>
          </w:p>
        </w:tc>
        <w:tc>
          <w:tcPr>
            <w:tcW w:w="1850" w:type="dxa"/>
            <w:tcBorders>
              <w:bottom w:val="single" w:sz="4" w:space="0" w:color="auto"/>
            </w:tcBorders>
            <w:tcPrChange w:id="1927" w:author="Administrator" w:date="2021-12-10T20:09:00Z">
              <w:tcPr>
                <w:tcW w:w="1850" w:type="dxa"/>
                <w:gridSpan w:val="2"/>
                <w:tcBorders>
                  <w:bottom w:val="single" w:sz="4" w:space="0" w:color="auto"/>
                </w:tcBorders>
              </w:tcPr>
            </w:tcPrChange>
          </w:tcPr>
          <w:p w14:paraId="1D41712B" w14:textId="79C06B45" w:rsidR="005F0E93" w:rsidRPr="00882431" w:rsidRDefault="00390414" w:rsidP="00015E7A">
            <w:pPr>
              <w:jc w:val="right"/>
              <w:rPr>
                <w:ins w:id="1928" w:author="Administrator" w:date="2021-12-10T20:06:00Z"/>
                <w:rFonts w:ascii="Times" w:hAnsi="Times"/>
                <w:sz w:val="24"/>
                <w:szCs w:val="24"/>
                <w:rPrChange w:id="1929" w:author="Administrator" w:date="2021-12-10T20:09:00Z">
                  <w:rPr>
                    <w:ins w:id="1930" w:author="Administrator" w:date="2021-12-10T20:06:00Z"/>
                    <w:rFonts w:ascii="Times" w:hAnsi="Times"/>
                  </w:rPr>
                </w:rPrChange>
              </w:rPr>
            </w:pPr>
            <w:ins w:id="1931" w:author="Administrator" w:date="2021-12-10T20:21:00Z">
              <w:r>
                <w:rPr>
                  <w:rFonts w:ascii="Times" w:hAnsi="Times"/>
                  <w:sz w:val="24"/>
                  <w:szCs w:val="24"/>
                </w:rPr>
                <w:t>0.024</w:t>
              </w:r>
            </w:ins>
          </w:p>
        </w:tc>
        <w:tc>
          <w:tcPr>
            <w:tcW w:w="1870" w:type="dxa"/>
            <w:tcBorders>
              <w:bottom w:val="single" w:sz="4" w:space="0" w:color="auto"/>
            </w:tcBorders>
            <w:tcPrChange w:id="1932" w:author="Administrator" w:date="2021-12-10T20:09:00Z">
              <w:tcPr>
                <w:tcW w:w="1870" w:type="dxa"/>
                <w:tcBorders>
                  <w:bottom w:val="single" w:sz="4" w:space="0" w:color="auto"/>
                </w:tcBorders>
              </w:tcPr>
            </w:tcPrChange>
          </w:tcPr>
          <w:p w14:paraId="729F51F0" w14:textId="4B507C71" w:rsidR="005F0E93" w:rsidRPr="00882431" w:rsidRDefault="00390414" w:rsidP="00015E7A">
            <w:pPr>
              <w:jc w:val="right"/>
              <w:rPr>
                <w:ins w:id="1933" w:author="Administrator" w:date="2021-12-10T20:06:00Z"/>
                <w:rFonts w:ascii="Times" w:hAnsi="Times"/>
                <w:sz w:val="24"/>
                <w:szCs w:val="24"/>
                <w:rPrChange w:id="1934" w:author="Administrator" w:date="2021-12-10T20:09:00Z">
                  <w:rPr>
                    <w:ins w:id="1935" w:author="Administrator" w:date="2021-12-10T20:06:00Z"/>
                    <w:rFonts w:ascii="Times" w:hAnsi="Times"/>
                  </w:rPr>
                </w:rPrChange>
              </w:rPr>
            </w:pPr>
            <w:ins w:id="1936" w:author="Administrator" w:date="2021-12-10T20:21:00Z">
              <w:r>
                <w:rPr>
                  <w:rFonts w:ascii="Times" w:hAnsi="Times"/>
                  <w:sz w:val="24"/>
                  <w:szCs w:val="24"/>
                </w:rPr>
                <w:t>0.618</w:t>
              </w:r>
            </w:ins>
          </w:p>
        </w:tc>
        <w:tc>
          <w:tcPr>
            <w:tcW w:w="1870" w:type="dxa"/>
            <w:tcBorders>
              <w:bottom w:val="single" w:sz="4" w:space="0" w:color="auto"/>
            </w:tcBorders>
            <w:tcPrChange w:id="1937" w:author="Administrator" w:date="2021-12-10T20:09:00Z">
              <w:tcPr>
                <w:tcW w:w="1870" w:type="dxa"/>
                <w:tcBorders>
                  <w:bottom w:val="single" w:sz="4" w:space="0" w:color="auto"/>
                </w:tcBorders>
              </w:tcPr>
            </w:tcPrChange>
          </w:tcPr>
          <w:p w14:paraId="651763CA" w14:textId="049FC369" w:rsidR="005F0E93" w:rsidRPr="00882431" w:rsidRDefault="00882431" w:rsidP="00015E7A">
            <w:pPr>
              <w:jc w:val="right"/>
              <w:rPr>
                <w:ins w:id="1938" w:author="Administrator" w:date="2021-12-10T20:06:00Z"/>
                <w:rFonts w:ascii="Times" w:hAnsi="Times"/>
                <w:sz w:val="24"/>
                <w:szCs w:val="24"/>
                <w:rPrChange w:id="1939" w:author="Administrator" w:date="2021-12-10T20:09:00Z">
                  <w:rPr>
                    <w:ins w:id="1940" w:author="Administrator" w:date="2021-12-10T20:06:00Z"/>
                    <w:rFonts w:ascii="Times" w:hAnsi="Times"/>
                  </w:rPr>
                </w:rPrChange>
              </w:rPr>
            </w:pPr>
            <w:ins w:id="1941" w:author="Administrator" w:date="2021-12-10T20:09:00Z">
              <w:r w:rsidRPr="00882431">
                <w:rPr>
                  <w:rFonts w:ascii="Times" w:hAnsi="Times"/>
                  <w:sz w:val="24"/>
                  <w:szCs w:val="24"/>
                  <w:rPrChange w:id="1942" w:author="Administrator" w:date="2021-12-10T20:09:00Z">
                    <w:rPr>
                      <w:rFonts w:ascii="Times" w:hAnsi="Times"/>
                    </w:rPr>
                  </w:rPrChange>
                </w:rPr>
                <w:t>0.038</w:t>
              </w:r>
            </w:ins>
          </w:p>
        </w:tc>
        <w:tc>
          <w:tcPr>
            <w:tcW w:w="1870" w:type="dxa"/>
            <w:tcBorders>
              <w:bottom w:val="single" w:sz="4" w:space="0" w:color="auto"/>
            </w:tcBorders>
            <w:tcPrChange w:id="1943" w:author="Administrator" w:date="2021-12-10T20:09:00Z">
              <w:tcPr>
                <w:tcW w:w="1870" w:type="dxa"/>
                <w:tcBorders>
                  <w:bottom w:val="single" w:sz="4" w:space="0" w:color="auto"/>
                </w:tcBorders>
              </w:tcPr>
            </w:tcPrChange>
          </w:tcPr>
          <w:p w14:paraId="4D5C231C" w14:textId="384127D2" w:rsidR="005F0E93" w:rsidRPr="00882431" w:rsidRDefault="00882431" w:rsidP="00015E7A">
            <w:pPr>
              <w:jc w:val="right"/>
              <w:rPr>
                <w:ins w:id="1944" w:author="Administrator" w:date="2021-12-10T20:06:00Z"/>
                <w:rFonts w:ascii="Times" w:hAnsi="Times"/>
                <w:sz w:val="24"/>
                <w:szCs w:val="24"/>
                <w:rPrChange w:id="1945" w:author="Administrator" w:date="2021-12-10T20:09:00Z">
                  <w:rPr>
                    <w:ins w:id="1946" w:author="Administrator" w:date="2021-12-10T20:06:00Z"/>
                    <w:rFonts w:ascii="Times" w:hAnsi="Times"/>
                  </w:rPr>
                </w:rPrChange>
              </w:rPr>
            </w:pPr>
            <w:ins w:id="1947" w:author="Administrator" w:date="2021-12-10T20:09:00Z">
              <w:r w:rsidRPr="00882431">
                <w:rPr>
                  <w:rFonts w:ascii="Times" w:hAnsi="Times"/>
                  <w:sz w:val="24"/>
                  <w:szCs w:val="24"/>
                  <w:rPrChange w:id="1948" w:author="Administrator" w:date="2021-12-10T20:09:00Z">
                    <w:rPr>
                      <w:rFonts w:ascii="Times" w:hAnsi="Times"/>
                    </w:rPr>
                  </w:rPrChange>
                </w:rPr>
                <w:t>0.017</w:t>
              </w:r>
            </w:ins>
          </w:p>
        </w:tc>
      </w:tr>
    </w:tbl>
    <w:p w14:paraId="778BC17F" w14:textId="77777777" w:rsidR="008135EB" w:rsidRDefault="008135EB" w:rsidP="008135EB">
      <w:pPr>
        <w:rPr>
          <w:ins w:id="1949" w:author="Administrator" w:date="2021-12-10T20:05:00Z"/>
          <w:rFonts w:ascii="Times" w:hAnsi="Times"/>
        </w:rPr>
      </w:pPr>
      <w:ins w:id="1950" w:author="Administrator" w:date="2021-12-10T20:05:00Z">
        <w:r>
          <w:rPr>
            <w:rFonts w:ascii="Times" w:hAnsi="Times"/>
          </w:rPr>
          <w:t>Notes:</w:t>
        </w:r>
      </w:ins>
    </w:p>
    <w:p w14:paraId="2BEC94F7" w14:textId="372A3D11" w:rsidR="008135EB" w:rsidRDefault="007D34B0" w:rsidP="007D34B0">
      <w:pPr>
        <w:rPr>
          <w:ins w:id="1951" w:author="Administrator" w:date="2021-12-10T20:05:00Z"/>
          <w:rFonts w:ascii="Times" w:hAnsi="Times"/>
        </w:rPr>
      </w:pPr>
      <w:ins w:id="1952" w:author="Administrator" w:date="2021-12-10T20:21:00Z">
        <w:r>
          <w:rPr>
            <w:rFonts w:ascii="Times" w:hAnsi="Times"/>
          </w:rPr>
          <w:t>T</w:t>
        </w:r>
      </w:ins>
      <w:ins w:id="1953" w:author="Administrator" w:date="2021-12-10T20:05:00Z">
        <w:r w:rsidR="008135EB">
          <w:rPr>
            <w:rFonts w:ascii="Times" w:hAnsi="Times"/>
          </w:rPr>
          <w:t xml:space="preserve">he </w:t>
        </w:r>
      </w:ins>
      <w:ins w:id="1954" w:author="Administrator" w:date="2021-12-10T20:21:00Z">
        <w:r>
          <w:rPr>
            <w:rFonts w:ascii="Times" w:hAnsi="Times"/>
          </w:rPr>
          <w:t>models were all fully</w:t>
        </w:r>
      </w:ins>
      <w:ins w:id="1955" w:author="Administrator" w:date="2021-12-10T20:22:00Z">
        <w:r>
          <w:rPr>
            <w:rFonts w:ascii="Times" w:hAnsi="Times"/>
          </w:rPr>
          <w:t xml:space="preserve"> adjusted for age, sex, anemia, ejection fraction, serum sodium.</w:t>
        </w:r>
      </w:ins>
    </w:p>
    <w:p w14:paraId="6716EA9A" w14:textId="1A554930" w:rsidR="00A1660D" w:rsidRDefault="00A1660D" w:rsidP="005E7A3B">
      <w:pPr>
        <w:widowControl w:val="0"/>
        <w:spacing w:line="480" w:lineRule="auto"/>
        <w:rPr>
          <w:ins w:id="1956" w:author="Administrator" w:date="2021-12-10T20:46:00Z"/>
          <w:rFonts w:ascii="Times" w:hAnsi="Times"/>
        </w:rPr>
      </w:pPr>
    </w:p>
    <w:p w14:paraId="54E56E8F" w14:textId="4AE62678" w:rsidR="005E7A3B" w:rsidRDefault="005E7A3B">
      <w:pPr>
        <w:rPr>
          <w:ins w:id="1957" w:author="Administrator" w:date="2021-12-10T20:46:00Z"/>
          <w:rFonts w:ascii="Times" w:hAnsi="Times"/>
        </w:rPr>
      </w:pPr>
      <w:ins w:id="1958" w:author="Administrator" w:date="2021-12-10T20:46:00Z">
        <w:r>
          <w:rPr>
            <w:rFonts w:ascii="Times" w:hAnsi="Times"/>
          </w:rPr>
          <w:br w:type="page"/>
        </w:r>
      </w:ins>
    </w:p>
    <w:p w14:paraId="7A5EB950" w14:textId="55E18226" w:rsidR="005E7A3B" w:rsidRDefault="005E7A3B" w:rsidP="005E7A3B">
      <w:pPr>
        <w:widowControl w:val="0"/>
        <w:spacing w:line="480" w:lineRule="auto"/>
        <w:jc w:val="center"/>
        <w:rPr>
          <w:ins w:id="1959" w:author="Administrator" w:date="2021-12-10T20:46:00Z"/>
          <w:rFonts w:ascii="Times" w:hAnsi="Times"/>
        </w:rPr>
      </w:pPr>
      <w:ins w:id="1960" w:author="Administrator" w:date="2021-12-10T20:46:00Z">
        <w:r>
          <w:rPr>
            <w:rFonts w:ascii="Times" w:hAnsi="Times"/>
            <w:noProof/>
          </w:rPr>
          <w:drawing>
            <wp:inline distT="0" distB="0" distL="0" distR="0" wp14:anchorId="3055E68B" wp14:editId="6D0156EB">
              <wp:extent cx="4498857" cy="2697485"/>
              <wp:effectExtent l="0" t="0" r="0" b="7620"/>
              <wp:docPr id="15" name="Picture 15" descr="图表&#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图表&#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98857" cy="2697485"/>
                      </a:xfrm>
                      <a:prstGeom prst="rect">
                        <a:avLst/>
                      </a:prstGeom>
                    </pic:spPr>
                  </pic:pic>
                </a:graphicData>
              </a:graphic>
            </wp:inline>
          </w:drawing>
        </w:r>
      </w:ins>
    </w:p>
    <w:p w14:paraId="581310C8" w14:textId="3B21AFE3" w:rsidR="005E7A3B" w:rsidRDefault="005E7A3B" w:rsidP="005E7A3B">
      <w:pPr>
        <w:pStyle w:val="ListParagraph"/>
        <w:widowControl w:val="0"/>
        <w:spacing w:line="480" w:lineRule="auto"/>
        <w:ind w:left="360"/>
        <w:contextualSpacing w:val="0"/>
        <w:rPr>
          <w:ins w:id="1961" w:author="Administrator" w:date="2021-12-10T20:46:00Z"/>
          <w:rFonts w:ascii="Times" w:hAnsi="Times"/>
        </w:rPr>
      </w:pPr>
      <w:ins w:id="1962" w:author="Administrator" w:date="2021-12-10T20:46:00Z">
        <w:r>
          <w:rPr>
            <w:rFonts w:ascii="Times" w:hAnsi="Times"/>
          </w:rPr>
          <w:t xml:space="preserve">Fig 2. </w:t>
        </w:r>
        <w:r>
          <w:rPr>
            <w:rFonts w:ascii="Times" w:hAnsi="Times"/>
          </w:rPr>
          <w:t>Nonlinear</w:t>
        </w:r>
        <w:r>
          <w:rPr>
            <w:rFonts w:ascii="Times" w:hAnsi="Times"/>
          </w:rPr>
          <w:t xml:space="preserve"> curves </w:t>
        </w:r>
        <w:r>
          <w:rPr>
            <w:rFonts w:ascii="Times" w:hAnsi="Times"/>
          </w:rPr>
          <w:t xml:space="preserve">between </w:t>
        </w:r>
        <w:r w:rsidR="002D2937">
          <w:rPr>
            <w:rFonts w:ascii="Times" w:hAnsi="Times"/>
          </w:rPr>
          <w:t xml:space="preserve">serum creatinine and mortalities among patients (N = 299). </w:t>
        </w:r>
      </w:ins>
    </w:p>
    <w:p w14:paraId="6F00AA8E" w14:textId="56818147" w:rsidR="002D2937" w:rsidRDefault="002D2937" w:rsidP="002D2937">
      <w:pPr>
        <w:pStyle w:val="ListParagraph"/>
        <w:widowControl w:val="0"/>
        <w:spacing w:line="480" w:lineRule="auto"/>
        <w:ind w:left="360"/>
        <w:contextualSpacing w:val="0"/>
        <w:rPr>
          <w:ins w:id="1963" w:author="Administrator" w:date="2021-12-10T20:47:00Z"/>
          <w:rFonts w:ascii="Times" w:hAnsi="Times"/>
        </w:rPr>
      </w:pPr>
      <w:ins w:id="1964" w:author="Administrator" w:date="2021-12-10T20:46:00Z">
        <w:r>
          <w:rPr>
            <w:rFonts w:ascii="Times" w:hAnsi="Times"/>
          </w:rPr>
          <w:t>Notes:</w:t>
        </w:r>
      </w:ins>
    </w:p>
    <w:p w14:paraId="414970D0" w14:textId="3C521DF1" w:rsidR="002D2937" w:rsidRPr="002D2937" w:rsidRDefault="002D2937" w:rsidP="002D2937">
      <w:pPr>
        <w:pStyle w:val="ListParagraph"/>
        <w:widowControl w:val="0"/>
        <w:spacing w:line="480" w:lineRule="auto"/>
        <w:ind w:left="360"/>
        <w:contextualSpacing w:val="0"/>
        <w:rPr>
          <w:ins w:id="1965" w:author="Administrator" w:date="2021-12-10T20:46:00Z"/>
          <w:rFonts w:ascii="Times" w:hAnsi="Times"/>
          <w:rPrChange w:id="1966" w:author="Administrator" w:date="2021-12-10T20:46:00Z">
            <w:rPr>
              <w:ins w:id="1967" w:author="Administrator" w:date="2021-12-10T20:46:00Z"/>
            </w:rPr>
          </w:rPrChange>
        </w:rPr>
      </w:pPr>
      <w:ins w:id="1968" w:author="Administrator" w:date="2021-12-10T20:47:00Z">
        <w:r>
          <w:rPr>
            <w:rFonts w:ascii="Times" w:hAnsi="Times"/>
          </w:rPr>
          <w:t>We chose serum creatine equal to 0 as the reference group</w:t>
        </w:r>
        <w:r w:rsidR="008304F1">
          <w:rPr>
            <w:rFonts w:ascii="Times" w:hAnsi="Times"/>
          </w:rPr>
          <w:t xml:space="preserve"> to calculate the estimated HR.</w:t>
        </w:r>
      </w:ins>
    </w:p>
    <w:p w14:paraId="474ACBB6" w14:textId="77777777" w:rsidR="005E7A3B" w:rsidRPr="005E7A3B" w:rsidRDefault="005E7A3B" w:rsidP="005E7A3B">
      <w:pPr>
        <w:widowControl w:val="0"/>
        <w:spacing w:line="480" w:lineRule="auto"/>
        <w:jc w:val="center"/>
        <w:rPr>
          <w:rFonts w:ascii="Times" w:hAnsi="Times"/>
          <w:rPrChange w:id="1969" w:author="Administrator" w:date="2021-12-10T20:46:00Z">
            <w:rPr/>
          </w:rPrChange>
        </w:rPr>
        <w:pPrChange w:id="1970" w:author="Administrator" w:date="2021-12-10T20:46:00Z">
          <w:pPr>
            <w:pStyle w:val="ListParagraph"/>
            <w:widowControl w:val="0"/>
            <w:numPr>
              <w:numId w:val="4"/>
            </w:numPr>
            <w:ind w:left="360" w:hanging="360"/>
            <w:contextualSpacing w:val="0"/>
          </w:pPr>
        </w:pPrChange>
      </w:pPr>
    </w:p>
    <w:sectPr w:rsidR="005E7A3B" w:rsidRPr="005E7A3B" w:rsidSect="00D034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7" w:author="Guo, Fuyu" w:date="2021-11-06T18:52:00Z" w:initials="GF">
    <w:p w14:paraId="02300483" w14:textId="77777777" w:rsidR="00BF6BEB" w:rsidRDefault="00BF6BEB" w:rsidP="00BF6BEB">
      <w:pPr>
        <w:pStyle w:val="CommentText"/>
      </w:pPr>
      <w:r>
        <w:rPr>
          <w:rStyle w:val="CommentReference"/>
        </w:rPr>
        <w:annotationRef/>
      </w:r>
      <w:r>
        <w:rPr>
          <w:rFonts w:ascii="SimSun" w:eastAsia="SimSun" w:hAnsi="SimSun" w:cs="SimSun" w:hint="eastAsia"/>
        </w:rPr>
        <w:t>之前Ahmad， Ch</w:t>
      </w:r>
      <w:r>
        <w:rPr>
          <w:rFonts w:ascii="SimSun" w:eastAsia="SimSun" w:hAnsi="SimSun" w:cs="SimSun"/>
        </w:rPr>
        <w:t>icco</w:t>
      </w:r>
      <w:r>
        <w:rPr>
          <w:rFonts w:ascii="SimSun" w:eastAsia="SimSun" w:hAnsi="SimSun" w:cs="SimSun" w:hint="eastAsia"/>
        </w:rPr>
        <w:t>的文献请cite到这里</w:t>
      </w:r>
    </w:p>
  </w:comment>
  <w:comment w:id="90" w:author="Guo, Fuyu" w:date="2021-11-06T18:47:00Z" w:initials="GF">
    <w:p w14:paraId="0729BAFC" w14:textId="77777777" w:rsidR="00BF6BEB" w:rsidRDefault="00BF6BEB" w:rsidP="00BF6BEB">
      <w:pPr>
        <w:pStyle w:val="CommentText"/>
      </w:pPr>
      <w:r>
        <w:rPr>
          <w:rStyle w:val="CommentReference"/>
        </w:rPr>
        <w:annotationRef/>
      </w:r>
      <w:r w:rsidRPr="000B7A05">
        <w:t>https://www.kidney.org/atoz/content/kidneytests</w:t>
      </w:r>
    </w:p>
  </w:comment>
  <w:comment w:id="98" w:author="Jinglun Li" w:date="2021-12-09T23:06:00Z" w:initials="MOU">
    <w:p w14:paraId="6C0604E4" w14:textId="77777777" w:rsidR="00DD12C9" w:rsidRPr="00977EB0" w:rsidRDefault="00DD12C9" w:rsidP="00DD12C9">
      <w:pPr>
        <w:pStyle w:val="EndNoteBibliography"/>
        <w:ind w:left="720" w:hanging="720"/>
        <w:rPr>
          <w:noProof/>
        </w:rPr>
      </w:pPr>
      <w:r>
        <w:rPr>
          <w:rStyle w:val="CommentReference"/>
        </w:rPr>
        <w:annotationRef/>
      </w:r>
      <w:r>
        <w:rPr>
          <w:color w:val="000000"/>
          <w:shd w:val="clear" w:color="auto" w:fill="FFFFFF"/>
        </w:rPr>
        <w:t xml:space="preserve">.  </w:t>
      </w:r>
      <w:r w:rsidRPr="00977EB0">
        <w:rPr>
          <w:noProof/>
        </w:rPr>
        <w:t xml:space="preserve">Patel, Y.R., et al., </w:t>
      </w:r>
      <w:r w:rsidRPr="00977EB0">
        <w:rPr>
          <w:i/>
          <w:noProof/>
        </w:rPr>
        <w:t>Prognostic Significance of Baseline Serum Sodium in Heart Failure With Preserved Ejection Fraction.</w:t>
      </w:r>
      <w:r w:rsidRPr="00977EB0">
        <w:rPr>
          <w:noProof/>
        </w:rPr>
        <w:t xml:space="preserve"> J Am Heart Assoc, 2018. </w:t>
      </w:r>
      <w:r w:rsidRPr="00977EB0">
        <w:rPr>
          <w:b/>
          <w:noProof/>
        </w:rPr>
        <w:t>7</w:t>
      </w:r>
      <w:r w:rsidRPr="00977EB0">
        <w:rPr>
          <w:noProof/>
        </w:rPr>
        <w:t>(12).</w:t>
      </w:r>
    </w:p>
    <w:p w14:paraId="4DB3E76B" w14:textId="09C1D49B" w:rsidR="00DD12C9" w:rsidRDefault="00DD12C9">
      <w:pPr>
        <w:pStyle w:val="CommentText"/>
      </w:pPr>
    </w:p>
  </w:comment>
  <w:comment w:id="183" w:author="Jinglun Li" w:date="2021-12-07T16:23:00Z" w:initials="MOU">
    <w:p w14:paraId="66D3E275" w14:textId="265FC58D" w:rsidR="00F621A1" w:rsidRDefault="00F621A1">
      <w:pPr>
        <w:pStyle w:val="CommentText"/>
      </w:pPr>
      <w:r>
        <w:rPr>
          <w:rStyle w:val="CommentReference"/>
        </w:rPr>
        <w:annotationRef/>
      </w:r>
      <w:r w:rsidRPr="00BF6BEB">
        <w:t>It seems to be a duplicate of introduction, should this part be integrated</w:t>
      </w:r>
      <w:r>
        <w:t xml:space="preserve"> into it</w:t>
      </w:r>
      <w:r w:rsidRPr="00BF6BEB">
        <w:t>?</w:t>
      </w:r>
    </w:p>
  </w:comment>
  <w:comment w:id="198" w:author="Guo, Fuyu" w:date="2021-11-05T16:08:00Z" w:initials="GF">
    <w:p w14:paraId="1380A4D7" w14:textId="77777777" w:rsidR="00BF6BEB" w:rsidRPr="007A3974" w:rsidRDefault="00BF6BEB" w:rsidP="00BF6BEB">
      <w:pPr>
        <w:autoSpaceDE w:val="0"/>
        <w:autoSpaceDN w:val="0"/>
        <w:adjustRightInd w:val="0"/>
        <w:rPr>
          <w:rFonts w:eastAsiaTheme="minorEastAsia"/>
          <w:sz w:val="36"/>
          <w:szCs w:val="36"/>
        </w:rPr>
      </w:pPr>
      <w:r>
        <w:rPr>
          <w:rStyle w:val="CommentReference"/>
        </w:rPr>
        <w:annotationRef/>
      </w:r>
      <w:r>
        <w:rPr>
          <w:rFonts w:eastAsiaTheme="minorEastAsia"/>
          <w:sz w:val="36"/>
          <w:szCs w:val="36"/>
        </w:rPr>
        <w:t>Survival analysis of heart failure patients: A case study</w:t>
      </w:r>
    </w:p>
  </w:comment>
  <w:comment w:id="203" w:author="Guo, Fuyu" w:date="2021-11-05T16:09:00Z" w:initials="GF">
    <w:p w14:paraId="49407BE9" w14:textId="77777777" w:rsidR="00BF6BEB" w:rsidRPr="007A3974" w:rsidRDefault="00BF6BEB" w:rsidP="00BF6BEB">
      <w:pPr>
        <w:autoSpaceDE w:val="0"/>
        <w:autoSpaceDN w:val="0"/>
        <w:adjustRightInd w:val="0"/>
        <w:rPr>
          <w:rFonts w:eastAsiaTheme="minorEastAsia"/>
          <w:sz w:val="48"/>
          <w:szCs w:val="48"/>
        </w:rPr>
      </w:pPr>
      <w:r>
        <w:rPr>
          <w:rStyle w:val="CommentReference"/>
        </w:rPr>
        <w:annotationRef/>
      </w:r>
      <w:r>
        <w:rPr>
          <w:rFonts w:eastAsiaTheme="minorEastAsia"/>
          <w:sz w:val="48"/>
          <w:szCs w:val="48"/>
        </w:rPr>
        <w:t>Machine learning can predict survival of patients with heart failure from serum creatinine and ejection fraction alone</w:t>
      </w:r>
    </w:p>
  </w:comment>
  <w:comment w:id="208" w:author="Guo, Fuyu" w:date="2021-11-05T16:08:00Z" w:initials="GF">
    <w:p w14:paraId="49DE6F23" w14:textId="77777777" w:rsidR="00BF6BEB" w:rsidRDefault="00BF6BEB" w:rsidP="00BF6BEB">
      <w:pPr>
        <w:autoSpaceDE w:val="0"/>
        <w:autoSpaceDN w:val="0"/>
        <w:adjustRightInd w:val="0"/>
        <w:rPr>
          <w:rFonts w:eastAsiaTheme="minorEastAsia"/>
          <w:sz w:val="32"/>
          <w:szCs w:val="32"/>
        </w:rPr>
      </w:pPr>
      <w:r>
        <w:rPr>
          <w:rStyle w:val="CommentReference"/>
        </w:rPr>
        <w:annotationRef/>
      </w:r>
      <w:bookmarkStart w:id="210" w:name="OLE_LINK89"/>
      <w:bookmarkStart w:id="211" w:name="OLE_LINK90"/>
      <w:r>
        <w:rPr>
          <w:rFonts w:eastAsiaTheme="minorEastAsia"/>
          <w:sz w:val="32"/>
          <w:szCs w:val="32"/>
        </w:rPr>
        <w:t xml:space="preserve">Renal Insufficiency and Mortality in Patients with Known or Suspected Coronary Artery </w:t>
      </w:r>
      <w:proofErr w:type="gramStart"/>
      <w:r>
        <w:rPr>
          <w:rFonts w:eastAsiaTheme="minorEastAsia"/>
          <w:sz w:val="32"/>
          <w:szCs w:val="32"/>
        </w:rPr>
        <w:t>Disease;</w:t>
      </w:r>
      <w:proofErr w:type="gramEnd"/>
    </w:p>
    <w:bookmarkEnd w:id="210"/>
    <w:bookmarkEnd w:id="211"/>
    <w:p w14:paraId="755A7537" w14:textId="77777777" w:rsidR="00BF6BEB" w:rsidRDefault="00BF6BEB" w:rsidP="00BF6BEB">
      <w:pPr>
        <w:autoSpaceDE w:val="0"/>
        <w:autoSpaceDN w:val="0"/>
        <w:adjustRightInd w:val="0"/>
        <w:rPr>
          <w:rFonts w:eastAsiaTheme="minorEastAsia"/>
          <w:sz w:val="20"/>
          <w:szCs w:val="20"/>
        </w:rPr>
      </w:pPr>
    </w:p>
    <w:p w14:paraId="2A4FC794" w14:textId="77777777" w:rsidR="00BF6BEB" w:rsidRDefault="00BF6BEB" w:rsidP="00BF6BEB">
      <w:pPr>
        <w:autoSpaceDE w:val="0"/>
        <w:autoSpaceDN w:val="0"/>
        <w:adjustRightInd w:val="0"/>
        <w:rPr>
          <w:rFonts w:eastAsiaTheme="minorEastAsia"/>
          <w:sz w:val="13"/>
          <w:szCs w:val="13"/>
        </w:rPr>
      </w:pPr>
      <w:r>
        <w:rPr>
          <w:rFonts w:eastAsiaTheme="minorEastAsia"/>
          <w:sz w:val="20"/>
          <w:szCs w:val="20"/>
        </w:rPr>
        <w:t xml:space="preserve">Ron T. van </w:t>
      </w:r>
      <w:proofErr w:type="spellStart"/>
      <w:proofErr w:type="gramStart"/>
      <w:r>
        <w:rPr>
          <w:rFonts w:eastAsiaTheme="minorEastAsia"/>
          <w:sz w:val="20"/>
          <w:szCs w:val="20"/>
        </w:rPr>
        <w:t>Domburg</w:t>
      </w:r>
      <w:proofErr w:type="spellEnd"/>
      <w:r>
        <w:rPr>
          <w:rFonts w:eastAsiaTheme="minorEastAsia"/>
          <w:sz w:val="20"/>
          <w:szCs w:val="20"/>
        </w:rPr>
        <w:t>,*</w:t>
      </w:r>
      <w:proofErr w:type="gramEnd"/>
      <w:r>
        <w:rPr>
          <w:rFonts w:eastAsiaTheme="minorEastAsia"/>
          <w:sz w:val="20"/>
          <w:szCs w:val="20"/>
        </w:rPr>
        <w:t xml:space="preserve"> </w:t>
      </w:r>
      <w:proofErr w:type="spellStart"/>
      <w:r>
        <w:rPr>
          <w:rFonts w:eastAsiaTheme="minorEastAsia"/>
          <w:sz w:val="20"/>
          <w:szCs w:val="20"/>
        </w:rPr>
        <w:t>Sanne</w:t>
      </w:r>
      <w:proofErr w:type="spellEnd"/>
      <w:r>
        <w:rPr>
          <w:rFonts w:eastAsiaTheme="minorEastAsia"/>
          <w:sz w:val="20"/>
          <w:szCs w:val="20"/>
        </w:rPr>
        <w:t xml:space="preserve"> E. </w:t>
      </w:r>
      <w:proofErr w:type="spellStart"/>
      <w:r>
        <w:rPr>
          <w:rFonts w:eastAsiaTheme="minorEastAsia"/>
          <w:sz w:val="20"/>
          <w:szCs w:val="20"/>
        </w:rPr>
        <w:t>Hoeks</w:t>
      </w:r>
      <w:proofErr w:type="spellEnd"/>
      <w:r>
        <w:rPr>
          <w:rFonts w:eastAsiaTheme="minorEastAsia"/>
          <w:sz w:val="20"/>
          <w:szCs w:val="20"/>
        </w:rPr>
        <w:t xml:space="preserve">,* Gijs M.J.M. </w:t>
      </w:r>
      <w:proofErr w:type="spellStart"/>
      <w:r>
        <w:rPr>
          <w:rFonts w:eastAsiaTheme="minorEastAsia"/>
          <w:sz w:val="20"/>
          <w:szCs w:val="20"/>
        </w:rPr>
        <w:t>Welten</w:t>
      </w:r>
      <w:proofErr w:type="spellEnd"/>
      <w:r>
        <w:rPr>
          <w:rFonts w:eastAsiaTheme="minorEastAsia"/>
          <w:sz w:val="20"/>
          <w:szCs w:val="20"/>
        </w:rPr>
        <w:t xml:space="preserve">,* Michel </w:t>
      </w:r>
      <w:proofErr w:type="spellStart"/>
      <w:r>
        <w:rPr>
          <w:rFonts w:eastAsiaTheme="minorEastAsia"/>
          <w:sz w:val="20"/>
          <w:szCs w:val="20"/>
        </w:rPr>
        <w:t>Chonchol</w:t>
      </w:r>
      <w:proofErr w:type="spellEnd"/>
      <w:r>
        <w:rPr>
          <w:rFonts w:eastAsiaTheme="minorEastAsia"/>
          <w:sz w:val="20"/>
          <w:szCs w:val="20"/>
        </w:rPr>
        <w:t>,</w:t>
      </w:r>
      <w:r>
        <w:rPr>
          <w:rFonts w:eastAsiaTheme="minorEastAsia"/>
          <w:sz w:val="13"/>
          <w:szCs w:val="13"/>
        </w:rPr>
        <w:t>†</w:t>
      </w:r>
    </w:p>
    <w:p w14:paraId="51A83156" w14:textId="77777777" w:rsidR="00BF6BEB" w:rsidRDefault="00BF6BEB" w:rsidP="00BF6BEB">
      <w:pPr>
        <w:autoSpaceDE w:val="0"/>
        <w:autoSpaceDN w:val="0"/>
        <w:adjustRightInd w:val="0"/>
        <w:rPr>
          <w:rFonts w:eastAsiaTheme="minorEastAsia"/>
          <w:sz w:val="32"/>
          <w:szCs w:val="32"/>
        </w:rPr>
      </w:pPr>
      <w:r>
        <w:rPr>
          <w:rFonts w:eastAsiaTheme="minorEastAsia"/>
          <w:sz w:val="20"/>
          <w:szCs w:val="20"/>
        </w:rPr>
        <w:t xml:space="preserve">Abdou </w:t>
      </w:r>
      <w:proofErr w:type="spellStart"/>
      <w:proofErr w:type="gramStart"/>
      <w:r>
        <w:rPr>
          <w:rFonts w:eastAsiaTheme="minorEastAsia"/>
          <w:sz w:val="20"/>
          <w:szCs w:val="20"/>
        </w:rPr>
        <w:t>Elhendy</w:t>
      </w:r>
      <w:proofErr w:type="spellEnd"/>
      <w:r>
        <w:rPr>
          <w:rFonts w:eastAsiaTheme="minorEastAsia"/>
          <w:sz w:val="20"/>
          <w:szCs w:val="20"/>
        </w:rPr>
        <w:t>,*</w:t>
      </w:r>
      <w:proofErr w:type="gramEnd"/>
      <w:r>
        <w:rPr>
          <w:rFonts w:eastAsiaTheme="minorEastAsia"/>
          <w:sz w:val="13"/>
          <w:szCs w:val="13"/>
        </w:rPr>
        <w:t xml:space="preserve">‡ </w:t>
      </w:r>
      <w:r>
        <w:rPr>
          <w:rFonts w:eastAsiaTheme="minorEastAsia"/>
          <w:sz w:val="20"/>
          <w:szCs w:val="20"/>
        </w:rPr>
        <w:t xml:space="preserve">and Don </w:t>
      </w:r>
      <w:proofErr w:type="spellStart"/>
      <w:r>
        <w:rPr>
          <w:rFonts w:eastAsiaTheme="minorEastAsia"/>
          <w:sz w:val="20"/>
          <w:szCs w:val="20"/>
        </w:rPr>
        <w:t>Poldermans</w:t>
      </w:r>
      <w:proofErr w:type="spellEnd"/>
      <w:r>
        <w:rPr>
          <w:rFonts w:eastAsiaTheme="minorEastAsia"/>
          <w:sz w:val="20"/>
          <w:szCs w:val="20"/>
        </w:rPr>
        <w:t>*</w:t>
      </w:r>
    </w:p>
    <w:p w14:paraId="3C798F67" w14:textId="77777777" w:rsidR="00BF6BEB" w:rsidRPr="007A3974" w:rsidRDefault="00BF6BEB" w:rsidP="00BF6BEB">
      <w:pPr>
        <w:pStyle w:val="CommentText"/>
        <w:rPr>
          <w:rFonts w:eastAsiaTheme="minorEastAsia"/>
          <w:sz w:val="32"/>
          <w:szCs w:val="32"/>
        </w:rPr>
      </w:pPr>
    </w:p>
  </w:comment>
  <w:comment w:id="245" w:author="Guo, Fuyu" w:date="2021-11-06T19:00:00Z" w:initials="GF">
    <w:p w14:paraId="75780320" w14:textId="77777777" w:rsidR="0068082C" w:rsidRDefault="0068082C" w:rsidP="0068082C">
      <w:pPr>
        <w:pStyle w:val="CommentText"/>
      </w:pPr>
      <w:r>
        <w:rPr>
          <w:rStyle w:val="CommentReference"/>
        </w:rPr>
        <w:annotationRef/>
      </w:r>
      <w:r>
        <w:rPr>
          <w:rFonts w:ascii="SimSun" w:eastAsia="SimSun" w:hAnsi="SimSun" w:cs="SimSun" w:hint="eastAsia"/>
        </w:rPr>
        <w:t>网址不出现在正文中，cite一个网页的参考文献格式</w:t>
      </w:r>
    </w:p>
  </w:comment>
  <w:comment w:id="247" w:author="Guo, Fuyu" w:date="2021-11-06T18:56:00Z" w:initials="GF">
    <w:p w14:paraId="181CCB01" w14:textId="77777777" w:rsidR="0068082C" w:rsidRDefault="0068082C" w:rsidP="0068082C">
      <w:pPr>
        <w:pStyle w:val="CommentText"/>
      </w:pPr>
      <w:r>
        <w:rPr>
          <w:rStyle w:val="CommentReference"/>
        </w:rPr>
        <w:annotationRef/>
      </w:r>
      <w:r>
        <w:rPr>
          <w:rFonts w:ascii="SimSun" w:eastAsia="SimSun" w:hAnsi="SimSun" w:cs="SimSun" w:hint="eastAsia"/>
        </w:rPr>
        <w:t>公卫文章中阿拉伯数字一般不出现在句首</w:t>
      </w:r>
    </w:p>
  </w:comment>
  <w:comment w:id="261" w:author="Jinglun Li" w:date="2021-12-09T22:29:00Z" w:initials="MOU">
    <w:p w14:paraId="156C602F" w14:textId="22B7C9F2" w:rsidR="0067314E" w:rsidRDefault="0067314E">
      <w:pPr>
        <w:pStyle w:val="CommentText"/>
        <w:rPr>
          <w:sz w:val="24"/>
          <w:szCs w:val="24"/>
        </w:rPr>
      </w:pPr>
      <w:r>
        <w:rPr>
          <w:rStyle w:val="CommentReference"/>
        </w:rPr>
        <w:annotationRef/>
      </w:r>
      <w:r>
        <w:rPr>
          <w:sz w:val="24"/>
          <w:szCs w:val="24"/>
        </w:rPr>
        <w:t xml:space="preserve">I prefer </w:t>
      </w:r>
    </w:p>
    <w:p w14:paraId="55DAE8FD" w14:textId="77777777" w:rsidR="0067314E" w:rsidRDefault="0067314E">
      <w:pPr>
        <w:pStyle w:val="CommentText"/>
        <w:rPr>
          <w:sz w:val="24"/>
          <w:szCs w:val="24"/>
        </w:rPr>
      </w:pPr>
    </w:p>
    <w:p w14:paraId="29E81280" w14:textId="77777777" w:rsidR="0067314E" w:rsidRDefault="0067314E">
      <w:pPr>
        <w:pStyle w:val="CommentText"/>
        <w:rPr>
          <w:sz w:val="24"/>
          <w:szCs w:val="24"/>
        </w:rPr>
      </w:pPr>
      <w:r w:rsidRPr="001C79FA">
        <w:rPr>
          <w:sz w:val="24"/>
          <w:szCs w:val="24"/>
        </w:rPr>
        <w:t>The outcome is the survival time with the end point status for the patients with heart failure during the follow-up period</w:t>
      </w:r>
    </w:p>
    <w:p w14:paraId="60087550" w14:textId="77777777" w:rsidR="0067314E" w:rsidRDefault="0067314E">
      <w:pPr>
        <w:pStyle w:val="CommentText"/>
      </w:pPr>
    </w:p>
    <w:p w14:paraId="01CD9D99" w14:textId="38816635" w:rsidR="0067314E" w:rsidRDefault="0067314E">
      <w:pPr>
        <w:pStyle w:val="CommentText"/>
      </w:pPr>
      <w:r>
        <w:t>--</w:t>
      </w:r>
      <w:proofErr w:type="spellStart"/>
      <w:r>
        <w:t>xinhao</w:t>
      </w:r>
      <w:proofErr w:type="spellEnd"/>
    </w:p>
  </w:comment>
  <w:comment w:id="293" w:author="Administrator" w:date="2021-12-10T16:25:00Z" w:initials="A">
    <w:p w14:paraId="14E250CA" w14:textId="77777777" w:rsidR="009A5D04" w:rsidRPr="00015E7A" w:rsidRDefault="009A5D04" w:rsidP="009A5D04">
      <w:pPr>
        <w:pStyle w:val="ListParagraph"/>
        <w:widowControl w:val="0"/>
        <w:numPr>
          <w:ilvl w:val="0"/>
          <w:numId w:val="4"/>
        </w:numPr>
        <w:spacing w:line="480" w:lineRule="auto"/>
        <w:contextualSpacing w:val="0"/>
        <w:rPr>
          <w:rFonts w:ascii="Times" w:hAnsi="Times"/>
        </w:rPr>
      </w:pPr>
      <w:r>
        <w:rPr>
          <w:rStyle w:val="CommentReference"/>
        </w:rPr>
        <w:annotationRef/>
      </w:r>
      <w:r w:rsidRPr="00015E7A">
        <w:rPr>
          <w:rFonts w:ascii="Times" w:hAnsi="Times"/>
        </w:rPr>
        <w:t>Anand, I., McMurray, J. J., Whitmore, J., Warren, M., Pham, A., McCamish, M. A., &amp; Burton, P. B. (2004). Anemia and its relationship to clinical outcome in heart failure. Circulation, 110(2), 149–154. https://doi.org/10.1161/01.CIR.0000134279.79571.73</w:t>
      </w:r>
    </w:p>
    <w:p w14:paraId="476F3A90" w14:textId="49420FE7" w:rsidR="009A5D04" w:rsidRDefault="009A5D04">
      <w:pPr>
        <w:pStyle w:val="CommentText"/>
      </w:pPr>
    </w:p>
  </w:comment>
  <w:comment w:id="692" w:author="Jinglun Li" w:date="2021-12-09T22:51:00Z" w:initials="MOU">
    <w:p w14:paraId="01088180" w14:textId="17D11BCD" w:rsidR="009C7515" w:rsidRDefault="009C7515">
      <w:pPr>
        <w:pStyle w:val="CommentText"/>
      </w:pPr>
      <w:r>
        <w:rPr>
          <w:rStyle w:val="CommentReference"/>
        </w:rPr>
        <w:annotationRef/>
      </w:r>
      <w:r>
        <w:t>B</w:t>
      </w:r>
      <w:r>
        <w:rPr>
          <w:rFonts w:hint="eastAsia"/>
        </w:rPr>
        <w:t xml:space="preserve">ackground </w:t>
      </w:r>
    </w:p>
  </w:comment>
  <w:comment w:id="722" w:author="Jinglun Li" w:date="2021-12-09T22:21:00Z" w:initials="MOU">
    <w:p w14:paraId="617F9E2E" w14:textId="42880DE4" w:rsidR="0067314E" w:rsidRDefault="0067314E">
      <w:pPr>
        <w:pStyle w:val="CommentText"/>
      </w:pPr>
      <w:r>
        <w:rPr>
          <w:rStyle w:val="CommentReference"/>
        </w:rPr>
        <w:annotationRef/>
      </w:r>
      <w:r>
        <w:t xml:space="preserve">I want to mention both models’ result. </w:t>
      </w:r>
    </w:p>
  </w:comment>
  <w:comment w:id="888" w:author="Administrator" w:date="2021-12-10T21:20:00Z" w:initials="A">
    <w:p w14:paraId="4AAAD589" w14:textId="227EFFB8" w:rsidR="00E3638C" w:rsidRPr="00E3638C" w:rsidRDefault="00E3638C">
      <w:pPr>
        <w:pStyle w:val="CommentText"/>
        <w:rPr>
          <w:rFonts w:ascii="SimSun" w:eastAsia="SimSun" w:hAnsi="SimSun" w:cs="SimSun" w:hint="eastAsia"/>
        </w:rPr>
      </w:pPr>
      <w:r>
        <w:rPr>
          <w:rStyle w:val="CommentReference"/>
        </w:rPr>
        <w:annotationRef/>
      </w:r>
      <w:r>
        <w:rPr>
          <w:rFonts w:ascii="SimSun" w:eastAsia="SimSun" w:hAnsi="SimSun" w:cs="SimSun" w:hint="eastAsia"/>
        </w:rPr>
        <w:t>这块儿下一段麻烦经伦写一下为啥serum</w:t>
      </w:r>
      <w:r>
        <w:rPr>
          <w:rFonts w:ascii="SimSun" w:eastAsia="SimSun" w:hAnsi="SimSun" w:cs="SimSun"/>
        </w:rPr>
        <w:t xml:space="preserve"> </w:t>
      </w:r>
      <w:r>
        <w:rPr>
          <w:rFonts w:ascii="SimSun" w:eastAsia="SimSun" w:hAnsi="SimSun" w:cs="SimSun" w:hint="eastAsia"/>
        </w:rPr>
        <w:t>creatine指代的renal</w:t>
      </w:r>
      <w:r>
        <w:rPr>
          <w:rFonts w:ascii="SimSun" w:eastAsia="SimSun" w:hAnsi="SimSun" w:cs="SimSun"/>
        </w:rPr>
        <w:t xml:space="preserve"> </w:t>
      </w:r>
      <w:r>
        <w:rPr>
          <w:rFonts w:ascii="SimSun" w:eastAsia="SimSun" w:hAnsi="SimSun" w:cs="SimSun" w:hint="eastAsia"/>
        </w:rPr>
        <w:t>dysfunction会影响HF的生存率，从生物学机制上讲。之说serum</w:t>
      </w:r>
      <w:r>
        <w:rPr>
          <w:rFonts w:ascii="SimSun" w:eastAsia="SimSun" w:hAnsi="SimSun" w:cs="SimSun"/>
        </w:rPr>
        <w:t xml:space="preserve"> </w:t>
      </w:r>
      <w:r>
        <w:rPr>
          <w:rFonts w:ascii="SimSun" w:eastAsia="SimSun" w:hAnsi="SimSun" w:cs="SimSun" w:hint="eastAsia"/>
        </w:rPr>
        <w:t>creatinine的事儿</w:t>
      </w:r>
    </w:p>
  </w:comment>
  <w:comment w:id="899" w:author="Administrator" w:date="2021-12-10T21:16:00Z" w:initials="A">
    <w:p w14:paraId="5D2AA1D3" w14:textId="5D786AC5" w:rsidR="00E17286" w:rsidRDefault="00E17286">
      <w:pPr>
        <w:pStyle w:val="CommentText"/>
        <w:rPr>
          <w:rFonts w:hint="eastAsia"/>
        </w:rPr>
      </w:pPr>
      <w:r>
        <w:rPr>
          <w:rStyle w:val="CommentReference"/>
        </w:rPr>
        <w:annotationRef/>
      </w:r>
      <w:r>
        <w:rPr>
          <w:rFonts w:ascii="SimSun" w:eastAsia="SimSun" w:hAnsi="SimSun" w:cs="SimSun" w:hint="eastAsia"/>
        </w:rPr>
        <w:t>这块儿续写吧。就是说serum</w:t>
      </w:r>
      <w:r>
        <w:rPr>
          <w:rFonts w:ascii="SimSun" w:eastAsia="SimSun" w:hAnsi="SimSun" w:cs="SimSun"/>
        </w:rPr>
        <w:t xml:space="preserve"> </w:t>
      </w:r>
      <w:r>
        <w:rPr>
          <w:rFonts w:ascii="SimSun" w:eastAsia="SimSun" w:hAnsi="SimSun" w:cs="SimSun" w:hint="eastAsia"/>
        </w:rPr>
        <w:t>sodium对serum</w:t>
      </w:r>
      <w:r>
        <w:rPr>
          <w:rFonts w:ascii="SimSun" w:eastAsia="SimSun" w:hAnsi="SimSun" w:cs="SimSun"/>
        </w:rPr>
        <w:t xml:space="preserve"> </w:t>
      </w:r>
      <w:r>
        <w:rPr>
          <w:rFonts w:ascii="SimSun" w:eastAsia="SimSun" w:hAnsi="SimSun" w:cs="SimSun" w:hint="eastAsia"/>
        </w:rPr>
        <w:t>creatine有EMM。 我觉得可能是两个都指代</w:t>
      </w:r>
      <w:r w:rsidR="00B9639A">
        <w:rPr>
          <w:rFonts w:ascii="SimSun" w:eastAsia="SimSun" w:hAnsi="SimSun" w:cs="SimSun" w:hint="eastAsia"/>
        </w:rPr>
        <w:t>renal</w:t>
      </w:r>
      <w:r w:rsidR="00B9639A">
        <w:rPr>
          <w:rFonts w:ascii="SimSun" w:eastAsia="SimSun" w:hAnsi="SimSun" w:cs="SimSun"/>
        </w:rPr>
        <w:t xml:space="preserve"> </w:t>
      </w:r>
      <w:r w:rsidR="00B9639A">
        <w:rPr>
          <w:rFonts w:ascii="SimSun" w:eastAsia="SimSun" w:hAnsi="SimSun" w:cs="SimSun" w:hint="eastAsia"/>
        </w:rPr>
        <w:t>dysfunction所以会这样。</w:t>
      </w:r>
      <w:proofErr w:type="gramStart"/>
      <w:r w:rsidR="00B9639A">
        <w:rPr>
          <w:rFonts w:ascii="SimSun" w:eastAsia="SimSun" w:hAnsi="SimSun" w:cs="SimSun" w:hint="eastAsia"/>
        </w:rPr>
        <w:t>请经伦</w:t>
      </w:r>
      <w:proofErr w:type="gramEnd"/>
      <w:r w:rsidR="00B9639A">
        <w:rPr>
          <w:rFonts w:ascii="SimSun" w:eastAsia="SimSun" w:hAnsi="SimSun" w:cs="SimSun" w:hint="eastAsia"/>
        </w:rPr>
        <w:t>看看从生物学机制上上有啥说法。</w:t>
      </w:r>
    </w:p>
  </w:comment>
  <w:comment w:id="975" w:author="Administrator" w:date="2021-12-10T21:29:00Z" w:initials="A">
    <w:p w14:paraId="4F31216C" w14:textId="469BAB66" w:rsidR="00E310D6" w:rsidRDefault="00E310D6">
      <w:pPr>
        <w:pStyle w:val="CommentText"/>
      </w:pPr>
      <w:r>
        <w:rPr>
          <w:rStyle w:val="CommentReference"/>
        </w:rPr>
        <w:annotationRef/>
      </w:r>
      <w:hyperlink r:id="rId1" w:history="1">
        <w:r w:rsidRPr="00613AAB">
          <w:rPr>
            <w:rStyle w:val="Hyperlink"/>
          </w:rPr>
          <w:t>https://www.ebmconsult.com/articles/lab-test-creatinine-level</w:t>
        </w:r>
      </w:hyperlink>
    </w:p>
    <w:p w14:paraId="19518871" w14:textId="2822C71B" w:rsidR="00E310D6" w:rsidRDefault="00E310D6">
      <w:pPr>
        <w:pStyle w:val="CommentText"/>
      </w:pPr>
      <w:r>
        <w:rPr>
          <w:rFonts w:ascii="SimSun" w:eastAsia="SimSun" w:hAnsi="SimSun" w:cs="SimSun" w:hint="eastAsia"/>
        </w:rPr>
        <w:t>以web形式cite</w:t>
      </w:r>
    </w:p>
  </w:comment>
  <w:comment w:id="1008" w:author="Jinglun Li" w:date="2021-12-09T22:00:00Z" w:initials="MOU">
    <w:p w14:paraId="71AEDD3D" w14:textId="77777777" w:rsidR="00E266F2" w:rsidRDefault="00E266F2" w:rsidP="00E266F2">
      <w:r>
        <w:rPr>
          <w:rStyle w:val="CommentReference"/>
        </w:rPr>
        <w:annotationRef/>
      </w:r>
      <w:proofErr w:type="spellStart"/>
      <w:r>
        <w:rPr>
          <w:rFonts w:ascii="Helvetica Neue" w:hAnsi="Helvetica Neue"/>
          <w:color w:val="212121"/>
          <w:shd w:val="clear" w:color="auto" w:fill="FFFFFF"/>
        </w:rPr>
        <w:t>Schefold</w:t>
      </w:r>
      <w:proofErr w:type="spellEnd"/>
      <w:r>
        <w:rPr>
          <w:rFonts w:ascii="Helvetica Neue" w:hAnsi="Helvetica Neue"/>
          <w:color w:val="212121"/>
          <w:shd w:val="clear" w:color="auto" w:fill="FFFFFF"/>
        </w:rPr>
        <w:t xml:space="preserve"> JC, </w:t>
      </w:r>
      <w:proofErr w:type="spellStart"/>
      <w:r>
        <w:rPr>
          <w:rFonts w:ascii="Helvetica Neue" w:hAnsi="Helvetica Neue"/>
          <w:color w:val="212121"/>
          <w:shd w:val="clear" w:color="auto" w:fill="FFFFFF"/>
        </w:rPr>
        <w:t>Filippatos</w:t>
      </w:r>
      <w:proofErr w:type="spellEnd"/>
      <w:r>
        <w:rPr>
          <w:rFonts w:ascii="Helvetica Neue" w:hAnsi="Helvetica Neue"/>
          <w:color w:val="212121"/>
          <w:shd w:val="clear" w:color="auto" w:fill="FFFFFF"/>
        </w:rPr>
        <w:t xml:space="preserve"> G, </w:t>
      </w:r>
      <w:proofErr w:type="spellStart"/>
      <w:r>
        <w:rPr>
          <w:rFonts w:ascii="Helvetica Neue" w:hAnsi="Helvetica Neue"/>
          <w:color w:val="212121"/>
          <w:shd w:val="clear" w:color="auto" w:fill="FFFFFF"/>
        </w:rPr>
        <w:t>Hasenfuss</w:t>
      </w:r>
      <w:proofErr w:type="spellEnd"/>
      <w:r>
        <w:rPr>
          <w:rFonts w:ascii="Helvetica Neue" w:hAnsi="Helvetica Neue"/>
          <w:color w:val="212121"/>
          <w:shd w:val="clear" w:color="auto" w:fill="FFFFFF"/>
        </w:rPr>
        <w:t xml:space="preserve"> G, Anker SD, von </w:t>
      </w:r>
      <w:proofErr w:type="spellStart"/>
      <w:r>
        <w:rPr>
          <w:rFonts w:ascii="Helvetica Neue" w:hAnsi="Helvetica Neue"/>
          <w:color w:val="212121"/>
          <w:shd w:val="clear" w:color="auto" w:fill="FFFFFF"/>
        </w:rPr>
        <w:t>Haehling</w:t>
      </w:r>
      <w:proofErr w:type="spellEnd"/>
      <w:r>
        <w:rPr>
          <w:rFonts w:ascii="Helvetica Neue" w:hAnsi="Helvetica Neue"/>
          <w:color w:val="212121"/>
          <w:shd w:val="clear" w:color="auto" w:fill="FFFFFF"/>
        </w:rPr>
        <w:t xml:space="preserve"> S. Heart </w:t>
      </w:r>
      <w:proofErr w:type="gramStart"/>
      <w:r>
        <w:rPr>
          <w:rFonts w:ascii="Helvetica Neue" w:hAnsi="Helvetica Neue"/>
          <w:color w:val="212121"/>
          <w:shd w:val="clear" w:color="auto" w:fill="FFFFFF"/>
        </w:rPr>
        <w:t>failure</w:t>
      </w:r>
      <w:proofErr w:type="gramEnd"/>
      <w:r>
        <w:rPr>
          <w:rFonts w:ascii="Helvetica Neue" w:hAnsi="Helvetica Neue"/>
          <w:color w:val="212121"/>
          <w:shd w:val="clear" w:color="auto" w:fill="FFFFFF"/>
        </w:rPr>
        <w:t xml:space="preserve"> and kidney dysfunction: epidemiology, mechanisms and management. </w:t>
      </w:r>
      <w:r>
        <w:rPr>
          <w:rFonts w:ascii="Helvetica Neue" w:hAnsi="Helvetica Neue"/>
          <w:i/>
          <w:iCs/>
          <w:color w:val="212121"/>
          <w:shd w:val="clear" w:color="auto" w:fill="FFFFFF"/>
        </w:rPr>
        <w:t>Nat Rev Nephrol</w:t>
      </w:r>
      <w:r>
        <w:rPr>
          <w:rFonts w:ascii="Helvetica Neue" w:hAnsi="Helvetica Neue"/>
          <w:color w:val="212121"/>
          <w:shd w:val="clear" w:color="auto" w:fill="FFFFFF"/>
        </w:rPr>
        <w:t>. 2016;12(10):610-623. doi:10.1038/nrneph.2016.113</w:t>
      </w:r>
    </w:p>
    <w:p w14:paraId="3AE850FF" w14:textId="7D781E99" w:rsidR="00E266F2" w:rsidRDefault="00E266F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300483" w15:done="1"/>
  <w15:commentEx w15:paraId="0729BAFC" w15:done="1"/>
  <w15:commentEx w15:paraId="4DB3E76B" w15:done="0"/>
  <w15:commentEx w15:paraId="66D3E275" w15:done="0"/>
  <w15:commentEx w15:paraId="1380A4D7" w15:done="1"/>
  <w15:commentEx w15:paraId="49407BE9" w15:done="1"/>
  <w15:commentEx w15:paraId="3C798F67" w15:done="1"/>
  <w15:commentEx w15:paraId="75780320" w15:done="1"/>
  <w15:commentEx w15:paraId="181CCB01" w15:done="1"/>
  <w15:commentEx w15:paraId="01CD9D99" w15:done="0"/>
  <w15:commentEx w15:paraId="476F3A90" w15:done="0"/>
  <w15:commentEx w15:paraId="01088180" w15:done="0"/>
  <w15:commentEx w15:paraId="617F9E2E" w15:done="0"/>
  <w15:commentEx w15:paraId="4AAAD589" w15:done="0"/>
  <w15:commentEx w15:paraId="5D2AA1D3" w15:done="0"/>
  <w15:commentEx w15:paraId="19518871" w15:done="0"/>
  <w15:commentEx w15:paraId="3AE850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14D6E" w16cex:dateUtc="2021-11-06T22:52:00Z"/>
  <w16cex:commentExtensible w16cex:durableId="25314C4B" w16cex:dateUtc="2021-11-06T22:47:00Z"/>
  <w16cex:commentExtensible w16cex:durableId="255D0A91" w16cex:dateUtc="2021-12-10T04:06:00Z"/>
  <w16cex:commentExtensible w16cex:durableId="255A08F2" w16cex:dateUtc="2021-12-07T21:23:00Z"/>
  <w16cex:commentExtensible w16cex:durableId="252FD593" w16cex:dateUtc="2021-11-05T20:08:00Z"/>
  <w16cex:commentExtensible w16cex:durableId="252FD5CC" w16cex:dateUtc="2021-11-05T20:09:00Z"/>
  <w16cex:commentExtensible w16cex:durableId="252FD565" w16cex:dateUtc="2021-11-05T20:08:00Z"/>
  <w16cex:commentExtensible w16cex:durableId="25314F30" w16cex:dateUtc="2021-11-06T23:00:00Z"/>
  <w16cex:commentExtensible w16cex:durableId="25314E51" w16cex:dateUtc="2021-11-06T22:56:00Z"/>
  <w16cex:commentExtensible w16cex:durableId="255D01BD" w16cex:dateUtc="2021-12-10T03:29:00Z"/>
  <w16cex:commentExtensible w16cex:durableId="255DFE05" w16cex:dateUtc="2021-12-10T21:25:00Z"/>
  <w16cex:commentExtensible w16cex:durableId="255D0705" w16cex:dateUtc="2021-12-10T03:51:00Z"/>
  <w16cex:commentExtensible w16cex:durableId="255CFFF7" w16cex:dateUtc="2021-12-10T03:21:00Z"/>
  <w16cex:commentExtensible w16cex:durableId="255E4313" w16cex:dateUtc="2021-12-11T02:20:00Z"/>
  <w16cex:commentExtensible w16cex:durableId="255E4235" w16cex:dateUtc="2021-12-11T02:16:00Z"/>
  <w16cex:commentExtensible w16cex:durableId="255E454B" w16cex:dateUtc="2021-12-11T02:29:00Z"/>
  <w16cex:commentExtensible w16cex:durableId="255CFAFA" w16cex:dateUtc="2021-12-10T0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300483" w16cid:durableId="25314D6E"/>
  <w16cid:commentId w16cid:paraId="0729BAFC" w16cid:durableId="25314C4B"/>
  <w16cid:commentId w16cid:paraId="4DB3E76B" w16cid:durableId="255D0A91"/>
  <w16cid:commentId w16cid:paraId="66D3E275" w16cid:durableId="255A08F2"/>
  <w16cid:commentId w16cid:paraId="1380A4D7" w16cid:durableId="252FD593"/>
  <w16cid:commentId w16cid:paraId="49407BE9" w16cid:durableId="252FD5CC"/>
  <w16cid:commentId w16cid:paraId="3C798F67" w16cid:durableId="252FD565"/>
  <w16cid:commentId w16cid:paraId="75780320" w16cid:durableId="25314F30"/>
  <w16cid:commentId w16cid:paraId="181CCB01" w16cid:durableId="25314E51"/>
  <w16cid:commentId w16cid:paraId="01CD9D99" w16cid:durableId="255D01BD"/>
  <w16cid:commentId w16cid:paraId="476F3A90" w16cid:durableId="255DFE05"/>
  <w16cid:commentId w16cid:paraId="01088180" w16cid:durableId="255D0705"/>
  <w16cid:commentId w16cid:paraId="617F9E2E" w16cid:durableId="255CFFF7"/>
  <w16cid:commentId w16cid:paraId="4AAAD589" w16cid:durableId="255E4313"/>
  <w16cid:commentId w16cid:paraId="5D2AA1D3" w16cid:durableId="255E4235"/>
  <w16cid:commentId w16cid:paraId="19518871" w16cid:durableId="255E454B"/>
  <w16cid:commentId w16cid:paraId="3AE850FF" w16cid:durableId="255CFA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10D89" w14:textId="77777777" w:rsidR="00587DC5" w:rsidRDefault="00587DC5" w:rsidP="00587DC5">
      <w:r>
        <w:separator/>
      </w:r>
    </w:p>
  </w:endnote>
  <w:endnote w:type="continuationSeparator" w:id="0">
    <w:p w14:paraId="2FE6F57A" w14:textId="77777777" w:rsidR="00587DC5" w:rsidRDefault="00587DC5" w:rsidP="0058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82C2" w14:textId="77777777" w:rsidR="00587DC5" w:rsidRDefault="00587DC5" w:rsidP="00587DC5">
      <w:r>
        <w:separator/>
      </w:r>
    </w:p>
  </w:footnote>
  <w:footnote w:type="continuationSeparator" w:id="0">
    <w:p w14:paraId="4A269C4A" w14:textId="77777777" w:rsidR="00587DC5" w:rsidRDefault="00587DC5" w:rsidP="00587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0AE7"/>
    <w:multiLevelType w:val="hybridMultilevel"/>
    <w:tmpl w:val="B330AF7E"/>
    <w:lvl w:ilvl="0" w:tplc="FAB6E1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2460B"/>
    <w:multiLevelType w:val="hybridMultilevel"/>
    <w:tmpl w:val="8370F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122EA"/>
    <w:multiLevelType w:val="hybridMultilevel"/>
    <w:tmpl w:val="1622686C"/>
    <w:lvl w:ilvl="0" w:tplc="A63835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A3D3B"/>
    <w:multiLevelType w:val="hybridMultilevel"/>
    <w:tmpl w:val="34EEE58C"/>
    <w:lvl w:ilvl="0" w:tplc="0D1C4B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41F7B"/>
    <w:multiLevelType w:val="hybridMultilevel"/>
    <w:tmpl w:val="0980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573289"/>
    <w:multiLevelType w:val="hybridMultilevel"/>
    <w:tmpl w:val="737A7382"/>
    <w:lvl w:ilvl="0" w:tplc="3BA8F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AB7F1F"/>
    <w:multiLevelType w:val="hybridMultilevel"/>
    <w:tmpl w:val="72FA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3"/>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rson w15:author="Guo, Fuyu">
    <w15:presenceInfo w15:providerId="AD" w15:userId="S::fuyuguo@hsph.harvard.edu::054a249d-3487-4115-89a2-a642e0a121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EB"/>
    <w:rsid w:val="00001C91"/>
    <w:rsid w:val="0000511D"/>
    <w:rsid w:val="000111A8"/>
    <w:rsid w:val="00014DBB"/>
    <w:rsid w:val="00020C13"/>
    <w:rsid w:val="000278A5"/>
    <w:rsid w:val="0003147E"/>
    <w:rsid w:val="00045FA7"/>
    <w:rsid w:val="000472D3"/>
    <w:rsid w:val="0006110E"/>
    <w:rsid w:val="00077CD2"/>
    <w:rsid w:val="00080769"/>
    <w:rsid w:val="0008773B"/>
    <w:rsid w:val="000A0FFF"/>
    <w:rsid w:val="00102AB1"/>
    <w:rsid w:val="001061F3"/>
    <w:rsid w:val="00122B84"/>
    <w:rsid w:val="001231E2"/>
    <w:rsid w:val="00150DDC"/>
    <w:rsid w:val="001643A5"/>
    <w:rsid w:val="00182384"/>
    <w:rsid w:val="001A40A4"/>
    <w:rsid w:val="001B05F1"/>
    <w:rsid w:val="001F05B6"/>
    <w:rsid w:val="00231AB7"/>
    <w:rsid w:val="002368DC"/>
    <w:rsid w:val="00237833"/>
    <w:rsid w:val="00245DC6"/>
    <w:rsid w:val="00266B63"/>
    <w:rsid w:val="002671E5"/>
    <w:rsid w:val="002676E4"/>
    <w:rsid w:val="002716E0"/>
    <w:rsid w:val="00277918"/>
    <w:rsid w:val="00285CC2"/>
    <w:rsid w:val="00295F13"/>
    <w:rsid w:val="002B390A"/>
    <w:rsid w:val="002D0FCF"/>
    <w:rsid w:val="002D2937"/>
    <w:rsid w:val="002D73EA"/>
    <w:rsid w:val="002D7DC0"/>
    <w:rsid w:val="002E033C"/>
    <w:rsid w:val="002E464D"/>
    <w:rsid w:val="00327F5F"/>
    <w:rsid w:val="00332C5C"/>
    <w:rsid w:val="00341EB1"/>
    <w:rsid w:val="00345E5D"/>
    <w:rsid w:val="00347C44"/>
    <w:rsid w:val="00350A1A"/>
    <w:rsid w:val="0036331A"/>
    <w:rsid w:val="00372F81"/>
    <w:rsid w:val="00390414"/>
    <w:rsid w:val="003C3653"/>
    <w:rsid w:val="003D430E"/>
    <w:rsid w:val="003D73EC"/>
    <w:rsid w:val="003E59DE"/>
    <w:rsid w:val="003E67D0"/>
    <w:rsid w:val="003F21A2"/>
    <w:rsid w:val="0040232A"/>
    <w:rsid w:val="00455638"/>
    <w:rsid w:val="004623A5"/>
    <w:rsid w:val="004657AD"/>
    <w:rsid w:val="00465B6F"/>
    <w:rsid w:val="00481F1A"/>
    <w:rsid w:val="004830AF"/>
    <w:rsid w:val="004A33EB"/>
    <w:rsid w:val="004A37A4"/>
    <w:rsid w:val="004B15F6"/>
    <w:rsid w:val="004E7A4A"/>
    <w:rsid w:val="005059DB"/>
    <w:rsid w:val="005072C2"/>
    <w:rsid w:val="00511E89"/>
    <w:rsid w:val="00522775"/>
    <w:rsid w:val="00523F89"/>
    <w:rsid w:val="005331D3"/>
    <w:rsid w:val="00534E16"/>
    <w:rsid w:val="00547A04"/>
    <w:rsid w:val="00565057"/>
    <w:rsid w:val="00570949"/>
    <w:rsid w:val="0058490C"/>
    <w:rsid w:val="00586C69"/>
    <w:rsid w:val="00587DC5"/>
    <w:rsid w:val="005A3472"/>
    <w:rsid w:val="005A78B8"/>
    <w:rsid w:val="005C3655"/>
    <w:rsid w:val="005D28F7"/>
    <w:rsid w:val="005E2C24"/>
    <w:rsid w:val="005E5419"/>
    <w:rsid w:val="005E7A3B"/>
    <w:rsid w:val="005F0E93"/>
    <w:rsid w:val="006017B7"/>
    <w:rsid w:val="00607692"/>
    <w:rsid w:val="00610BC8"/>
    <w:rsid w:val="006321C9"/>
    <w:rsid w:val="0064315D"/>
    <w:rsid w:val="00645745"/>
    <w:rsid w:val="006533FE"/>
    <w:rsid w:val="0067314E"/>
    <w:rsid w:val="0068082C"/>
    <w:rsid w:val="00680BA2"/>
    <w:rsid w:val="006921C7"/>
    <w:rsid w:val="006A6C0D"/>
    <w:rsid w:val="006B52D9"/>
    <w:rsid w:val="006C4263"/>
    <w:rsid w:val="006C5F78"/>
    <w:rsid w:val="006C6264"/>
    <w:rsid w:val="006C7197"/>
    <w:rsid w:val="006D21DF"/>
    <w:rsid w:val="00730A7D"/>
    <w:rsid w:val="00771B4F"/>
    <w:rsid w:val="00774746"/>
    <w:rsid w:val="007A1567"/>
    <w:rsid w:val="007A6AE7"/>
    <w:rsid w:val="007A76FB"/>
    <w:rsid w:val="007B0556"/>
    <w:rsid w:val="007B6455"/>
    <w:rsid w:val="007C1119"/>
    <w:rsid w:val="007C5F0A"/>
    <w:rsid w:val="007C7CB0"/>
    <w:rsid w:val="007C7F5A"/>
    <w:rsid w:val="007D34B0"/>
    <w:rsid w:val="007E1AB2"/>
    <w:rsid w:val="008135EB"/>
    <w:rsid w:val="008304F1"/>
    <w:rsid w:val="00856B87"/>
    <w:rsid w:val="00866BAB"/>
    <w:rsid w:val="00867323"/>
    <w:rsid w:val="00867CFC"/>
    <w:rsid w:val="008701BB"/>
    <w:rsid w:val="00882431"/>
    <w:rsid w:val="00893517"/>
    <w:rsid w:val="008A02B0"/>
    <w:rsid w:val="008A129A"/>
    <w:rsid w:val="008C028B"/>
    <w:rsid w:val="008C5E57"/>
    <w:rsid w:val="008D0725"/>
    <w:rsid w:val="008D2A68"/>
    <w:rsid w:val="008E3006"/>
    <w:rsid w:val="008E42DE"/>
    <w:rsid w:val="008F09AA"/>
    <w:rsid w:val="008F6DB7"/>
    <w:rsid w:val="00943303"/>
    <w:rsid w:val="009821EC"/>
    <w:rsid w:val="009949B6"/>
    <w:rsid w:val="009A5D04"/>
    <w:rsid w:val="009A77F2"/>
    <w:rsid w:val="009B10A4"/>
    <w:rsid w:val="009C47A3"/>
    <w:rsid w:val="009C7515"/>
    <w:rsid w:val="009D2B14"/>
    <w:rsid w:val="009E1F1B"/>
    <w:rsid w:val="00A0367D"/>
    <w:rsid w:val="00A1232B"/>
    <w:rsid w:val="00A1660D"/>
    <w:rsid w:val="00A16AC9"/>
    <w:rsid w:val="00A33E66"/>
    <w:rsid w:val="00A65009"/>
    <w:rsid w:val="00A71B2F"/>
    <w:rsid w:val="00AC5790"/>
    <w:rsid w:val="00AD2613"/>
    <w:rsid w:val="00AF3E37"/>
    <w:rsid w:val="00B06354"/>
    <w:rsid w:val="00B103E6"/>
    <w:rsid w:val="00B12CF0"/>
    <w:rsid w:val="00B17065"/>
    <w:rsid w:val="00B17F69"/>
    <w:rsid w:val="00B35E4E"/>
    <w:rsid w:val="00B35E54"/>
    <w:rsid w:val="00B65BE9"/>
    <w:rsid w:val="00B86049"/>
    <w:rsid w:val="00B8625B"/>
    <w:rsid w:val="00B9639A"/>
    <w:rsid w:val="00BA2E12"/>
    <w:rsid w:val="00BA5400"/>
    <w:rsid w:val="00BB66B0"/>
    <w:rsid w:val="00BD3602"/>
    <w:rsid w:val="00BF0512"/>
    <w:rsid w:val="00BF4378"/>
    <w:rsid w:val="00BF6BEB"/>
    <w:rsid w:val="00BF7348"/>
    <w:rsid w:val="00C04E4D"/>
    <w:rsid w:val="00C0557E"/>
    <w:rsid w:val="00C114BC"/>
    <w:rsid w:val="00C2005D"/>
    <w:rsid w:val="00C206AA"/>
    <w:rsid w:val="00C40EB7"/>
    <w:rsid w:val="00C41460"/>
    <w:rsid w:val="00C55F49"/>
    <w:rsid w:val="00C57B89"/>
    <w:rsid w:val="00C81362"/>
    <w:rsid w:val="00C84D01"/>
    <w:rsid w:val="00C905E4"/>
    <w:rsid w:val="00C959C8"/>
    <w:rsid w:val="00CA0FE9"/>
    <w:rsid w:val="00CB44D4"/>
    <w:rsid w:val="00CC4B74"/>
    <w:rsid w:val="00CD5AA1"/>
    <w:rsid w:val="00CE1D18"/>
    <w:rsid w:val="00CE4A13"/>
    <w:rsid w:val="00CF77A0"/>
    <w:rsid w:val="00D0344C"/>
    <w:rsid w:val="00D11F40"/>
    <w:rsid w:val="00D122BA"/>
    <w:rsid w:val="00D31B1C"/>
    <w:rsid w:val="00D36646"/>
    <w:rsid w:val="00D36F25"/>
    <w:rsid w:val="00D50837"/>
    <w:rsid w:val="00D50B71"/>
    <w:rsid w:val="00D6048A"/>
    <w:rsid w:val="00D82C56"/>
    <w:rsid w:val="00DA29FE"/>
    <w:rsid w:val="00DD12C9"/>
    <w:rsid w:val="00DF43AF"/>
    <w:rsid w:val="00E17286"/>
    <w:rsid w:val="00E266F2"/>
    <w:rsid w:val="00E310D6"/>
    <w:rsid w:val="00E3638C"/>
    <w:rsid w:val="00E365CD"/>
    <w:rsid w:val="00E44084"/>
    <w:rsid w:val="00E44849"/>
    <w:rsid w:val="00E47BFB"/>
    <w:rsid w:val="00E61A30"/>
    <w:rsid w:val="00E744CD"/>
    <w:rsid w:val="00EB3DF2"/>
    <w:rsid w:val="00EC4C66"/>
    <w:rsid w:val="00ED5A87"/>
    <w:rsid w:val="00EE6207"/>
    <w:rsid w:val="00EF415A"/>
    <w:rsid w:val="00F03C15"/>
    <w:rsid w:val="00F0527E"/>
    <w:rsid w:val="00F05C95"/>
    <w:rsid w:val="00F24E51"/>
    <w:rsid w:val="00F25AA0"/>
    <w:rsid w:val="00F367C2"/>
    <w:rsid w:val="00F621A1"/>
    <w:rsid w:val="00F6594D"/>
    <w:rsid w:val="00F71AEF"/>
    <w:rsid w:val="00F84930"/>
    <w:rsid w:val="00FA1C7F"/>
    <w:rsid w:val="00FB4F6E"/>
    <w:rsid w:val="00FB7AB2"/>
    <w:rsid w:val="00FC050E"/>
    <w:rsid w:val="00FC5ABE"/>
    <w:rsid w:val="00FC5F9C"/>
    <w:rsid w:val="00FD58A3"/>
    <w:rsid w:val="00FE02B5"/>
    <w:rsid w:val="00FE5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0B151"/>
  <w15:chartTrackingRefBased/>
  <w15:docId w15:val="{9E4FD42D-43E7-134E-8A3C-918E2BB4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515"/>
    <w:rPr>
      <w:rFonts w:ascii="Times New Roman" w:eastAsia="Times New Roman" w:hAnsi="Times New Roman" w:cs="Times New Roman"/>
    </w:rPr>
  </w:style>
  <w:style w:type="paragraph" w:styleId="Heading1">
    <w:name w:val="heading 1"/>
    <w:basedOn w:val="Normal"/>
    <w:link w:val="Heading1Char"/>
    <w:uiPriority w:val="9"/>
    <w:qFormat/>
    <w:rsid w:val="00DD12C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6BEB"/>
    <w:rPr>
      <w:sz w:val="16"/>
      <w:szCs w:val="16"/>
    </w:rPr>
  </w:style>
  <w:style w:type="paragraph" w:styleId="CommentText">
    <w:name w:val="annotation text"/>
    <w:basedOn w:val="Normal"/>
    <w:link w:val="CommentTextChar"/>
    <w:uiPriority w:val="99"/>
    <w:semiHidden/>
    <w:unhideWhenUsed/>
    <w:rsid w:val="00BF6BEB"/>
    <w:rPr>
      <w:sz w:val="20"/>
      <w:szCs w:val="20"/>
    </w:rPr>
  </w:style>
  <w:style w:type="character" w:customStyle="1" w:styleId="CommentTextChar">
    <w:name w:val="Comment Text Char"/>
    <w:basedOn w:val="DefaultParagraphFont"/>
    <w:link w:val="CommentText"/>
    <w:uiPriority w:val="99"/>
    <w:semiHidden/>
    <w:rsid w:val="00BF6BE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F6BEB"/>
    <w:rPr>
      <w:sz w:val="18"/>
      <w:szCs w:val="18"/>
    </w:rPr>
  </w:style>
  <w:style w:type="character" w:customStyle="1" w:styleId="BalloonTextChar">
    <w:name w:val="Balloon Text Char"/>
    <w:basedOn w:val="DefaultParagraphFont"/>
    <w:link w:val="BalloonText"/>
    <w:uiPriority w:val="99"/>
    <w:semiHidden/>
    <w:rsid w:val="00BF6BEB"/>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F6BEB"/>
    <w:rPr>
      <w:b/>
      <w:bCs/>
    </w:rPr>
  </w:style>
  <w:style w:type="character" w:customStyle="1" w:styleId="CommentSubjectChar">
    <w:name w:val="Comment Subject Char"/>
    <w:basedOn w:val="CommentTextChar"/>
    <w:link w:val="CommentSubject"/>
    <w:uiPriority w:val="99"/>
    <w:semiHidden/>
    <w:rsid w:val="00BF6BEB"/>
    <w:rPr>
      <w:rFonts w:ascii="Times New Roman" w:eastAsia="Times New Roman" w:hAnsi="Times New Roman" w:cs="Times New Roman"/>
      <w:b/>
      <w:bCs/>
      <w:sz w:val="20"/>
      <w:szCs w:val="20"/>
    </w:rPr>
  </w:style>
  <w:style w:type="character" w:customStyle="1" w:styleId="textlayer--absolute">
    <w:name w:val="textlayer--absolute"/>
    <w:basedOn w:val="DefaultParagraphFont"/>
    <w:rsid w:val="003D73EC"/>
  </w:style>
  <w:style w:type="paragraph" w:styleId="ListParagraph">
    <w:name w:val="List Paragraph"/>
    <w:basedOn w:val="Normal"/>
    <w:uiPriority w:val="34"/>
    <w:qFormat/>
    <w:rsid w:val="00CF77A0"/>
    <w:pPr>
      <w:ind w:left="720"/>
      <w:contextualSpacing/>
    </w:pPr>
  </w:style>
  <w:style w:type="paragraph" w:customStyle="1" w:styleId="EndNoteBibliography">
    <w:name w:val="EndNote Bibliography"/>
    <w:basedOn w:val="Normal"/>
    <w:link w:val="EndNoteBibliographyChar"/>
    <w:rsid w:val="005059DB"/>
  </w:style>
  <w:style w:type="character" w:customStyle="1" w:styleId="EndNoteBibliographyChar">
    <w:name w:val="EndNote Bibliography Char"/>
    <w:basedOn w:val="DefaultParagraphFont"/>
    <w:link w:val="EndNoteBibliography"/>
    <w:rsid w:val="005059D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D12C9"/>
    <w:rPr>
      <w:rFonts w:ascii="Times New Roman" w:eastAsia="Times New Roman" w:hAnsi="Times New Roman" w:cs="Times New Roman"/>
      <w:b/>
      <w:bCs/>
      <w:kern w:val="36"/>
      <w:sz w:val="48"/>
      <w:szCs w:val="48"/>
    </w:rPr>
  </w:style>
  <w:style w:type="paragraph" w:styleId="Revision">
    <w:name w:val="Revision"/>
    <w:hidden/>
    <w:uiPriority w:val="99"/>
    <w:semiHidden/>
    <w:rsid w:val="00FE5CAC"/>
    <w:rPr>
      <w:rFonts w:ascii="Times New Roman" w:eastAsia="Times New Roman" w:hAnsi="Times New Roman" w:cs="Times New Roman"/>
    </w:rPr>
  </w:style>
  <w:style w:type="paragraph" w:styleId="Header">
    <w:name w:val="header"/>
    <w:basedOn w:val="Normal"/>
    <w:link w:val="HeaderChar"/>
    <w:uiPriority w:val="99"/>
    <w:unhideWhenUsed/>
    <w:rsid w:val="00587DC5"/>
    <w:pPr>
      <w:tabs>
        <w:tab w:val="center" w:pos="4680"/>
        <w:tab w:val="right" w:pos="9360"/>
      </w:tabs>
    </w:pPr>
  </w:style>
  <w:style w:type="character" w:customStyle="1" w:styleId="HeaderChar">
    <w:name w:val="Header Char"/>
    <w:basedOn w:val="DefaultParagraphFont"/>
    <w:link w:val="Header"/>
    <w:uiPriority w:val="99"/>
    <w:rsid w:val="00587DC5"/>
    <w:rPr>
      <w:rFonts w:ascii="Times New Roman" w:eastAsia="Times New Roman" w:hAnsi="Times New Roman" w:cs="Times New Roman"/>
    </w:rPr>
  </w:style>
  <w:style w:type="paragraph" w:styleId="Footer">
    <w:name w:val="footer"/>
    <w:basedOn w:val="Normal"/>
    <w:link w:val="FooterChar"/>
    <w:uiPriority w:val="99"/>
    <w:unhideWhenUsed/>
    <w:rsid w:val="00587DC5"/>
    <w:pPr>
      <w:tabs>
        <w:tab w:val="center" w:pos="4680"/>
        <w:tab w:val="right" w:pos="9360"/>
      </w:tabs>
    </w:pPr>
  </w:style>
  <w:style w:type="character" w:customStyle="1" w:styleId="FooterChar">
    <w:name w:val="Footer Char"/>
    <w:basedOn w:val="DefaultParagraphFont"/>
    <w:link w:val="Footer"/>
    <w:uiPriority w:val="99"/>
    <w:rsid w:val="00587DC5"/>
    <w:rPr>
      <w:rFonts w:ascii="Times New Roman" w:eastAsia="Times New Roman" w:hAnsi="Times New Roman" w:cs="Times New Roman"/>
    </w:rPr>
  </w:style>
  <w:style w:type="character" w:styleId="Hyperlink">
    <w:name w:val="Hyperlink"/>
    <w:basedOn w:val="DefaultParagraphFont"/>
    <w:uiPriority w:val="99"/>
    <w:unhideWhenUsed/>
    <w:rsid w:val="00D36F25"/>
    <w:rPr>
      <w:color w:val="0563C1" w:themeColor="hyperlink"/>
      <w:u w:val="single"/>
    </w:rPr>
  </w:style>
  <w:style w:type="character" w:styleId="UnresolvedMention">
    <w:name w:val="Unresolved Mention"/>
    <w:basedOn w:val="DefaultParagraphFont"/>
    <w:uiPriority w:val="99"/>
    <w:semiHidden/>
    <w:unhideWhenUsed/>
    <w:rsid w:val="00D36F25"/>
    <w:rPr>
      <w:color w:val="605E5C"/>
      <w:shd w:val="clear" w:color="auto" w:fill="E1DFDD"/>
    </w:rPr>
  </w:style>
  <w:style w:type="table" w:styleId="TableGrid">
    <w:name w:val="Table Grid"/>
    <w:basedOn w:val="TableNormal"/>
    <w:uiPriority w:val="39"/>
    <w:rsid w:val="00D36F25"/>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31992">
      <w:bodyDiv w:val="1"/>
      <w:marLeft w:val="0"/>
      <w:marRight w:val="0"/>
      <w:marTop w:val="0"/>
      <w:marBottom w:val="0"/>
      <w:divBdr>
        <w:top w:val="none" w:sz="0" w:space="0" w:color="auto"/>
        <w:left w:val="none" w:sz="0" w:space="0" w:color="auto"/>
        <w:bottom w:val="none" w:sz="0" w:space="0" w:color="auto"/>
        <w:right w:val="none" w:sz="0" w:space="0" w:color="auto"/>
      </w:divBdr>
    </w:div>
    <w:div w:id="895971943">
      <w:bodyDiv w:val="1"/>
      <w:marLeft w:val="0"/>
      <w:marRight w:val="0"/>
      <w:marTop w:val="0"/>
      <w:marBottom w:val="0"/>
      <w:divBdr>
        <w:top w:val="none" w:sz="0" w:space="0" w:color="auto"/>
        <w:left w:val="none" w:sz="0" w:space="0" w:color="auto"/>
        <w:bottom w:val="none" w:sz="0" w:space="0" w:color="auto"/>
        <w:right w:val="none" w:sz="0" w:space="0" w:color="auto"/>
      </w:divBdr>
    </w:div>
    <w:div w:id="973174238">
      <w:bodyDiv w:val="1"/>
      <w:marLeft w:val="0"/>
      <w:marRight w:val="0"/>
      <w:marTop w:val="0"/>
      <w:marBottom w:val="0"/>
      <w:divBdr>
        <w:top w:val="none" w:sz="0" w:space="0" w:color="auto"/>
        <w:left w:val="none" w:sz="0" w:space="0" w:color="auto"/>
        <w:bottom w:val="none" w:sz="0" w:space="0" w:color="auto"/>
        <w:right w:val="none" w:sz="0" w:space="0" w:color="auto"/>
      </w:divBdr>
    </w:div>
    <w:div w:id="1189416827">
      <w:bodyDiv w:val="1"/>
      <w:marLeft w:val="0"/>
      <w:marRight w:val="0"/>
      <w:marTop w:val="0"/>
      <w:marBottom w:val="0"/>
      <w:divBdr>
        <w:top w:val="none" w:sz="0" w:space="0" w:color="auto"/>
        <w:left w:val="none" w:sz="0" w:space="0" w:color="auto"/>
        <w:bottom w:val="none" w:sz="0" w:space="0" w:color="auto"/>
        <w:right w:val="none" w:sz="0" w:space="0" w:color="auto"/>
      </w:divBdr>
    </w:div>
    <w:div w:id="1291938121">
      <w:bodyDiv w:val="1"/>
      <w:marLeft w:val="0"/>
      <w:marRight w:val="0"/>
      <w:marTop w:val="0"/>
      <w:marBottom w:val="0"/>
      <w:divBdr>
        <w:top w:val="none" w:sz="0" w:space="0" w:color="auto"/>
        <w:left w:val="none" w:sz="0" w:space="0" w:color="auto"/>
        <w:bottom w:val="none" w:sz="0" w:space="0" w:color="auto"/>
        <w:right w:val="none" w:sz="0" w:space="0" w:color="auto"/>
      </w:divBdr>
    </w:div>
    <w:div w:id="1565219032">
      <w:bodyDiv w:val="1"/>
      <w:marLeft w:val="0"/>
      <w:marRight w:val="0"/>
      <w:marTop w:val="0"/>
      <w:marBottom w:val="0"/>
      <w:divBdr>
        <w:top w:val="none" w:sz="0" w:space="0" w:color="auto"/>
        <w:left w:val="none" w:sz="0" w:space="0" w:color="auto"/>
        <w:bottom w:val="none" w:sz="0" w:space="0" w:color="auto"/>
        <w:right w:val="none" w:sz="0" w:space="0" w:color="auto"/>
      </w:divBdr>
    </w:div>
    <w:div w:id="1705908098">
      <w:bodyDiv w:val="1"/>
      <w:marLeft w:val="0"/>
      <w:marRight w:val="0"/>
      <w:marTop w:val="0"/>
      <w:marBottom w:val="0"/>
      <w:divBdr>
        <w:top w:val="none" w:sz="0" w:space="0" w:color="auto"/>
        <w:left w:val="none" w:sz="0" w:space="0" w:color="auto"/>
        <w:bottom w:val="none" w:sz="0" w:space="0" w:color="auto"/>
        <w:right w:val="none" w:sz="0" w:space="0" w:color="auto"/>
      </w:divBdr>
    </w:div>
    <w:div w:id="1818062855">
      <w:bodyDiv w:val="1"/>
      <w:marLeft w:val="0"/>
      <w:marRight w:val="0"/>
      <w:marTop w:val="0"/>
      <w:marBottom w:val="0"/>
      <w:divBdr>
        <w:top w:val="none" w:sz="0" w:space="0" w:color="auto"/>
        <w:left w:val="none" w:sz="0" w:space="0" w:color="auto"/>
        <w:bottom w:val="none" w:sz="0" w:space="0" w:color="auto"/>
        <w:right w:val="none" w:sz="0" w:space="0" w:color="auto"/>
      </w:divBdr>
    </w:div>
    <w:div w:id="1866289088">
      <w:bodyDiv w:val="1"/>
      <w:marLeft w:val="0"/>
      <w:marRight w:val="0"/>
      <w:marTop w:val="0"/>
      <w:marBottom w:val="0"/>
      <w:divBdr>
        <w:top w:val="none" w:sz="0" w:space="0" w:color="auto"/>
        <w:left w:val="none" w:sz="0" w:space="0" w:color="auto"/>
        <w:bottom w:val="none" w:sz="0" w:space="0" w:color="auto"/>
        <w:right w:val="none" w:sz="0" w:space="0" w:color="auto"/>
      </w:divBdr>
    </w:div>
    <w:div w:id="188718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bmconsult.com/articles/lab-test-creatinine-leve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tif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6DF39-DBB4-41D4-84E4-C950D3EA6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6105</Words>
  <Characters>34805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经伦 李</dc:creator>
  <cp:keywords/>
  <dc:description/>
  <cp:lastModifiedBy>Administrator</cp:lastModifiedBy>
  <cp:revision>2</cp:revision>
  <dcterms:created xsi:type="dcterms:W3CDTF">2021-12-11T02:47:00Z</dcterms:created>
  <dcterms:modified xsi:type="dcterms:W3CDTF">2021-12-11T02:47:00Z</dcterms:modified>
</cp:coreProperties>
</file>