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67D7" w14:textId="7F6C3EC3" w:rsidR="000B7A05" w:rsidRPr="00A83BD6" w:rsidRDefault="00A83BD6" w:rsidP="00A83BD6">
      <w:pPr>
        <w:spacing w:line="480" w:lineRule="auto"/>
        <w:jc w:val="both"/>
        <w:rPr>
          <w:ins w:id="0" w:author="Guo, Fuyu" w:date="2021-11-06T18:43:00Z"/>
          <w:b/>
          <w:bCs/>
          <w:i/>
          <w:iCs/>
          <w:rPrChange w:id="1" w:author="Guo, Fuyu" w:date="2021-11-06T19:02:00Z">
            <w:rPr>
              <w:ins w:id="2" w:author="Guo, Fuyu" w:date="2021-11-06T18:43:00Z"/>
            </w:rPr>
          </w:rPrChange>
        </w:rPr>
        <w:pPrChange w:id="3" w:author="Guo, Fuyu" w:date="2021-11-06T18:59:00Z">
          <w:pPr/>
        </w:pPrChange>
      </w:pPr>
      <w:bookmarkStart w:id="4" w:name="OLE_LINK23"/>
      <w:bookmarkStart w:id="5" w:name="OLE_LINK24"/>
      <w:bookmarkStart w:id="6" w:name="OLE_LINK3"/>
      <w:bookmarkStart w:id="7" w:name="OLE_LINK4"/>
      <w:bookmarkStart w:id="8" w:name="OLE_LINK5"/>
      <w:bookmarkStart w:id="9" w:name="OLE_LINK42"/>
      <w:bookmarkStart w:id="10" w:name="OLE_LINK43"/>
      <w:ins w:id="11" w:author="Guo, Fuyu" w:date="2021-11-06T18:55:00Z">
        <w:r w:rsidRPr="00A83BD6">
          <w:rPr>
            <w:b/>
            <w:bCs/>
            <w:i/>
            <w:iCs/>
          </w:rPr>
          <w:t xml:space="preserve">1. </w:t>
        </w:r>
      </w:ins>
      <w:ins w:id="12" w:author="Guo, Fuyu" w:date="2021-11-06T18:43:00Z">
        <w:r w:rsidR="000B7A05" w:rsidRPr="00A83BD6">
          <w:rPr>
            <w:b/>
            <w:bCs/>
            <w:i/>
            <w:iCs/>
            <w:rPrChange w:id="13" w:author="Guo, Fuyu" w:date="2021-11-06T19:02:00Z">
              <w:rPr/>
            </w:rPrChange>
          </w:rPr>
          <w:t>Background</w:t>
        </w:r>
      </w:ins>
    </w:p>
    <w:p w14:paraId="290D9C93" w14:textId="07DBB282" w:rsidR="00296D62" w:rsidRPr="00A83BD6" w:rsidDel="000B7A05" w:rsidRDefault="00296D62" w:rsidP="00A83BD6">
      <w:pPr>
        <w:spacing w:line="480" w:lineRule="auto"/>
        <w:jc w:val="both"/>
        <w:rPr>
          <w:del w:id="14" w:author="Guo, Fuyu" w:date="2021-11-06T18:43:00Z"/>
          <w:rPrChange w:id="15" w:author="Guo, Fuyu" w:date="2021-11-06T19:02:00Z">
            <w:rPr>
              <w:del w:id="16" w:author="Guo, Fuyu" w:date="2021-11-06T18:43:00Z"/>
            </w:rPr>
          </w:rPrChange>
        </w:rPr>
        <w:pPrChange w:id="17" w:author="Guo, Fuyu" w:date="2021-11-06T18:59:00Z">
          <w:pPr/>
        </w:pPrChange>
      </w:pPr>
      <w:r w:rsidRPr="00A83BD6">
        <w:rPr>
          <w:rPrChange w:id="18" w:author="Guo, Fuyu" w:date="2021-11-06T19:02:00Z">
            <w:rPr/>
          </w:rPrChange>
        </w:rPr>
        <w:t>Heart failure</w:t>
      </w:r>
      <w:bookmarkEnd w:id="4"/>
      <w:bookmarkEnd w:id="5"/>
      <w:ins w:id="19" w:author="Tayler99@163.com" w:date="2021-11-06T18:03:00Z">
        <w:r w:rsidR="002B5F0B" w:rsidRPr="00A83BD6">
          <w:rPr>
            <w:rPrChange w:id="20" w:author="Guo, Fuyu" w:date="2021-11-06T19:02:00Z">
              <w:rPr/>
            </w:rPrChange>
          </w:rPr>
          <w:t xml:space="preserve"> </w:t>
        </w:r>
      </w:ins>
      <w:r w:rsidRPr="00A83BD6">
        <w:rPr>
          <w:rPrChange w:id="21" w:author="Guo, Fuyu" w:date="2021-11-06T19:02:00Z">
            <w:rPr/>
          </w:rPrChange>
        </w:rPr>
        <w:t xml:space="preserve">(HF) is a serious </w:t>
      </w:r>
      <w:ins w:id="22" w:author="Tayler99@163.com" w:date="2021-11-06T18:04:00Z">
        <w:r w:rsidR="002B5F0B" w:rsidRPr="00A83BD6">
          <w:rPr>
            <w:rPrChange w:id="23" w:author="Guo, Fuyu" w:date="2021-11-06T19:02:00Z">
              <w:rPr/>
            </w:rPrChange>
          </w:rPr>
          <w:t xml:space="preserve">medical </w:t>
        </w:r>
      </w:ins>
      <w:r w:rsidRPr="00A83BD6">
        <w:rPr>
          <w:rPrChange w:id="24" w:author="Guo, Fuyu" w:date="2021-11-06T19:02:00Z">
            <w:rPr/>
          </w:rPrChange>
        </w:rPr>
        <w:t xml:space="preserve">condition that develops when </w:t>
      </w:r>
      <w:ins w:id="25" w:author="Tayler99@163.com" w:date="2021-11-06T18:05:00Z">
        <w:r w:rsidR="002B5F0B" w:rsidRPr="00A83BD6">
          <w:rPr>
            <w:rPrChange w:id="26" w:author="Guo, Fuyu" w:date="2021-11-06T19:02:00Z">
              <w:rPr/>
            </w:rPrChange>
          </w:rPr>
          <w:t xml:space="preserve">the </w:t>
        </w:r>
      </w:ins>
      <w:r w:rsidRPr="00A83BD6">
        <w:rPr>
          <w:rPrChange w:id="27" w:author="Guo, Fuyu" w:date="2021-11-06T19:02:00Z">
            <w:rPr/>
          </w:rPrChange>
        </w:rPr>
        <w:t>heart</w:t>
      </w:r>
      <w:del w:id="28" w:author="Tayler99@163.com" w:date="2021-11-06T18:05:00Z">
        <w:r w:rsidR="00BC2CAA" w:rsidRPr="00A83BD6" w:rsidDel="002B5F0B">
          <w:rPr>
            <w:rPrChange w:id="29" w:author="Guo, Fuyu" w:date="2021-11-06T19:02:00Z">
              <w:rPr/>
            </w:rPrChange>
          </w:rPr>
          <w:delText>s</w:delText>
        </w:r>
      </w:del>
      <w:r w:rsidR="00BC2CAA" w:rsidRPr="00A83BD6">
        <w:rPr>
          <w:rPrChange w:id="30" w:author="Guo, Fuyu" w:date="2021-11-06T19:02:00Z">
            <w:rPr/>
          </w:rPrChange>
        </w:rPr>
        <w:t xml:space="preserve"> </w:t>
      </w:r>
      <w:ins w:id="31" w:author="Tayler99@163.com" w:date="2021-11-06T18:05:00Z">
        <w:r w:rsidR="002B5F0B" w:rsidRPr="00A83BD6">
          <w:rPr>
            <w:rPrChange w:id="32" w:author="Guo, Fuyu" w:date="2021-11-06T19:02:00Z">
              <w:rPr/>
            </w:rPrChange>
          </w:rPr>
          <w:t>doesn’t</w:t>
        </w:r>
      </w:ins>
      <w:del w:id="33" w:author="Tayler99@163.com" w:date="2021-11-06T18:05:00Z">
        <w:r w:rsidRPr="00A83BD6" w:rsidDel="002B5F0B">
          <w:rPr>
            <w:rPrChange w:id="34" w:author="Guo, Fuyu" w:date="2021-11-06T19:02:00Z">
              <w:rPr/>
            </w:rPrChange>
          </w:rPr>
          <w:delText>don’t</w:delText>
        </w:r>
      </w:del>
      <w:r w:rsidRPr="00A83BD6">
        <w:rPr>
          <w:rPrChange w:id="35" w:author="Guo, Fuyu" w:date="2021-11-06T19:02:00Z">
            <w:rPr/>
          </w:rPrChange>
        </w:rPr>
        <w:t> pump enough blood</w:t>
      </w:r>
      <w:ins w:id="36" w:author="Guo, Fuyu" w:date="2021-11-06T18:44:00Z">
        <w:r w:rsidR="000B7A05" w:rsidRPr="00A83BD6">
          <w:rPr>
            <w:rPrChange w:id="37" w:author="Guo, Fuyu" w:date="2021-11-06T19:02:00Z">
              <w:rPr/>
            </w:rPrChange>
          </w:rPr>
          <w:t xml:space="preserve"> </w:t>
        </w:r>
      </w:ins>
      <w:del w:id="38" w:author="Guo, Fuyu" w:date="2021-11-06T18:44:00Z">
        <w:r w:rsidRPr="00A83BD6" w:rsidDel="000B7A05">
          <w:rPr>
            <w:rPrChange w:id="39" w:author="Guo, Fuyu" w:date="2021-11-06T19:02:00Z">
              <w:rPr/>
            </w:rPrChange>
          </w:rPr>
          <w:delText> </w:delText>
        </w:r>
      </w:del>
      <w:r w:rsidRPr="00A83BD6">
        <w:rPr>
          <w:rPrChange w:id="40" w:author="Guo, Fuyu" w:date="2021-11-06T19:02:00Z">
            <w:rPr/>
          </w:rPrChange>
        </w:rPr>
        <w:t xml:space="preserve">for </w:t>
      </w:r>
      <w:r w:rsidR="00664546" w:rsidRPr="00A83BD6">
        <w:rPr>
          <w:rPrChange w:id="41" w:author="Guo, Fuyu" w:date="2021-11-06T19:02:00Z">
            <w:rPr/>
          </w:rPrChange>
        </w:rPr>
        <w:t xml:space="preserve">the </w:t>
      </w:r>
      <w:r w:rsidRPr="00A83BD6">
        <w:rPr>
          <w:rPrChange w:id="42" w:author="Guo, Fuyu" w:date="2021-11-06T19:02:00Z">
            <w:rPr/>
          </w:rPrChange>
        </w:rPr>
        <w:t>whole body’s needs.</w:t>
      </w:r>
      <w:r w:rsidRPr="00A83BD6">
        <w:rPr>
          <w:shd w:val="clear" w:color="auto" w:fill="FFFFFF"/>
          <w:rPrChange w:id="43" w:author="Guo, Fuyu" w:date="2021-11-06T19:02:00Z">
            <w:rPr>
              <w:shd w:val="clear" w:color="auto" w:fill="FFFFFF"/>
            </w:rPr>
          </w:rPrChange>
        </w:rPr>
        <w:t xml:space="preserve"> </w:t>
      </w:r>
      <w:del w:id="44" w:author="Tayler99@163.com" w:date="2021-11-06T18:06:00Z">
        <w:r w:rsidRPr="00A83BD6" w:rsidDel="002B5F0B">
          <w:rPr>
            <w:shd w:val="clear" w:color="auto" w:fill="FFFFFF"/>
            <w:rPrChange w:id="45" w:author="Guo, Fuyu" w:date="2021-11-06T19:02:00Z">
              <w:rPr>
                <w:shd w:val="clear" w:color="auto" w:fill="FFFFFF"/>
              </w:rPr>
            </w:rPrChange>
          </w:rPr>
          <w:delText>Heart failure</w:delText>
        </w:r>
      </w:del>
      <w:ins w:id="46" w:author="Tayler99@163.com" w:date="2021-11-06T18:06:00Z">
        <w:r w:rsidR="002B5F0B" w:rsidRPr="00A83BD6">
          <w:rPr>
            <w:shd w:val="clear" w:color="auto" w:fill="FFFFFF"/>
            <w:rPrChange w:id="47" w:author="Guo, Fuyu" w:date="2021-11-06T19:02:00Z">
              <w:rPr>
                <w:shd w:val="clear" w:color="auto" w:fill="FFFFFF"/>
              </w:rPr>
            </w:rPrChange>
          </w:rPr>
          <w:t>HF</w:t>
        </w:r>
      </w:ins>
      <w:r w:rsidRPr="00A83BD6">
        <w:rPr>
          <w:shd w:val="clear" w:color="auto" w:fill="FFFFFF"/>
          <w:rPrChange w:id="48" w:author="Guo, Fuyu" w:date="2021-11-06T19:02:00Z">
            <w:rPr>
              <w:shd w:val="clear" w:color="auto" w:fill="FFFFFF"/>
            </w:rPr>
          </w:rPrChange>
        </w:rPr>
        <w:t xml:space="preserve"> is often caused by </w:t>
      </w:r>
      <w:del w:id="49" w:author="Tayler99@163.com" w:date="2021-11-06T18:06:00Z">
        <w:r w:rsidRPr="00A83BD6" w:rsidDel="002B5F0B">
          <w:rPr>
            <w:shd w:val="clear" w:color="auto" w:fill="FFFFFF"/>
            <w:rPrChange w:id="50" w:author="Guo, Fuyu" w:date="2021-11-06T19:02:00Z">
              <w:rPr>
                <w:shd w:val="clear" w:color="auto" w:fill="FFFFFF"/>
              </w:rPr>
            </w:rPrChange>
          </w:rPr>
          <w:delText xml:space="preserve">conditions </w:delText>
        </w:r>
      </w:del>
      <w:ins w:id="51" w:author="Tayler99@163.com" w:date="2021-11-06T18:06:00Z">
        <w:r w:rsidR="002B5F0B" w:rsidRPr="00A83BD6">
          <w:rPr>
            <w:shd w:val="clear" w:color="auto" w:fill="FFFFFF"/>
            <w:rPrChange w:id="52" w:author="Guo, Fuyu" w:date="2021-11-06T19:02:00Z">
              <w:rPr>
                <w:shd w:val="clear" w:color="auto" w:fill="FFFFFF"/>
              </w:rPr>
            </w:rPrChange>
          </w:rPr>
          <w:t xml:space="preserve">morbidities </w:t>
        </w:r>
      </w:ins>
      <w:r w:rsidRPr="00A83BD6">
        <w:rPr>
          <w:shd w:val="clear" w:color="auto" w:fill="FFFFFF"/>
          <w:rPrChange w:id="53" w:author="Guo, Fuyu" w:date="2021-11-06T19:02:00Z">
            <w:rPr>
              <w:shd w:val="clear" w:color="auto" w:fill="FFFFFF"/>
            </w:rPr>
          </w:rPrChange>
        </w:rPr>
        <w:t xml:space="preserve">that damage the heart like coronary heart disease, diabetes, </w:t>
      </w:r>
      <w:ins w:id="54" w:author="Tayler99@163.com" w:date="2021-11-06T18:05:00Z">
        <w:r w:rsidR="002B5F0B" w:rsidRPr="00A83BD6">
          <w:rPr>
            <w:shd w:val="clear" w:color="auto" w:fill="FFFFFF"/>
            <w:rPrChange w:id="55" w:author="Guo, Fuyu" w:date="2021-11-06T19:02:00Z">
              <w:rPr>
                <w:shd w:val="clear" w:color="auto" w:fill="FFFFFF"/>
              </w:rPr>
            </w:rPrChange>
          </w:rPr>
          <w:t xml:space="preserve">and </w:t>
        </w:r>
      </w:ins>
      <w:r w:rsidRPr="00A83BD6">
        <w:rPr>
          <w:shd w:val="clear" w:color="auto" w:fill="FFFFFF"/>
          <w:rPrChange w:id="56" w:author="Guo, Fuyu" w:date="2021-11-06T19:02:00Z">
            <w:rPr>
              <w:shd w:val="clear" w:color="auto" w:fill="FFFFFF"/>
            </w:rPr>
          </w:rPrChange>
        </w:rPr>
        <w:t xml:space="preserve">high blood pressure. </w:t>
      </w:r>
    </w:p>
    <w:p w14:paraId="0A3C854D" w14:textId="2CB01E11" w:rsidR="00102B62" w:rsidRPr="00A83BD6" w:rsidRDefault="00296D62" w:rsidP="00A83BD6">
      <w:pPr>
        <w:spacing w:line="480" w:lineRule="auto"/>
        <w:jc w:val="both"/>
        <w:rPr>
          <w:vertAlign w:val="superscript"/>
          <w:rPrChange w:id="57" w:author="Guo, Fuyu" w:date="2021-11-06T19:02:00Z">
            <w:rPr>
              <w:vertAlign w:val="superscript"/>
            </w:rPr>
          </w:rPrChange>
        </w:rPr>
        <w:pPrChange w:id="58" w:author="Guo, Fuyu" w:date="2021-11-06T18:59:00Z">
          <w:pPr/>
        </w:pPrChange>
      </w:pPr>
      <w:del w:id="59" w:author="Guo, Fuyu" w:date="2021-11-06T18:43:00Z">
        <w:r w:rsidRPr="00A83BD6" w:rsidDel="000B7A05">
          <w:rPr>
            <w:rPrChange w:id="60" w:author="Guo, Fuyu" w:date="2021-11-06T19:02:00Z">
              <w:rPr/>
            </w:rPrChange>
          </w:rPr>
          <w:delText xml:space="preserve"> </w:delText>
        </w:r>
      </w:del>
      <w:r w:rsidRPr="00A83BD6">
        <w:rPr>
          <w:rPrChange w:id="61" w:author="Guo, Fuyu" w:date="2021-11-06T19:02:00Z">
            <w:rPr/>
          </w:rPrChange>
        </w:rPr>
        <w:t xml:space="preserve">As a serious condition requiring medical care and treatment, </w:t>
      </w:r>
      <w:bookmarkStart w:id="62" w:name="OLE_LINK8"/>
      <w:bookmarkStart w:id="63" w:name="OLE_LINK9"/>
      <w:bookmarkEnd w:id="6"/>
      <w:bookmarkEnd w:id="7"/>
      <w:bookmarkEnd w:id="8"/>
      <w:r w:rsidRPr="00A83BD6">
        <w:rPr>
          <w:rPrChange w:id="64" w:author="Guo, Fuyu" w:date="2021-11-06T19:02:00Z">
            <w:rPr/>
          </w:rPrChange>
        </w:rPr>
        <w:t xml:space="preserve">HF </w:t>
      </w:r>
      <w:del w:id="65" w:author="Tayler99@163.com" w:date="2021-11-06T18:07:00Z">
        <w:r w:rsidRPr="00A83BD6" w:rsidDel="002B5F0B">
          <w:rPr>
            <w:rPrChange w:id="66" w:author="Guo, Fuyu" w:date="2021-11-06T19:02:00Z">
              <w:rPr/>
            </w:rPrChange>
          </w:rPr>
          <w:delText>is affecting</w:delText>
        </w:r>
      </w:del>
      <w:ins w:id="67" w:author="Tayler99@163.com" w:date="2021-11-06T18:07:00Z">
        <w:r w:rsidR="002B5F0B" w:rsidRPr="00A83BD6">
          <w:rPr>
            <w:rPrChange w:id="68" w:author="Guo, Fuyu" w:date="2021-11-06T19:02:00Z">
              <w:rPr/>
            </w:rPrChange>
          </w:rPr>
          <w:t>affects</w:t>
        </w:r>
      </w:ins>
      <w:r w:rsidRPr="00A83BD6">
        <w:rPr>
          <w:rPrChange w:id="69" w:author="Guo, Fuyu" w:date="2021-11-06T19:02:00Z">
            <w:rPr/>
          </w:rPrChange>
        </w:rPr>
        <w:t xml:space="preserve"> more than 6 million patients and their families in the United States, </w:t>
      </w:r>
      <w:bookmarkEnd w:id="62"/>
      <w:bookmarkEnd w:id="63"/>
      <w:r w:rsidRPr="00A83BD6">
        <w:rPr>
          <w:rPrChange w:id="70" w:author="Guo, Fuyu" w:date="2021-11-06T19:02:00Z">
            <w:rPr/>
          </w:rPrChange>
        </w:rPr>
        <w:t>which brings a high public health cost</w:t>
      </w:r>
      <w:r w:rsidR="00102B62" w:rsidRPr="00A83BD6">
        <w:rPr>
          <w:rPrChange w:id="71" w:author="Guo, Fuyu" w:date="2021-11-06T19:02:00Z">
            <w:rPr/>
          </w:rPrChange>
        </w:rPr>
        <w:t xml:space="preserve"> and burden.</w:t>
      </w:r>
      <w:r w:rsidR="00102B62" w:rsidRPr="00A83BD6">
        <w:rPr>
          <w:vertAlign w:val="superscript"/>
          <w:rPrChange w:id="72" w:author="Guo, Fuyu" w:date="2021-11-06T19:02:00Z">
            <w:rPr>
              <w:vertAlign w:val="superscript"/>
            </w:rPr>
          </w:rPrChange>
        </w:rPr>
        <w:t>[</w:t>
      </w:r>
      <w:r w:rsidR="004B4E4E" w:rsidRPr="00A83BD6">
        <w:rPr>
          <w:vertAlign w:val="superscript"/>
          <w:rPrChange w:id="73" w:author="Guo, Fuyu" w:date="2021-11-06T19:02:00Z">
            <w:rPr>
              <w:vertAlign w:val="superscript"/>
            </w:rPr>
          </w:rPrChange>
        </w:rPr>
        <w:t>1]</w:t>
      </w:r>
    </w:p>
    <w:p w14:paraId="4ED2A2E7" w14:textId="3DF1AEC9" w:rsidR="007E7CF6" w:rsidRPr="00A83BD6" w:rsidRDefault="00102B62" w:rsidP="00A83BD6">
      <w:pPr>
        <w:spacing w:line="480" w:lineRule="auto"/>
        <w:jc w:val="both"/>
        <w:rPr>
          <w:rPrChange w:id="74" w:author="Guo, Fuyu" w:date="2021-11-06T19:02:00Z">
            <w:rPr>
              <w:vertAlign w:val="superscript"/>
            </w:rPr>
          </w:rPrChange>
        </w:rPr>
        <w:pPrChange w:id="75" w:author="Guo, Fuyu" w:date="2021-11-06T18:59:00Z">
          <w:pPr/>
        </w:pPrChange>
      </w:pPr>
      <w:del w:id="76" w:author="Guo, Fuyu" w:date="2021-11-06T18:44:00Z">
        <w:r w:rsidRPr="00A83BD6" w:rsidDel="000B7A05">
          <w:rPr>
            <w:highlight w:val="yellow"/>
            <w:shd w:val="clear" w:color="auto" w:fill="FFFFFF"/>
            <w:rPrChange w:id="77" w:author="Guo, Fuyu" w:date="2021-11-06T19:02:00Z">
              <w:rPr>
                <w:shd w:val="clear" w:color="auto" w:fill="FFFFFF"/>
              </w:rPr>
            </w:rPrChange>
          </w:rPr>
          <w:delText>A common complication</w:delText>
        </w:r>
        <w:r w:rsidRPr="00A83BD6" w:rsidDel="000B7A05">
          <w:rPr>
            <w:highlight w:val="yellow"/>
            <w:rPrChange w:id="78" w:author="Guo, Fuyu" w:date="2021-11-06T19:02:00Z">
              <w:rPr/>
            </w:rPrChange>
          </w:rPr>
          <w:delText xml:space="preserve"> of </w:delText>
        </w:r>
        <w:r w:rsidRPr="00A83BD6" w:rsidDel="000B7A05">
          <w:rPr>
            <w:highlight w:val="yellow"/>
            <w:shd w:val="clear" w:color="auto" w:fill="FFFFFF"/>
            <w:rPrChange w:id="79" w:author="Guo, Fuyu" w:date="2021-11-06T19:02:00Z">
              <w:rPr>
                <w:shd w:val="clear" w:color="auto" w:fill="FFFFFF"/>
              </w:rPr>
            </w:rPrChange>
          </w:rPr>
          <w:delText>heart failure</w:delText>
        </w:r>
      </w:del>
      <w:ins w:id="80" w:author="Tayler99@163.com" w:date="2021-11-06T18:07:00Z">
        <w:del w:id="81" w:author="Guo, Fuyu" w:date="2021-11-06T18:44:00Z">
          <w:r w:rsidR="002B5F0B" w:rsidRPr="00A83BD6" w:rsidDel="000B7A05">
            <w:rPr>
              <w:highlight w:val="yellow"/>
              <w:shd w:val="clear" w:color="auto" w:fill="FFFFFF"/>
              <w:rPrChange w:id="82" w:author="Guo, Fuyu" w:date="2021-11-06T19:02:00Z">
                <w:rPr>
                  <w:shd w:val="clear" w:color="auto" w:fill="FFFFFF"/>
                </w:rPr>
              </w:rPrChange>
            </w:rPr>
            <w:delText>HF</w:delText>
          </w:r>
        </w:del>
      </w:ins>
      <w:del w:id="83" w:author="Guo, Fuyu" w:date="2021-11-06T18:44:00Z">
        <w:r w:rsidRPr="00A83BD6" w:rsidDel="000B7A05">
          <w:rPr>
            <w:highlight w:val="yellow"/>
            <w:shd w:val="clear" w:color="auto" w:fill="FFFFFF"/>
            <w:rPrChange w:id="84" w:author="Guo, Fuyu" w:date="2021-11-06T19:02:00Z">
              <w:rPr>
                <w:shd w:val="clear" w:color="auto" w:fill="FFFFFF"/>
              </w:rPr>
            </w:rPrChange>
          </w:rPr>
          <w:delText xml:space="preserve"> is </w:delText>
        </w:r>
      </w:del>
      <w:bookmarkStart w:id="85" w:name="OLE_LINK21"/>
      <w:bookmarkStart w:id="86" w:name="OLE_LINK22"/>
      <w:ins w:id="87" w:author="Guo, Fuyu" w:date="2021-11-06T18:44:00Z">
        <w:r w:rsidR="000B7A05" w:rsidRPr="00A83BD6">
          <w:rPr>
            <w:rFonts w:eastAsia="SimSun"/>
            <w:highlight w:val="yellow"/>
            <w:shd w:val="clear" w:color="auto" w:fill="FFFFFF"/>
            <w:rPrChange w:id="88" w:author="Guo, Fuyu" w:date="2021-11-06T19:02:00Z">
              <w:rPr>
                <w:rFonts w:eastAsia="SimSun"/>
                <w:color w:val="000000"/>
                <w:shd w:val="clear" w:color="auto" w:fill="FFFFFF"/>
              </w:rPr>
            </w:rPrChange>
          </w:rPr>
          <w:t>R</w:t>
        </w:r>
      </w:ins>
      <w:del w:id="89" w:author="Guo, Fuyu" w:date="2021-11-06T18:44:00Z">
        <w:r w:rsidRPr="00A83BD6" w:rsidDel="000B7A05">
          <w:rPr>
            <w:rFonts w:eastAsia="SimSun"/>
            <w:highlight w:val="yellow"/>
            <w:shd w:val="clear" w:color="auto" w:fill="FFFFFF"/>
            <w:rPrChange w:id="90" w:author="Guo, Fuyu" w:date="2021-11-06T19:02:00Z">
              <w:rPr>
                <w:rFonts w:eastAsia="SimSun"/>
                <w:color w:val="000000"/>
                <w:shd w:val="clear" w:color="auto" w:fill="FFFFFF"/>
              </w:rPr>
            </w:rPrChange>
          </w:rPr>
          <w:delText>r</w:delText>
        </w:r>
      </w:del>
      <w:r w:rsidRPr="00A83BD6">
        <w:rPr>
          <w:rFonts w:eastAsia="SimSun"/>
          <w:highlight w:val="yellow"/>
          <w:shd w:val="clear" w:color="auto" w:fill="FFFFFF"/>
          <w:rPrChange w:id="91" w:author="Guo, Fuyu" w:date="2021-11-06T19:02:00Z">
            <w:rPr>
              <w:rFonts w:eastAsia="SimSun"/>
              <w:color w:val="000000"/>
              <w:shd w:val="clear" w:color="auto" w:fill="FFFFFF"/>
            </w:rPr>
          </w:rPrChange>
        </w:rPr>
        <w:t>enal dysfunction</w:t>
      </w:r>
      <w:bookmarkEnd w:id="85"/>
      <w:bookmarkEnd w:id="86"/>
      <w:ins w:id="92" w:author="Guo, Fuyu" w:date="2021-11-06T18:44:00Z">
        <w:r w:rsidR="000B7A05" w:rsidRPr="00A83BD6">
          <w:rPr>
            <w:rFonts w:eastAsia="SimSun"/>
            <w:highlight w:val="yellow"/>
            <w:shd w:val="clear" w:color="auto" w:fill="FFFFFF"/>
            <w:rPrChange w:id="93" w:author="Guo, Fuyu" w:date="2021-11-06T19:02:00Z">
              <w:rPr>
                <w:rFonts w:eastAsia="SimSun"/>
                <w:color w:val="000000"/>
                <w:shd w:val="clear" w:color="auto" w:fill="FFFFFF"/>
              </w:rPr>
            </w:rPrChange>
          </w:rPr>
          <w:t xml:space="preserve"> is a </w:t>
        </w:r>
        <w:r w:rsidR="000B7A05" w:rsidRPr="00A83BD6">
          <w:rPr>
            <w:highlight w:val="yellow"/>
            <w:shd w:val="clear" w:color="auto" w:fill="FFFFFF"/>
            <w:rPrChange w:id="94" w:author="Guo, Fuyu" w:date="2021-11-06T19:02:00Z">
              <w:rPr>
                <w:shd w:val="clear" w:color="auto" w:fill="FFFFFF"/>
              </w:rPr>
            </w:rPrChange>
          </w:rPr>
          <w:t>common complication</w:t>
        </w:r>
        <w:r w:rsidR="000B7A05" w:rsidRPr="00A83BD6">
          <w:rPr>
            <w:highlight w:val="yellow"/>
            <w:rPrChange w:id="95" w:author="Guo, Fuyu" w:date="2021-11-06T19:02:00Z">
              <w:rPr/>
            </w:rPrChange>
          </w:rPr>
          <w:t xml:space="preserve"> of </w:t>
        </w:r>
        <w:r w:rsidR="000B7A05" w:rsidRPr="00A83BD6">
          <w:rPr>
            <w:highlight w:val="yellow"/>
            <w:shd w:val="clear" w:color="auto" w:fill="FFFFFF"/>
            <w:rPrChange w:id="96" w:author="Guo, Fuyu" w:date="2021-11-06T19:02:00Z">
              <w:rPr>
                <w:shd w:val="clear" w:color="auto" w:fill="FFFFFF"/>
              </w:rPr>
            </w:rPrChange>
          </w:rPr>
          <w:t>HF</w:t>
        </w:r>
        <w:r w:rsidR="000B7A05" w:rsidRPr="00A83BD6">
          <w:rPr>
            <w:highlight w:val="yellow"/>
            <w:shd w:val="clear" w:color="auto" w:fill="FFFFFF"/>
            <w:rPrChange w:id="97" w:author="Guo, Fuyu" w:date="2021-11-06T19:02:00Z">
              <w:rPr>
                <w:shd w:val="clear" w:color="auto" w:fill="FFFFFF"/>
              </w:rPr>
            </w:rPrChange>
          </w:rPr>
          <w:t>, which can lead to mortalities.</w:t>
        </w:r>
      </w:ins>
      <w:del w:id="98" w:author="Guo, Fuyu" w:date="2021-11-06T18:44:00Z">
        <w:r w:rsidRPr="00A83BD6" w:rsidDel="000B7A05">
          <w:rPr>
            <w:rFonts w:eastAsia="SimSun"/>
            <w:highlight w:val="yellow"/>
            <w:shd w:val="clear" w:color="auto" w:fill="FFFFFF"/>
            <w:rPrChange w:id="99" w:author="Guo, Fuyu" w:date="2021-11-06T19:02:00Z">
              <w:rPr>
                <w:rFonts w:eastAsia="SimSun"/>
                <w:color w:val="000000"/>
                <w:shd w:val="clear" w:color="auto" w:fill="FFFFFF"/>
              </w:rPr>
            </w:rPrChange>
          </w:rPr>
          <w:delText>.</w:delText>
        </w:r>
      </w:del>
      <w:r w:rsidRPr="00A83BD6">
        <w:rPr>
          <w:rFonts w:eastAsia="SimSun"/>
          <w:shd w:val="clear" w:color="auto" w:fill="FFFFFF"/>
          <w:rPrChange w:id="100" w:author="Guo, Fuyu" w:date="2021-11-06T19:02:00Z">
            <w:rPr>
              <w:rFonts w:eastAsia="SimSun"/>
              <w:color w:val="000000"/>
              <w:shd w:val="clear" w:color="auto" w:fill="FFFFFF"/>
            </w:rPr>
          </w:rPrChange>
        </w:rPr>
        <w:t xml:space="preserve"> </w:t>
      </w:r>
      <w:bookmarkStart w:id="101" w:name="OLE_LINK10"/>
      <w:bookmarkStart w:id="102" w:name="OLE_LINK11"/>
      <w:del w:id="103" w:author="Tayler99@163.com" w:date="2021-11-06T18:09:00Z">
        <w:r w:rsidR="007E7CF6" w:rsidRPr="00A83BD6" w:rsidDel="002B5F0B">
          <w:rPr>
            <w:shd w:val="clear" w:color="auto" w:fill="FFFFFF"/>
            <w:rPrChange w:id="104" w:author="Guo, Fuyu" w:date="2021-11-06T19:02:00Z">
              <w:rPr>
                <w:shd w:val="clear" w:color="auto" w:fill="FFFFFF"/>
              </w:rPr>
            </w:rPrChange>
          </w:rPr>
          <w:delText>Generally speaking, t</w:delText>
        </w:r>
      </w:del>
      <w:ins w:id="105" w:author="Tayler99@163.com" w:date="2021-11-06T18:09:00Z">
        <w:r w:rsidR="002B5F0B" w:rsidRPr="00A83BD6">
          <w:rPr>
            <w:shd w:val="clear" w:color="auto" w:fill="FFFFFF"/>
            <w:rPrChange w:id="106" w:author="Guo, Fuyu" w:date="2021-11-06T19:02:00Z">
              <w:rPr>
                <w:shd w:val="clear" w:color="auto" w:fill="FFFFFF"/>
              </w:rPr>
            </w:rPrChange>
          </w:rPr>
          <w:t>T</w:t>
        </w:r>
      </w:ins>
      <w:r w:rsidR="007E7CF6" w:rsidRPr="00A83BD6">
        <w:rPr>
          <w:shd w:val="clear" w:color="auto" w:fill="FFFFFF"/>
          <w:rPrChange w:id="107" w:author="Guo, Fuyu" w:date="2021-11-06T19:02:00Z">
            <w:rPr>
              <w:shd w:val="clear" w:color="auto" w:fill="FFFFFF"/>
            </w:rPr>
          </w:rPrChange>
        </w:rPr>
        <w:t xml:space="preserve">he </w:t>
      </w:r>
      <w:r w:rsidR="007E7CF6" w:rsidRPr="00A83BD6">
        <w:rPr>
          <w:shd w:val="clear" w:color="auto" w:fill="FFFFFF"/>
          <w:rPrChange w:id="108" w:author="Guo, Fuyu" w:date="2021-11-06T19:02:00Z">
            <w:rPr>
              <w:color w:val="2A2A2A"/>
              <w:shd w:val="clear" w:color="auto" w:fill="FFFFFF"/>
            </w:rPr>
          </w:rPrChange>
        </w:rPr>
        <w:t>reduced cardiac output and the consequently renal under-perfusion</w:t>
      </w:r>
      <w:r w:rsidR="007E7CF6" w:rsidRPr="00A83BD6">
        <w:rPr>
          <w:rPrChange w:id="109" w:author="Guo, Fuyu" w:date="2021-11-06T19:02:00Z">
            <w:rPr/>
          </w:rPrChange>
        </w:rPr>
        <w:t xml:space="preserve"> </w:t>
      </w:r>
      <w:r w:rsidR="007E7CF6" w:rsidRPr="00A83BD6">
        <w:rPr>
          <w:shd w:val="clear" w:color="auto" w:fill="FFFFFF"/>
          <w:rPrChange w:id="110" w:author="Guo, Fuyu" w:date="2021-11-06T19:02:00Z">
            <w:rPr>
              <w:color w:val="2A2A2A"/>
              <w:shd w:val="clear" w:color="auto" w:fill="FFFFFF"/>
            </w:rPr>
          </w:rPrChange>
        </w:rPr>
        <w:t xml:space="preserve">is the main pathophysiology cause of </w:t>
      </w:r>
      <w:del w:id="111" w:author="Tayler99@163.com" w:date="2021-11-06T18:09:00Z">
        <w:r w:rsidR="007E7CF6" w:rsidRPr="00A83BD6" w:rsidDel="002B5F0B">
          <w:rPr>
            <w:shd w:val="clear" w:color="auto" w:fill="FFFFFF"/>
            <w:rPrChange w:id="112" w:author="Guo, Fuyu" w:date="2021-11-06T19:02:00Z">
              <w:rPr>
                <w:color w:val="2A2A2A"/>
                <w:shd w:val="clear" w:color="auto" w:fill="FFFFFF"/>
              </w:rPr>
            </w:rPrChange>
          </w:rPr>
          <w:delText xml:space="preserve"> </w:delText>
        </w:r>
      </w:del>
      <w:r w:rsidR="007E7CF6" w:rsidRPr="00A83BD6">
        <w:rPr>
          <w:rFonts w:eastAsia="SimSun"/>
          <w:shd w:val="clear" w:color="auto" w:fill="FFFFFF"/>
          <w:rPrChange w:id="113" w:author="Guo, Fuyu" w:date="2021-11-06T19:02:00Z">
            <w:rPr>
              <w:rFonts w:eastAsia="SimSun"/>
              <w:color w:val="000000"/>
              <w:shd w:val="clear" w:color="auto" w:fill="FFFFFF"/>
            </w:rPr>
          </w:rPrChange>
        </w:rPr>
        <w:t>renal dysfunction</w:t>
      </w:r>
      <w:r w:rsidR="007E7CF6" w:rsidRPr="00A83BD6">
        <w:rPr>
          <w:shd w:val="clear" w:color="auto" w:fill="FFFFFF"/>
          <w:rPrChange w:id="114" w:author="Guo, Fuyu" w:date="2021-11-06T19:02:00Z">
            <w:rPr>
              <w:color w:val="2A2A2A"/>
              <w:shd w:val="clear" w:color="auto" w:fill="FFFFFF"/>
            </w:rPr>
          </w:rPrChange>
        </w:rPr>
        <w:t xml:space="preserve"> because </w:t>
      </w:r>
      <w:ins w:id="115" w:author="Guo, Fuyu" w:date="2021-11-06T18:45:00Z">
        <w:r w:rsidR="000B7A05" w:rsidRPr="00A83BD6">
          <w:rPr>
            <w:shd w:val="clear" w:color="auto" w:fill="FFFFFF"/>
            <w:rPrChange w:id="116" w:author="Guo, Fuyu" w:date="2021-11-06T19:02:00Z">
              <w:rPr>
                <w:color w:val="2A2A2A"/>
                <w:shd w:val="clear" w:color="auto" w:fill="FFFFFF"/>
              </w:rPr>
            </w:rPrChange>
          </w:rPr>
          <w:t xml:space="preserve">of the </w:t>
        </w:r>
      </w:ins>
      <w:del w:id="117" w:author="Guo, Fuyu" w:date="2021-11-06T18:44:00Z">
        <w:r w:rsidR="007E7CF6" w:rsidRPr="00A83BD6" w:rsidDel="000B7A05">
          <w:rPr>
            <w:shd w:val="clear" w:color="auto" w:fill="FFFFFF"/>
            <w:rPrChange w:id="118" w:author="Guo, Fuyu" w:date="2021-11-06T19:02:00Z">
              <w:rPr>
                <w:color w:val="2A2A2A"/>
                <w:shd w:val="clear" w:color="auto" w:fill="FFFFFF"/>
              </w:rPr>
            </w:rPrChange>
          </w:rPr>
          <w:delText xml:space="preserve">it leads to </w:delText>
        </w:r>
      </w:del>
      <w:r w:rsidR="007E7CF6" w:rsidRPr="00A83BD6">
        <w:rPr>
          <w:shd w:val="clear" w:color="auto" w:fill="FFFFFF"/>
          <w:rPrChange w:id="119" w:author="Guo, Fuyu" w:date="2021-11-06T19:02:00Z">
            <w:rPr>
              <w:color w:val="2A2A2A"/>
              <w:shd w:val="clear" w:color="auto" w:fill="FFFFFF"/>
            </w:rPr>
          </w:rPrChange>
        </w:rPr>
        <w:t>low renal blood flow and increased renal venous pressure.</w:t>
      </w:r>
      <w:r w:rsidR="007E7CF6" w:rsidRPr="00A83BD6">
        <w:rPr>
          <w:shd w:val="clear" w:color="auto" w:fill="FFFFFF"/>
          <w:vertAlign w:val="superscript"/>
          <w:rPrChange w:id="120" w:author="Guo, Fuyu" w:date="2021-11-06T19:02:00Z">
            <w:rPr>
              <w:color w:val="2A2A2A"/>
              <w:shd w:val="clear" w:color="auto" w:fill="FFFFFF"/>
              <w:vertAlign w:val="superscript"/>
            </w:rPr>
          </w:rPrChange>
        </w:rPr>
        <w:fldChar w:fldCharType="begin"/>
      </w:r>
      <w:r w:rsidR="00105BCE" w:rsidRPr="00A83BD6">
        <w:rPr>
          <w:shd w:val="clear" w:color="auto" w:fill="FFFFFF"/>
          <w:vertAlign w:val="superscript"/>
          <w:rPrChange w:id="121" w:author="Guo, Fuyu" w:date="2021-11-06T19:02:00Z">
            <w:rPr>
              <w:color w:val="2A2A2A"/>
              <w:shd w:val="clear" w:color="auto" w:fill="FFFFFF"/>
              <w:vertAlign w:val="superscript"/>
            </w:rPr>
          </w:rPrChange>
        </w:rPr>
        <w:instrText xml:space="preserve"> ADDIN EN.CITE &lt;EndNote&gt;&lt;Cite&gt;&lt;Author&gt;Núñez&lt;/Author&gt;&lt;Year&gt;2017&lt;/Year&gt;&lt;RecNum&gt;2&lt;/RecNum&gt;&lt;DisplayText&gt;[1]&lt;/DisplayText&gt;&lt;record&gt;&lt;rec-number&gt;2&lt;/rec-number&gt;&lt;foreign-keys&gt;&lt;key app="EN" db-id="prwss0exoxswvmewftnvrst0rwzfzfzdw9p9" timestamp="1633751036"&gt;2&lt;/key&gt;&lt;/foreign-keys&gt;&lt;ref-type name="Journal Article"&gt;17&lt;/ref-type&gt;&lt;contributors&gt;&lt;authors&gt;&lt;author&gt;Núñez, Julio&lt;/author&gt;&lt;author&gt;Garcia, Sergio&lt;/author&gt;&lt;author&gt;Núñez, Eduardo&lt;/author&gt;&lt;author&gt;Bonanad, Clara&lt;/author&gt;&lt;author&gt;Bodí, Vicent&lt;/author&gt;&lt;author&gt;Miñana, Gema&lt;/author&gt;&lt;author&gt;Santas, Enrique&lt;/author&gt;&lt;author&gt;Escribano, David&lt;/author&gt;&lt;author&gt;Bayes-Genis, Antonio&lt;/author&gt;&lt;author&gt;Pascual-Figal, Domingo&lt;/author&gt;&lt;author&gt;Chorro, Francisco J&lt;/author&gt;&lt;author&gt;Sanchis, Juan&lt;/author&gt;&lt;/authors&gt;&lt;/contributors&gt;&lt;titles&gt;&lt;title&gt;Early serum creatinine changes and outcomes in patients admitted for acute heart failure: the cardio-renal syndrome revisited&lt;/title&gt;&lt;secondary-title&gt;European Heart Journal. Acute Cardiovascular Care&lt;/secondary-title&gt;&lt;/titles&gt;&lt;periodical&gt;&lt;full-title&gt;European Heart Journal. Acute Cardiovascular Care&lt;/full-title&gt;&lt;/periodical&gt;&lt;pages&gt;430-440&lt;/pages&gt;&lt;volume&gt;6&lt;/volume&gt;&lt;number&gt;5&lt;/number&gt;&lt;dates&gt;&lt;year&gt;2017&lt;/year&gt;&lt;/dates&gt;&lt;isbn&gt;2048-8726&lt;/isbn&gt;&lt;urls&gt;&lt;related-urls&gt;&lt;url&gt;https://doi.org/10.1177/2048872614540094&lt;/url&gt;&lt;/related-urls&gt;&lt;/urls&gt;&lt;electronic-resource-num&gt;10.1177/2048872614540094&lt;/electronic-resource-num&gt;&lt;access-date&gt;10/9/2021&lt;/access-date&gt;&lt;/record&gt;&lt;/Cite&gt;&lt;/EndNote&gt;</w:instrText>
      </w:r>
      <w:r w:rsidR="007E7CF6" w:rsidRPr="00A83BD6">
        <w:rPr>
          <w:shd w:val="clear" w:color="auto" w:fill="FFFFFF"/>
          <w:vertAlign w:val="superscript"/>
          <w:rPrChange w:id="122" w:author="Guo, Fuyu" w:date="2021-11-06T19:02:00Z">
            <w:rPr>
              <w:color w:val="2A2A2A"/>
              <w:shd w:val="clear" w:color="auto" w:fill="FFFFFF"/>
              <w:vertAlign w:val="superscript"/>
            </w:rPr>
          </w:rPrChange>
        </w:rPr>
        <w:fldChar w:fldCharType="separate"/>
      </w:r>
      <w:r w:rsidR="00105BCE" w:rsidRPr="00A83BD6">
        <w:rPr>
          <w:noProof/>
          <w:shd w:val="clear" w:color="auto" w:fill="FFFFFF"/>
          <w:vertAlign w:val="superscript"/>
          <w:rPrChange w:id="123" w:author="Guo, Fuyu" w:date="2021-11-06T19:02:00Z">
            <w:rPr>
              <w:noProof/>
              <w:color w:val="2A2A2A"/>
              <w:shd w:val="clear" w:color="auto" w:fill="FFFFFF"/>
              <w:vertAlign w:val="superscript"/>
            </w:rPr>
          </w:rPrChange>
        </w:rPr>
        <w:t>[1]</w:t>
      </w:r>
      <w:r w:rsidR="007E7CF6" w:rsidRPr="00A83BD6">
        <w:rPr>
          <w:shd w:val="clear" w:color="auto" w:fill="FFFFFF"/>
          <w:vertAlign w:val="superscript"/>
          <w:rPrChange w:id="124" w:author="Guo, Fuyu" w:date="2021-11-06T19:02:00Z">
            <w:rPr>
              <w:color w:val="2A2A2A"/>
              <w:shd w:val="clear" w:color="auto" w:fill="FFFFFF"/>
              <w:vertAlign w:val="superscript"/>
            </w:rPr>
          </w:rPrChange>
        </w:rPr>
        <w:fldChar w:fldCharType="end"/>
      </w:r>
      <w:r w:rsidR="007E7CF6" w:rsidRPr="00A83BD6">
        <w:rPr>
          <w:shd w:val="clear" w:color="auto" w:fill="FFFFFF"/>
          <w:rPrChange w:id="125" w:author="Guo, Fuyu" w:date="2021-11-06T19:02:00Z">
            <w:rPr>
              <w:color w:val="2A2A2A"/>
              <w:shd w:val="clear" w:color="auto" w:fill="FFFFFF"/>
            </w:rPr>
          </w:rPrChange>
        </w:rPr>
        <w:t xml:space="preserve"> </w:t>
      </w:r>
      <w:bookmarkEnd w:id="101"/>
      <w:bookmarkEnd w:id="102"/>
      <w:r w:rsidR="007E7CF6" w:rsidRPr="00A83BD6">
        <w:rPr>
          <w:shd w:val="clear" w:color="auto" w:fill="FFFFFF"/>
          <w:rPrChange w:id="126" w:author="Guo, Fuyu" w:date="2021-11-06T19:02:00Z">
            <w:rPr>
              <w:color w:val="2A2A2A"/>
              <w:shd w:val="clear" w:color="auto" w:fill="FFFFFF"/>
            </w:rPr>
          </w:rPrChange>
        </w:rPr>
        <w:t xml:space="preserve">Besides, </w:t>
      </w:r>
      <w:del w:id="127" w:author="Tayler99@163.com" w:date="2021-11-06T18:10:00Z">
        <w:r w:rsidR="007E7CF6" w:rsidRPr="00A83BD6" w:rsidDel="002B5F0B">
          <w:rPr>
            <w:shd w:val="clear" w:color="auto" w:fill="FFFFFF"/>
            <w:rPrChange w:id="128" w:author="Guo, Fuyu" w:date="2021-11-06T19:02:00Z">
              <w:rPr>
                <w:color w:val="2A2A2A"/>
                <w:shd w:val="clear" w:color="auto" w:fill="FFFFFF"/>
              </w:rPr>
            </w:rPrChange>
          </w:rPr>
          <w:delText xml:space="preserve"> </w:delText>
        </w:r>
      </w:del>
      <w:r w:rsidR="007E7CF6" w:rsidRPr="00A83BD6">
        <w:rPr>
          <w:shd w:val="clear" w:color="auto" w:fill="FFFFFF"/>
          <w:rPrChange w:id="129" w:author="Guo, Fuyu" w:date="2021-11-06T19:02:00Z">
            <w:rPr>
              <w:color w:val="2A2A2A"/>
              <w:shd w:val="clear" w:color="auto" w:fill="FFFFFF"/>
            </w:rPr>
          </w:rPrChange>
        </w:rPr>
        <w:t>neurohormonal activation</w:t>
      </w:r>
      <w:ins w:id="130" w:author="Tayler99@163.com" w:date="2021-11-06T18:10:00Z">
        <w:r w:rsidR="002B5F0B" w:rsidRPr="00A83BD6">
          <w:rPr>
            <w:shd w:val="clear" w:color="auto" w:fill="FFFFFF"/>
            <w:rPrChange w:id="131" w:author="Guo, Fuyu" w:date="2021-11-06T19:02:00Z">
              <w:rPr>
                <w:color w:val="2A2A2A"/>
                <w:shd w:val="clear" w:color="auto" w:fill="FFFFFF"/>
              </w:rPr>
            </w:rPrChange>
          </w:rPr>
          <w:t xml:space="preserve"> </w:t>
        </w:r>
      </w:ins>
      <w:r w:rsidR="007E7CF6" w:rsidRPr="00A83BD6">
        <w:rPr>
          <w:shd w:val="clear" w:color="auto" w:fill="FFFFFF"/>
          <w:rPrChange w:id="132" w:author="Guo, Fuyu" w:date="2021-11-06T19:02:00Z">
            <w:rPr>
              <w:color w:val="2A2A2A"/>
              <w:shd w:val="clear" w:color="auto" w:fill="FFFFFF"/>
            </w:rPr>
          </w:rPrChange>
        </w:rPr>
        <w:t xml:space="preserve">(renin–angiotensin–aldosterone and </w:t>
      </w:r>
      <w:del w:id="133" w:author="Tayler99@163.com" w:date="2021-11-06T18:10:00Z">
        <w:r w:rsidR="007E7CF6" w:rsidRPr="00A83BD6" w:rsidDel="002B5F0B">
          <w:rPr>
            <w:shd w:val="clear" w:color="auto" w:fill="FFFFFF"/>
            <w:rPrChange w:id="134" w:author="Guo, Fuyu" w:date="2021-11-06T19:02:00Z">
              <w:rPr>
                <w:color w:val="2A2A2A"/>
                <w:shd w:val="clear" w:color="auto" w:fill="FFFFFF"/>
              </w:rPr>
            </w:rPrChange>
          </w:rPr>
          <w:delText> </w:delText>
        </w:r>
      </w:del>
      <w:r w:rsidR="007E7CF6" w:rsidRPr="00A83BD6">
        <w:rPr>
          <w:shd w:val="clear" w:color="auto" w:fill="FFFFFF"/>
          <w:rPrChange w:id="135" w:author="Guo, Fuyu" w:date="2021-11-06T19:02:00Z">
            <w:rPr>
              <w:color w:val="2A2A2A"/>
              <w:shd w:val="clear" w:color="auto" w:fill="FFFFFF"/>
            </w:rPr>
          </w:rPrChange>
        </w:rPr>
        <w:t>sympathetic nervous system</w:t>
      </w:r>
      <w:r w:rsidR="007E7CF6" w:rsidRPr="00A83BD6">
        <w:rPr>
          <w:rPrChange w:id="136" w:author="Guo, Fuyu" w:date="2021-11-06T19:02:00Z">
            <w:rPr/>
          </w:rPrChange>
        </w:rPr>
        <w:t xml:space="preserve">), </w:t>
      </w:r>
      <w:bookmarkStart w:id="137" w:name="OLE_LINK25"/>
      <w:bookmarkStart w:id="138" w:name="OLE_LINK26"/>
      <w:r w:rsidR="007E7CF6" w:rsidRPr="00A83BD6">
        <w:rPr>
          <w:shd w:val="clear" w:color="auto" w:fill="FFFFFF"/>
          <w:rPrChange w:id="139" w:author="Guo, Fuyu" w:date="2021-11-06T19:02:00Z">
            <w:rPr>
              <w:color w:val="2A2A2A"/>
              <w:shd w:val="clear" w:color="auto" w:fill="FFFFFF"/>
            </w:rPr>
          </w:rPrChange>
        </w:rPr>
        <w:t xml:space="preserve">inflammatory activation </w:t>
      </w:r>
      <w:bookmarkEnd w:id="137"/>
      <w:bookmarkEnd w:id="138"/>
      <w:r w:rsidR="007E7CF6" w:rsidRPr="00A83BD6">
        <w:rPr>
          <w:shd w:val="clear" w:color="auto" w:fill="FFFFFF"/>
          <w:rPrChange w:id="140" w:author="Guo, Fuyu" w:date="2021-11-06T19:02:00Z">
            <w:rPr>
              <w:color w:val="2A2A2A"/>
              <w:shd w:val="clear" w:color="auto" w:fill="FFFFFF"/>
            </w:rPr>
          </w:rPrChange>
        </w:rPr>
        <w:t xml:space="preserve">and diuretic treatment are also mechanisms leading to renal dysfunction in patients with </w:t>
      </w:r>
      <w:del w:id="141" w:author="Tayler99@163.com" w:date="2021-11-06T18:10:00Z">
        <w:r w:rsidR="007E7CF6" w:rsidRPr="00A83BD6" w:rsidDel="002B5F0B">
          <w:rPr>
            <w:shd w:val="clear" w:color="auto" w:fill="FFFFFF"/>
            <w:rPrChange w:id="142" w:author="Guo, Fuyu" w:date="2021-11-06T19:02:00Z">
              <w:rPr>
                <w:color w:val="2A2A2A"/>
                <w:shd w:val="clear" w:color="auto" w:fill="FFFFFF"/>
              </w:rPr>
            </w:rPrChange>
          </w:rPr>
          <w:delText>heart failure</w:delText>
        </w:r>
      </w:del>
      <w:ins w:id="143" w:author="Tayler99@163.com" w:date="2021-11-06T18:10:00Z">
        <w:r w:rsidR="002B5F0B" w:rsidRPr="00A83BD6">
          <w:rPr>
            <w:shd w:val="clear" w:color="auto" w:fill="FFFFFF"/>
            <w:rPrChange w:id="144" w:author="Guo, Fuyu" w:date="2021-11-06T19:02:00Z">
              <w:rPr>
                <w:color w:val="2A2A2A"/>
                <w:shd w:val="clear" w:color="auto" w:fill="FFFFFF"/>
              </w:rPr>
            </w:rPrChange>
          </w:rPr>
          <w:t>HF</w:t>
        </w:r>
      </w:ins>
      <w:r w:rsidR="007E7CF6" w:rsidRPr="00A83BD6">
        <w:rPr>
          <w:shd w:val="clear" w:color="auto" w:fill="FFFFFF"/>
          <w:rPrChange w:id="145" w:author="Guo, Fuyu" w:date="2021-11-06T19:02:00Z">
            <w:rPr>
              <w:color w:val="2A2A2A"/>
              <w:shd w:val="clear" w:color="auto" w:fill="FFFFFF"/>
            </w:rPr>
          </w:rPrChange>
        </w:rPr>
        <w:t xml:space="preserve">. </w:t>
      </w:r>
      <w:r w:rsidR="007E7CF6" w:rsidRPr="00A83BD6">
        <w:rPr>
          <w:shd w:val="clear" w:color="auto" w:fill="FFFFFF"/>
          <w:vertAlign w:val="superscript"/>
          <w:rPrChange w:id="146" w:author="Guo, Fuyu" w:date="2021-11-06T19:02:00Z">
            <w:rPr>
              <w:color w:val="2A2A2A"/>
              <w:shd w:val="clear" w:color="auto" w:fill="FFFFFF"/>
              <w:vertAlign w:val="superscript"/>
            </w:rPr>
          </w:rPrChange>
        </w:rPr>
        <w:fldChar w:fldCharType="begin"/>
      </w:r>
      <w:r w:rsidR="00105BCE" w:rsidRPr="00A83BD6">
        <w:rPr>
          <w:shd w:val="clear" w:color="auto" w:fill="FFFFFF"/>
          <w:vertAlign w:val="superscript"/>
          <w:rPrChange w:id="147" w:author="Guo, Fuyu" w:date="2021-11-06T19:02:00Z">
            <w:rPr>
              <w:color w:val="2A2A2A"/>
              <w:shd w:val="clear" w:color="auto" w:fill="FFFFFF"/>
              <w:vertAlign w:val="superscript"/>
            </w:rPr>
          </w:rPrChange>
        </w:rPr>
        <w:instrText xml:space="preserve"> ADDIN EN.CITE &lt;EndNote&gt;&lt;Cite&gt;&lt;Author&gt;Metra&lt;/Author&gt;&lt;Year&gt;2012&lt;/Year&gt;&lt;RecNum&gt;3&lt;/RecNum&gt;&lt;DisplayText&gt;[2]&lt;/DisplayText&gt;&lt;record&gt;&lt;rec-number&gt;3&lt;/rec-number&gt;&lt;foreign-keys&gt;&lt;key app="EN" db-id="prwss0exoxswvmewftnvrst0rwzfzfzdw9p9" timestamp="1633751173"&gt;3&lt;/key&gt;&lt;/foreign-keys&gt;&lt;ref-type name="Journal Article"&gt;17&lt;/ref-type&gt;&lt;contributors&gt;&lt;authors&gt;&lt;author&gt;Metra, Marco&lt;/author&gt;&lt;author&gt;Cotter, Gad&lt;/author&gt;&lt;author&gt;Gheorghiade, Mihai&lt;/author&gt;&lt;author&gt;Dei Cas, Livio&lt;/author&gt;&lt;author&gt;Voors, Adriaan A.&lt;/author&gt;&lt;/authors&gt;&lt;/contributors&gt;&lt;titles&gt;&lt;title&gt;The role of the kidney in heart failure&lt;/title&gt;&lt;secondary-title&gt;European Heart Journal&lt;/secondary-title&gt;&lt;/titles&gt;&lt;periodical&gt;&lt;full-title&gt;European Heart Journal&lt;/full-title&gt;&lt;/periodical&gt;&lt;pages&gt;2135-2142&lt;/pages&gt;&lt;volume&gt;33&lt;/volume&gt;&lt;number&gt;17&lt;/number&gt;&lt;dates&gt;&lt;year&gt;2012&lt;/year&gt;&lt;/dates&gt;&lt;isbn&gt;0195-668X&lt;/isbn&gt;&lt;urls&gt;&lt;related-urls&gt;&lt;url&gt;https://doi.org/10.1093/eurheartj/ehs205&lt;/url&gt;&lt;/related-urls&gt;&lt;/urls&gt;&lt;electronic-resource-num&gt;10.1093/eurheartj/ehs205&lt;/electronic-resource-num&gt;&lt;access-date&gt;10/9/2021&lt;/access-date&gt;&lt;/record&gt;&lt;/Cite&gt;&lt;/EndNote&gt;</w:instrText>
      </w:r>
      <w:r w:rsidR="007E7CF6" w:rsidRPr="00A83BD6">
        <w:rPr>
          <w:shd w:val="clear" w:color="auto" w:fill="FFFFFF"/>
          <w:vertAlign w:val="superscript"/>
          <w:rPrChange w:id="148" w:author="Guo, Fuyu" w:date="2021-11-06T19:02:00Z">
            <w:rPr>
              <w:color w:val="2A2A2A"/>
              <w:shd w:val="clear" w:color="auto" w:fill="FFFFFF"/>
              <w:vertAlign w:val="superscript"/>
            </w:rPr>
          </w:rPrChange>
        </w:rPr>
        <w:fldChar w:fldCharType="separate"/>
      </w:r>
      <w:r w:rsidR="00105BCE" w:rsidRPr="00A83BD6">
        <w:rPr>
          <w:noProof/>
          <w:shd w:val="clear" w:color="auto" w:fill="FFFFFF"/>
          <w:vertAlign w:val="superscript"/>
          <w:rPrChange w:id="149" w:author="Guo, Fuyu" w:date="2021-11-06T19:02:00Z">
            <w:rPr>
              <w:noProof/>
              <w:color w:val="2A2A2A"/>
              <w:shd w:val="clear" w:color="auto" w:fill="FFFFFF"/>
              <w:vertAlign w:val="superscript"/>
            </w:rPr>
          </w:rPrChange>
        </w:rPr>
        <w:t>[2]</w:t>
      </w:r>
      <w:r w:rsidR="007E7CF6" w:rsidRPr="00A83BD6">
        <w:rPr>
          <w:shd w:val="clear" w:color="auto" w:fill="FFFFFF"/>
          <w:vertAlign w:val="superscript"/>
          <w:rPrChange w:id="150" w:author="Guo, Fuyu" w:date="2021-11-06T19:02:00Z">
            <w:rPr>
              <w:color w:val="2A2A2A"/>
              <w:shd w:val="clear" w:color="auto" w:fill="FFFFFF"/>
              <w:vertAlign w:val="superscript"/>
            </w:rPr>
          </w:rPrChange>
        </w:rPr>
        <w:fldChar w:fldCharType="end"/>
      </w:r>
      <w:bookmarkStart w:id="151" w:name="OLE_LINK12"/>
      <w:bookmarkStart w:id="152" w:name="OLE_LINK13"/>
      <w:ins w:id="153" w:author="Tayler99@163.com" w:date="2021-11-06T18:10:00Z">
        <w:r w:rsidR="002B5F0B" w:rsidRPr="00A83BD6">
          <w:rPr>
            <w:shd w:val="clear" w:color="auto" w:fill="FFFFFF"/>
            <w:vertAlign w:val="superscript"/>
            <w:rPrChange w:id="154" w:author="Guo, Fuyu" w:date="2021-11-06T19:02:00Z">
              <w:rPr>
                <w:color w:val="2A2A2A"/>
                <w:shd w:val="clear" w:color="auto" w:fill="FFFFFF"/>
                <w:vertAlign w:val="superscript"/>
              </w:rPr>
            </w:rPrChange>
          </w:rPr>
          <w:t xml:space="preserve"> </w:t>
        </w:r>
      </w:ins>
      <w:commentRangeStart w:id="155"/>
      <w:r w:rsidR="007E7CF6" w:rsidRPr="00A83BD6">
        <w:rPr>
          <w:shd w:val="clear" w:color="auto" w:fill="FFFFFF"/>
          <w:rPrChange w:id="156" w:author="Guo, Fuyu" w:date="2021-11-06T19:02:00Z">
            <w:rPr>
              <w:color w:val="2A2A2A"/>
              <w:shd w:val="clear" w:color="auto" w:fill="FFFFFF"/>
            </w:rPr>
          </w:rPrChange>
        </w:rPr>
        <w:t>O</w:t>
      </w:r>
      <w:r w:rsidR="007E7CF6" w:rsidRPr="00A83BD6">
        <w:rPr>
          <w:rFonts w:eastAsia="SimSun"/>
          <w:shd w:val="clear" w:color="auto" w:fill="FFFFFF"/>
          <w:rPrChange w:id="157" w:author="Guo, Fuyu" w:date="2021-11-06T19:02:00Z">
            <w:rPr>
              <w:rFonts w:eastAsia="SimSun"/>
              <w:color w:val="2A2A2A"/>
              <w:shd w:val="clear" w:color="auto" w:fill="FFFFFF"/>
            </w:rPr>
          </w:rPrChange>
        </w:rPr>
        <w:t xml:space="preserve">n the contrary, </w:t>
      </w:r>
      <w:r w:rsidR="007E7CF6" w:rsidRPr="00A83BD6">
        <w:rPr>
          <w:shd w:val="clear" w:color="auto" w:fill="FFFFFF"/>
          <w:rPrChange w:id="158" w:author="Guo, Fuyu" w:date="2021-11-06T19:02:00Z">
            <w:rPr>
              <w:color w:val="2A2A2A"/>
              <w:shd w:val="clear" w:color="auto" w:fill="FFFFFF"/>
            </w:rPr>
          </w:rPrChange>
        </w:rPr>
        <w:t xml:space="preserve">renal dysfunction may cause </w:t>
      </w:r>
      <w:del w:id="159" w:author="Tayler99@163.com" w:date="2021-11-06T18:10:00Z">
        <w:r w:rsidR="007E7CF6" w:rsidRPr="00A83BD6" w:rsidDel="002B5F0B">
          <w:rPr>
            <w:rPrChange w:id="160" w:author="Guo, Fuyu" w:date="2021-11-06T19:02:00Z">
              <w:rPr/>
            </w:rPrChange>
          </w:rPr>
          <w:delText>heart failure</w:delText>
        </w:r>
      </w:del>
      <w:ins w:id="161" w:author="Tayler99@163.com" w:date="2021-11-06T18:10:00Z">
        <w:r w:rsidR="002B5F0B" w:rsidRPr="00A83BD6">
          <w:rPr>
            <w:rPrChange w:id="162" w:author="Guo, Fuyu" w:date="2021-11-06T19:02:00Z">
              <w:rPr/>
            </w:rPrChange>
          </w:rPr>
          <w:t>HF</w:t>
        </w:r>
      </w:ins>
      <w:r w:rsidR="007E7CF6" w:rsidRPr="00A83BD6">
        <w:rPr>
          <w:rPrChange w:id="163" w:author="Guo, Fuyu" w:date="2021-11-06T19:02:00Z">
            <w:rPr/>
          </w:rPrChange>
        </w:rPr>
        <w:t xml:space="preserve"> through mechanisms such as </w:t>
      </w:r>
      <w:r w:rsidR="007E7CF6" w:rsidRPr="00A83BD6">
        <w:rPr>
          <w:shd w:val="clear" w:color="auto" w:fill="FFFFFF"/>
          <w:rPrChange w:id="164" w:author="Guo, Fuyu" w:date="2021-11-06T19:02:00Z">
            <w:rPr>
              <w:color w:val="2A2A2A"/>
              <w:shd w:val="clear" w:color="auto" w:fill="FFFFFF"/>
            </w:rPr>
          </w:rPrChange>
        </w:rPr>
        <w:t>inflammatory activation and anemia (caused by a depression of renal erythropoietin production)</w:t>
      </w:r>
      <w:r w:rsidR="007E7CF6" w:rsidRPr="00A83BD6">
        <w:rPr>
          <w:rPrChange w:id="165" w:author="Guo, Fuyu" w:date="2021-11-06T19:02:00Z">
            <w:rPr/>
          </w:rPrChange>
        </w:rPr>
        <w:t xml:space="preserve">. </w:t>
      </w:r>
      <w:r w:rsidR="007E7CF6" w:rsidRPr="00A83BD6">
        <w:rPr>
          <w:vertAlign w:val="superscript"/>
          <w:rPrChange w:id="166" w:author="Guo, Fuyu" w:date="2021-11-06T19:02:00Z">
            <w:rPr>
              <w:vertAlign w:val="superscript"/>
            </w:rPr>
          </w:rPrChange>
        </w:rPr>
        <w:fldChar w:fldCharType="begin">
          <w:fldData xml:space="preserve">PEVuZE5vdGU+PENpdGU+PEF1dGhvcj5TaWx2ZXJiZXJnPC9BdXRob3I+PFllYXI+MjAxMTwvWWVh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</w:fldData>
        </w:fldChar>
      </w:r>
      <w:r w:rsidR="00105BCE" w:rsidRPr="00A83BD6">
        <w:rPr>
          <w:vertAlign w:val="superscript"/>
          <w:rPrChange w:id="167" w:author="Guo, Fuyu" w:date="2021-11-06T19:02:00Z">
            <w:rPr>
              <w:vertAlign w:val="superscript"/>
            </w:rPr>
          </w:rPrChange>
        </w:rPr>
        <w:instrText xml:space="preserve"> ADDIN EN.CITE </w:instrText>
      </w:r>
      <w:r w:rsidR="00105BCE" w:rsidRPr="00A83BD6">
        <w:rPr>
          <w:vertAlign w:val="superscript"/>
          <w:rPrChange w:id="168" w:author="Guo, Fuyu" w:date="2021-11-06T19:02:00Z">
            <w:rPr>
              <w:vertAlign w:val="superscript"/>
            </w:rPr>
          </w:rPrChange>
        </w:rPr>
        <w:fldChar w:fldCharType="begin">
          <w:fldData xml:space="preserve">PEVuZE5vdGU+PENpdGU+PEF1dGhvcj5TaWx2ZXJiZXJnPC9BdXRob3I+PFllYXI+MjAxMTwvWWVh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</w:fldData>
        </w:fldChar>
      </w:r>
      <w:r w:rsidR="00105BCE" w:rsidRPr="00A83BD6">
        <w:rPr>
          <w:vertAlign w:val="superscript"/>
          <w:rPrChange w:id="169" w:author="Guo, Fuyu" w:date="2021-11-06T19:02:00Z">
            <w:rPr>
              <w:vertAlign w:val="superscript"/>
            </w:rPr>
          </w:rPrChange>
        </w:rPr>
        <w:instrText xml:space="preserve"> ADDIN EN.CITE.DATA </w:instrText>
      </w:r>
      <w:r w:rsidR="00105BCE" w:rsidRPr="00A83BD6">
        <w:rPr>
          <w:vertAlign w:val="superscript"/>
          <w:rPrChange w:id="170" w:author="Guo, Fuyu" w:date="2021-11-06T19:02:00Z">
            <w:rPr>
              <w:vertAlign w:val="superscript"/>
            </w:rPr>
          </w:rPrChange>
        </w:rPr>
      </w:r>
      <w:r w:rsidR="00105BCE" w:rsidRPr="00A83BD6">
        <w:rPr>
          <w:vertAlign w:val="superscript"/>
          <w:rPrChange w:id="171" w:author="Guo, Fuyu" w:date="2021-11-06T19:02:00Z">
            <w:rPr>
              <w:vertAlign w:val="superscript"/>
            </w:rPr>
          </w:rPrChange>
        </w:rPr>
        <w:fldChar w:fldCharType="end"/>
      </w:r>
      <w:r w:rsidR="007E7CF6" w:rsidRPr="00A83BD6">
        <w:rPr>
          <w:vertAlign w:val="superscript"/>
          <w:rPrChange w:id="172" w:author="Guo, Fuyu" w:date="2021-11-06T19:02:00Z">
            <w:rPr>
              <w:vertAlign w:val="superscript"/>
            </w:rPr>
          </w:rPrChange>
        </w:rPr>
      </w:r>
      <w:r w:rsidR="007E7CF6" w:rsidRPr="00A83BD6">
        <w:rPr>
          <w:vertAlign w:val="superscript"/>
          <w:rPrChange w:id="173" w:author="Guo, Fuyu" w:date="2021-11-06T19:02:00Z">
            <w:rPr>
              <w:vertAlign w:val="superscript"/>
            </w:rPr>
          </w:rPrChange>
        </w:rPr>
        <w:fldChar w:fldCharType="separate"/>
      </w:r>
      <w:r w:rsidR="00105BCE" w:rsidRPr="00A83BD6">
        <w:rPr>
          <w:noProof/>
          <w:vertAlign w:val="superscript"/>
          <w:rPrChange w:id="174" w:author="Guo, Fuyu" w:date="2021-11-06T19:02:00Z">
            <w:rPr>
              <w:noProof/>
              <w:vertAlign w:val="superscript"/>
            </w:rPr>
          </w:rPrChange>
        </w:rPr>
        <w:t>[3]</w:t>
      </w:r>
      <w:r w:rsidR="007E7CF6" w:rsidRPr="00A83BD6">
        <w:rPr>
          <w:vertAlign w:val="superscript"/>
          <w:rPrChange w:id="175" w:author="Guo, Fuyu" w:date="2021-11-06T19:02:00Z">
            <w:rPr>
              <w:vertAlign w:val="superscript"/>
            </w:rPr>
          </w:rPrChange>
        </w:rPr>
        <w:fldChar w:fldCharType="end"/>
      </w:r>
      <w:commentRangeEnd w:id="155"/>
      <w:r w:rsidR="000B7A05" w:rsidRPr="00A83BD6">
        <w:rPr>
          <w:rStyle w:val="CommentReference"/>
          <w:sz w:val="24"/>
          <w:szCs w:val="24"/>
          <w:rPrChange w:id="176" w:author="Guo, Fuyu" w:date="2021-11-06T19:02:00Z">
            <w:rPr>
              <w:rStyle w:val="CommentReference"/>
            </w:rPr>
          </w:rPrChange>
        </w:rPr>
        <w:commentReference w:id="155"/>
      </w:r>
      <w:ins w:id="177" w:author="Guo, Fuyu" w:date="2021-11-06T18:49:00Z">
        <w:r w:rsidR="000B7A05" w:rsidRPr="00A83BD6">
          <w:rPr>
            <w:rPrChange w:id="178" w:author="Guo, Fuyu" w:date="2021-11-06T19:02:00Z">
              <w:rPr/>
            </w:rPrChange>
          </w:rPr>
          <w:t xml:space="preserve"> </w:t>
        </w:r>
      </w:ins>
      <w:commentRangeStart w:id="179"/>
      <w:ins w:id="180" w:author="Guo, Fuyu" w:date="2021-11-06T18:50:00Z">
        <w:r w:rsidR="000B7A05" w:rsidRPr="00A83BD6">
          <w:rPr>
            <w:rPrChange w:id="181" w:author="Guo, Fuyu" w:date="2021-11-06T19:02:00Z">
              <w:rPr/>
            </w:rPrChange>
          </w:rPr>
          <w:t>Serval study</w:t>
        </w:r>
      </w:ins>
      <w:ins w:id="182" w:author="Guo, Fuyu" w:date="2021-11-06T18:49:00Z">
        <w:r w:rsidR="000B7A05" w:rsidRPr="00A83BD6">
          <w:rPr>
            <w:rPrChange w:id="183" w:author="Guo, Fuyu" w:date="2021-11-06T19:02:00Z">
              <w:rPr/>
            </w:rPrChange>
          </w:rPr>
          <w:t xml:space="preserve"> has demonstrated that </w:t>
        </w:r>
      </w:ins>
      <w:ins w:id="184" w:author="Guo, Fuyu" w:date="2021-11-06T18:50:00Z">
        <w:r w:rsidR="000B7A05" w:rsidRPr="00A83BD6">
          <w:rPr>
            <w:rPrChange w:id="185" w:author="Guo, Fuyu" w:date="2021-11-06T19:02:00Z">
              <w:rPr/>
            </w:rPrChange>
          </w:rPr>
          <w:t xml:space="preserve">renal dysfunction can lead to higher mortality rates among patients with cardiovascular diseases. </w:t>
        </w:r>
      </w:ins>
      <w:commentRangeEnd w:id="179"/>
      <w:ins w:id="186" w:author="Guo, Fuyu" w:date="2021-11-06T18:52:00Z">
        <w:r w:rsidR="000B7A05" w:rsidRPr="00A83BD6">
          <w:rPr>
            <w:rStyle w:val="CommentReference"/>
            <w:sz w:val="24"/>
            <w:szCs w:val="24"/>
            <w:rPrChange w:id="187" w:author="Guo, Fuyu" w:date="2021-11-06T19:02:00Z">
              <w:rPr>
                <w:rStyle w:val="CommentReference"/>
              </w:rPr>
            </w:rPrChange>
          </w:rPr>
          <w:commentReference w:id="179"/>
        </w:r>
      </w:ins>
    </w:p>
    <w:p w14:paraId="730A0389" w14:textId="3A45D336" w:rsidR="000B7A05" w:rsidRPr="00A83BD6" w:rsidRDefault="007E7CF6" w:rsidP="00A83BD6">
      <w:pPr>
        <w:spacing w:line="480" w:lineRule="auto"/>
        <w:jc w:val="both"/>
        <w:rPr>
          <w:vertAlign w:val="superscript"/>
          <w:rPrChange w:id="188" w:author="Guo, Fuyu" w:date="2021-11-06T19:02:00Z">
            <w:rPr>
              <w:vertAlign w:val="superscript"/>
            </w:rPr>
          </w:rPrChange>
        </w:rPr>
        <w:pPrChange w:id="189" w:author="Guo, Fuyu" w:date="2021-11-06T18:59:00Z">
          <w:pPr/>
        </w:pPrChange>
      </w:pPr>
      <w:bookmarkStart w:id="190" w:name="OLE_LINK18"/>
      <w:bookmarkStart w:id="191" w:name="OLE_LINK27"/>
      <w:commentRangeStart w:id="192"/>
      <w:del w:id="193" w:author="Guo, Fuyu" w:date="2021-11-06T18:46:00Z">
        <w:r w:rsidRPr="00A83BD6" w:rsidDel="000B7A05">
          <w:rPr>
            <w:shd w:val="clear" w:color="auto" w:fill="FFFFFF"/>
            <w:rPrChange w:id="194" w:author="Guo, Fuyu" w:date="2021-11-06T19:02:00Z">
              <w:rPr>
                <w:color w:val="111111"/>
                <w:shd w:val="clear" w:color="auto" w:fill="FFFFFF"/>
              </w:rPr>
            </w:rPrChange>
          </w:rPr>
          <w:delText xml:space="preserve">The </w:delText>
        </w:r>
        <w:bookmarkEnd w:id="190"/>
        <w:bookmarkEnd w:id="191"/>
        <w:r w:rsidRPr="00A83BD6" w:rsidDel="000B7A05">
          <w:rPr>
            <w:shd w:val="clear" w:color="auto" w:fill="FFFFFF"/>
            <w:rPrChange w:id="195" w:author="Guo, Fuyu" w:date="2021-11-06T19:02:00Z">
              <w:rPr>
                <w:color w:val="111111"/>
                <w:shd w:val="clear" w:color="auto" w:fill="FFFFFF"/>
              </w:rPr>
            </w:rPrChange>
          </w:rPr>
          <w:delText xml:space="preserve">primary exposure, </w:delText>
        </w:r>
      </w:del>
      <w:ins w:id="196" w:author="Guo, Fuyu" w:date="2021-11-06T18:46:00Z">
        <w:r w:rsidR="000B7A05" w:rsidRPr="00A83BD6">
          <w:rPr>
            <w:shd w:val="clear" w:color="auto" w:fill="FFFFFF"/>
            <w:rPrChange w:id="197" w:author="Guo, Fuyu" w:date="2021-11-06T19:02:00Z">
              <w:rPr>
                <w:color w:val="111111"/>
                <w:shd w:val="clear" w:color="auto" w:fill="FFFFFF"/>
              </w:rPr>
            </w:rPrChange>
          </w:rPr>
          <w:t>S</w:t>
        </w:r>
      </w:ins>
      <w:del w:id="198" w:author="Guo, Fuyu" w:date="2021-11-06T18:46:00Z">
        <w:r w:rsidRPr="00A83BD6" w:rsidDel="000B7A05">
          <w:rPr>
            <w:shd w:val="clear" w:color="auto" w:fill="FFFFFF"/>
            <w:rPrChange w:id="199" w:author="Guo, Fuyu" w:date="2021-11-06T19:02:00Z">
              <w:rPr>
                <w:color w:val="111111"/>
                <w:shd w:val="clear" w:color="auto" w:fill="FFFFFF"/>
              </w:rPr>
            </w:rPrChange>
          </w:rPr>
          <w:delText>s</w:delText>
        </w:r>
      </w:del>
      <w:r w:rsidRPr="00A83BD6">
        <w:rPr>
          <w:shd w:val="clear" w:color="auto" w:fill="FFFFFF"/>
          <w:rPrChange w:id="200" w:author="Guo, Fuyu" w:date="2021-11-06T19:02:00Z">
            <w:rPr>
              <w:color w:val="111111"/>
              <w:shd w:val="clear" w:color="auto" w:fill="FFFFFF"/>
            </w:rPr>
          </w:rPrChange>
        </w:rPr>
        <w:t>erum creatinine</w:t>
      </w:r>
      <w:ins w:id="201" w:author="Guo, Fuyu" w:date="2021-11-06T18:46:00Z">
        <w:r w:rsidR="000B7A05" w:rsidRPr="00A83BD6">
          <w:rPr>
            <w:shd w:val="clear" w:color="auto" w:fill="FFFFFF"/>
            <w:rPrChange w:id="202" w:author="Guo, Fuyu" w:date="2021-11-06T19:02:00Z">
              <w:rPr>
                <w:color w:val="111111"/>
                <w:shd w:val="clear" w:color="auto" w:fill="FFFFFF"/>
              </w:rPr>
            </w:rPrChange>
          </w:rPr>
          <w:t xml:space="preserve"> is an important and commonly-used biomarker</w:t>
        </w:r>
      </w:ins>
      <w:ins w:id="203" w:author="Guo, Fuyu" w:date="2021-11-06T18:47:00Z">
        <w:r w:rsidR="000B7A05" w:rsidRPr="00A83BD6">
          <w:rPr>
            <w:shd w:val="clear" w:color="auto" w:fill="FFFFFF"/>
            <w:rPrChange w:id="204" w:author="Guo, Fuyu" w:date="2021-11-06T19:02:00Z">
              <w:rPr>
                <w:color w:val="111111"/>
                <w:shd w:val="clear" w:color="auto" w:fill="FFFFFF"/>
              </w:rPr>
            </w:rPrChange>
          </w:rPr>
          <w:t xml:space="preserve"> to </w:t>
        </w:r>
      </w:ins>
      <w:del w:id="205" w:author="Guo, Fuyu" w:date="2021-11-06T18:47:00Z">
        <w:r w:rsidRPr="00A83BD6" w:rsidDel="000B7A05">
          <w:rPr>
            <w:shd w:val="clear" w:color="auto" w:fill="FFFFFF"/>
            <w:rPrChange w:id="206" w:author="Guo, Fuyu" w:date="2021-11-06T19:02:00Z">
              <w:rPr>
                <w:color w:val="111111"/>
                <w:shd w:val="clear" w:color="auto" w:fill="FFFFFF"/>
              </w:rPr>
            </w:rPrChange>
          </w:rPr>
          <w:delText xml:space="preserve">, is a chemical compound </w:delText>
        </w:r>
        <w:r w:rsidR="00BE2D29" w:rsidRPr="00A83BD6" w:rsidDel="000B7A05">
          <w:rPr>
            <w:shd w:val="clear" w:color="auto" w:fill="FFFFFF"/>
            <w:rPrChange w:id="207" w:author="Guo, Fuyu" w:date="2021-11-06T19:02:00Z">
              <w:rPr>
                <w:color w:val="111111"/>
                <w:shd w:val="clear" w:color="auto" w:fill="FFFFFF"/>
              </w:rPr>
            </w:rPrChange>
          </w:rPr>
          <w:delText>that</w:delText>
        </w:r>
        <w:r w:rsidRPr="00A83BD6" w:rsidDel="000B7A05">
          <w:rPr>
            <w:shd w:val="clear" w:color="auto" w:fill="FFFFFF"/>
            <w:rPrChange w:id="208" w:author="Guo, Fuyu" w:date="2021-11-06T19:02:00Z">
              <w:rPr>
                <w:color w:val="111111"/>
                <w:shd w:val="clear" w:color="auto" w:fill="FFFFFF"/>
              </w:rPr>
            </w:rPrChange>
          </w:rPr>
          <w:delText xml:space="preserve"> can be filtered out of the blood by health</w:delText>
        </w:r>
        <w:r w:rsidR="00BE2D29" w:rsidRPr="00A83BD6" w:rsidDel="000B7A05">
          <w:rPr>
            <w:shd w:val="clear" w:color="auto" w:fill="FFFFFF"/>
            <w:rPrChange w:id="209" w:author="Guo, Fuyu" w:date="2021-11-06T19:02:00Z">
              <w:rPr>
                <w:color w:val="111111"/>
                <w:shd w:val="clear" w:color="auto" w:fill="FFFFFF"/>
              </w:rPr>
            </w:rPrChange>
          </w:rPr>
          <w:delText>y</w:delText>
        </w:r>
        <w:r w:rsidRPr="00A83BD6" w:rsidDel="000B7A05">
          <w:rPr>
            <w:shd w:val="clear" w:color="auto" w:fill="FFFFFF"/>
            <w:rPrChange w:id="210" w:author="Guo, Fuyu" w:date="2021-11-06T19:02:00Z">
              <w:rPr>
                <w:color w:val="111111"/>
                <w:shd w:val="clear" w:color="auto" w:fill="FFFFFF"/>
              </w:rPr>
            </w:rPrChange>
          </w:rPr>
          <w:delText xml:space="preserve"> kidneys, therefore </w:delText>
        </w:r>
        <w:bookmarkStart w:id="211" w:name="OLE_LINK19"/>
        <w:bookmarkStart w:id="212" w:name="OLE_LINK20"/>
        <w:r w:rsidRPr="00A83BD6" w:rsidDel="000B7A05">
          <w:rPr>
            <w:shd w:val="clear" w:color="auto" w:fill="FFFFFF"/>
            <w:rPrChange w:id="213" w:author="Guo, Fuyu" w:date="2021-11-06T19:02:00Z">
              <w:rPr>
                <w:color w:val="111111"/>
                <w:shd w:val="clear" w:color="auto" w:fill="FFFFFF"/>
              </w:rPr>
            </w:rPrChange>
          </w:rPr>
          <w:delText xml:space="preserve">serum creatinine </w:delText>
        </w:r>
        <w:bookmarkEnd w:id="211"/>
        <w:bookmarkEnd w:id="212"/>
        <w:r w:rsidRPr="00A83BD6" w:rsidDel="000B7A05">
          <w:rPr>
            <w:shd w:val="clear" w:color="auto" w:fill="FFFFFF"/>
            <w:rPrChange w:id="214" w:author="Guo, Fuyu" w:date="2021-11-06T19:02:00Z">
              <w:rPr>
                <w:color w:val="111111"/>
                <w:shd w:val="clear" w:color="auto" w:fill="FFFFFF"/>
              </w:rPr>
            </w:rPrChange>
          </w:rPr>
          <w:delText xml:space="preserve">could be used to calculate the glomerular filtration rate, which is an important </w:delText>
        </w:r>
      </w:del>
      <w:r w:rsidRPr="00A83BD6">
        <w:rPr>
          <w:shd w:val="clear" w:color="auto" w:fill="FFFFFF"/>
          <w:rPrChange w:id="215" w:author="Guo, Fuyu" w:date="2021-11-06T19:02:00Z">
            <w:rPr>
              <w:color w:val="111111"/>
              <w:shd w:val="clear" w:color="auto" w:fill="FFFFFF"/>
            </w:rPr>
          </w:rPrChange>
        </w:rPr>
        <w:t>indicator of</w:t>
      </w:r>
      <w:ins w:id="216" w:author="Guo, Fuyu" w:date="2021-11-06T18:47:00Z">
        <w:r w:rsidR="000B7A05" w:rsidRPr="00A83BD6">
          <w:rPr>
            <w:shd w:val="clear" w:color="auto" w:fill="FFFFFF"/>
            <w:rPrChange w:id="217" w:author="Guo, Fuyu" w:date="2021-11-06T19:02:00Z">
              <w:rPr>
                <w:color w:val="111111"/>
                <w:shd w:val="clear" w:color="auto" w:fill="FFFFFF"/>
              </w:rPr>
            </w:rPrChange>
          </w:rPr>
          <w:t xml:space="preserve"> the presence</w:t>
        </w:r>
      </w:ins>
      <w:r w:rsidRPr="00A83BD6">
        <w:rPr>
          <w:shd w:val="clear" w:color="auto" w:fill="FFFFFF"/>
          <w:rPrChange w:id="218" w:author="Guo, Fuyu" w:date="2021-11-06T19:02:00Z">
            <w:rPr>
              <w:color w:val="111111"/>
              <w:shd w:val="clear" w:color="auto" w:fill="FFFFFF"/>
            </w:rPr>
          </w:rPrChange>
        </w:rPr>
        <w:t xml:space="preserve"> kidney </w:t>
      </w:r>
      <w:ins w:id="219" w:author="Guo, Fuyu" w:date="2021-11-06T18:47:00Z">
        <w:r w:rsidR="000B7A05" w:rsidRPr="00A83BD6">
          <w:rPr>
            <w:shd w:val="clear" w:color="auto" w:fill="FFFFFF"/>
            <w:rPrChange w:id="220" w:author="Guo, Fuyu" w:date="2021-11-06T19:02:00Z">
              <w:rPr>
                <w:color w:val="111111"/>
                <w:shd w:val="clear" w:color="auto" w:fill="FFFFFF"/>
              </w:rPr>
            </w:rPrChange>
          </w:rPr>
          <w:t>dys</w:t>
        </w:r>
      </w:ins>
      <w:r w:rsidRPr="00A83BD6">
        <w:rPr>
          <w:shd w:val="clear" w:color="auto" w:fill="FFFFFF"/>
          <w:rPrChange w:id="221" w:author="Guo, Fuyu" w:date="2021-11-06T19:02:00Z">
            <w:rPr>
              <w:color w:val="111111"/>
              <w:shd w:val="clear" w:color="auto" w:fill="FFFFFF"/>
            </w:rPr>
          </w:rPrChange>
        </w:rPr>
        <w:t>function</w:t>
      </w:r>
      <w:commentRangeEnd w:id="192"/>
      <w:r w:rsidR="000B7A05" w:rsidRPr="00A83BD6">
        <w:rPr>
          <w:rStyle w:val="CommentReference"/>
          <w:sz w:val="24"/>
          <w:szCs w:val="24"/>
          <w:rPrChange w:id="222" w:author="Guo, Fuyu" w:date="2021-11-06T19:02:00Z">
            <w:rPr>
              <w:rStyle w:val="CommentReference"/>
            </w:rPr>
          </w:rPrChange>
        </w:rPr>
        <w:commentReference w:id="192"/>
      </w:r>
      <w:r w:rsidRPr="00A83BD6">
        <w:rPr>
          <w:shd w:val="clear" w:color="auto" w:fill="FFFFFF"/>
          <w:rPrChange w:id="223" w:author="Guo, Fuyu" w:date="2021-11-06T19:02:00Z">
            <w:rPr>
              <w:color w:val="111111"/>
              <w:shd w:val="clear" w:color="auto" w:fill="FFFFFF"/>
            </w:rPr>
          </w:rPrChange>
        </w:rPr>
        <w:t xml:space="preserve">. </w:t>
      </w:r>
      <w:r w:rsidRPr="00A83BD6">
        <w:rPr>
          <w:shd w:val="clear" w:color="auto" w:fill="FFFFFF"/>
          <w:vertAlign w:val="superscript"/>
          <w:rPrChange w:id="224" w:author="Guo, Fuyu" w:date="2021-11-06T19:02:00Z">
            <w:rPr>
              <w:color w:val="111111"/>
              <w:shd w:val="clear" w:color="auto" w:fill="FFFFFF"/>
              <w:vertAlign w:val="superscript"/>
            </w:rPr>
          </w:rPrChange>
        </w:rPr>
        <w:fldChar w:fldCharType="begin"/>
      </w:r>
      <w:r w:rsidR="00105BCE" w:rsidRPr="00A83BD6">
        <w:rPr>
          <w:shd w:val="clear" w:color="auto" w:fill="FFFFFF"/>
          <w:vertAlign w:val="superscript"/>
          <w:rPrChange w:id="225" w:author="Guo, Fuyu" w:date="2021-11-06T19:02:00Z">
            <w:rPr>
              <w:color w:val="111111"/>
              <w:shd w:val="clear" w:color="auto" w:fill="FFFFFF"/>
              <w:vertAlign w:val="superscript"/>
            </w:rPr>
          </w:rPrChange>
        </w:rPr>
        <w:instrText xml:space="preserve"> ADDIN EN.CITE &lt;EndNote&gt;&lt;Cite&gt;&lt;Author&gt;Butler&lt;/Author&gt;&lt;Year&gt;2010&lt;/Year&gt;&lt;RecNum&gt;7&lt;/RecNum&gt;&lt;DisplayText&gt;[4]&lt;/DisplayText&gt;&lt;record&gt;&lt;rec-number&gt;7&lt;/rec-number&gt;&lt;foreign-keys&gt;&lt;key app="EN" db-id="prwss0exoxswvmewftnvrst0rwzfzfzdw9p9" timestamp="1633752032"&gt;7&lt;/key&gt;&lt;/foreign-keys&gt;&lt;ref-type name="Journal Article"&gt;17&lt;/ref-type&gt;&lt;contributors&gt;&lt;authors&gt;&lt;author&gt;Butler, J.&lt;/author&gt;&lt;author&gt;Chirovsky, D.&lt;/author&gt;&lt;author&gt;Phatak, H.&lt;/author&gt;&lt;author&gt;McNeill, A.&lt;/author&gt;&lt;author&gt;Cody, R.&lt;/author&gt;&lt;/authors&gt;&lt;/contributors&gt;&lt;auth-address&gt;Cardiology Division, Emory University Hospital, 1365 Clifton Road NE, Atlanta, GA 30322, USA. javed.butler@emory.edu&lt;/auth-address&gt;&lt;titles&gt;&lt;title&gt;Renal function, health outcomes, and resource utilization in acute heart failure: a systematic review&lt;/title&gt;&lt;secondary-title&gt;Circ Heart Fail&lt;/secondary-title&gt;&lt;/titles&gt;&lt;periodical&gt;&lt;full-title&gt;Circ Heart Fail&lt;/full-title&gt;&lt;/periodical&gt;&lt;pages&gt;726-45&lt;/pages&gt;&lt;volume&gt;3&lt;/volume&gt;&lt;number&gt;6&lt;/number&gt;&lt;edition&gt;2010/11/18&lt;/edition&gt;&lt;keywords&gt;&lt;keyword&gt;Acute Disease&lt;/keyword&gt;&lt;keyword&gt;Follow-Up Studies&lt;/keyword&gt;&lt;keyword&gt;Health Resources/*statistics &amp;amp; numerical data&lt;/keyword&gt;&lt;keyword&gt;Heart Failure/complications/mortality/*physiopathology/*therapy&lt;/keyword&gt;&lt;keyword&gt;Hospital Mortality&lt;/keyword&gt;&lt;keyword&gt;Hospitalization&lt;/keyword&gt;&lt;keyword&gt;Humans&lt;/keyword&gt;&lt;keyword&gt;Kidney/*physiopathology&lt;/keyword&gt;&lt;keyword&gt;Length of Stay&lt;/keyword&gt;&lt;keyword&gt;Patient Readmission&lt;/keyword&gt;&lt;keyword&gt;Risk Assessment&lt;/keyword&gt;&lt;keyword&gt;Treatment Outcome&lt;/keyword&gt;&lt;/keywords&gt;&lt;dates&gt;&lt;year&gt;2010&lt;/year&gt;&lt;pub-dates&gt;&lt;date&gt;Nov&lt;/date&gt;&lt;/pub-dates&gt;&lt;/dates&gt;&lt;isbn&gt;1941-3289&lt;/isbn&gt;&lt;accession-num&gt;21081740&lt;/accession-num&gt;&lt;urls&gt;&lt;/urls&gt;&lt;electronic-resource-num&gt;10.1161/circheartfailure.109.920298&lt;/electronic-resource-num&gt;&lt;remote-database-provider&gt;NLM&lt;/remote-database-provider&gt;&lt;language&gt;eng&lt;/language&gt;&lt;/record&gt;&lt;/Cite&gt;&lt;/EndNote&gt;</w:instrText>
      </w:r>
      <w:r w:rsidRPr="00A83BD6">
        <w:rPr>
          <w:shd w:val="clear" w:color="auto" w:fill="FFFFFF"/>
          <w:vertAlign w:val="superscript"/>
          <w:rPrChange w:id="226" w:author="Guo, Fuyu" w:date="2021-11-06T19:02:00Z">
            <w:rPr>
              <w:color w:val="111111"/>
              <w:shd w:val="clear" w:color="auto" w:fill="FFFFFF"/>
              <w:vertAlign w:val="superscript"/>
            </w:rPr>
          </w:rPrChange>
        </w:rPr>
        <w:fldChar w:fldCharType="separate"/>
      </w:r>
      <w:r w:rsidR="00105BCE" w:rsidRPr="00A83BD6">
        <w:rPr>
          <w:noProof/>
          <w:shd w:val="clear" w:color="auto" w:fill="FFFFFF"/>
          <w:vertAlign w:val="superscript"/>
          <w:rPrChange w:id="227" w:author="Guo, Fuyu" w:date="2021-11-06T19:02:00Z">
            <w:rPr>
              <w:noProof/>
              <w:color w:val="111111"/>
              <w:shd w:val="clear" w:color="auto" w:fill="FFFFFF"/>
              <w:vertAlign w:val="superscript"/>
            </w:rPr>
          </w:rPrChange>
        </w:rPr>
        <w:t>[4]</w:t>
      </w:r>
      <w:r w:rsidRPr="00A83BD6">
        <w:rPr>
          <w:shd w:val="clear" w:color="auto" w:fill="FFFFFF"/>
          <w:vertAlign w:val="superscript"/>
          <w:rPrChange w:id="228" w:author="Guo, Fuyu" w:date="2021-11-06T19:02:00Z">
            <w:rPr>
              <w:color w:val="111111"/>
              <w:shd w:val="clear" w:color="auto" w:fill="FFFFFF"/>
              <w:vertAlign w:val="superscript"/>
            </w:rPr>
          </w:rPrChange>
        </w:rPr>
        <w:fldChar w:fldCharType="end"/>
      </w:r>
      <w:r w:rsidRPr="00A83BD6">
        <w:rPr>
          <w:shd w:val="clear" w:color="auto" w:fill="FFFFFF"/>
          <w:rPrChange w:id="229" w:author="Guo, Fuyu" w:date="2021-11-06T19:02:00Z">
            <w:rPr>
              <w:color w:val="111111"/>
              <w:shd w:val="clear" w:color="auto" w:fill="FFFFFF"/>
            </w:rPr>
          </w:rPrChange>
        </w:rPr>
        <w:t xml:space="preserve"> Serum creatinine level is tested through </w:t>
      </w:r>
      <w:ins w:id="230" w:author="Guo, Fuyu" w:date="2021-11-06T18:48:00Z">
        <w:r w:rsidR="000B7A05" w:rsidRPr="00A83BD6">
          <w:rPr>
            <w:shd w:val="clear" w:color="auto" w:fill="FFFFFF"/>
            <w:rPrChange w:id="231" w:author="Guo, Fuyu" w:date="2021-11-06T19:02:00Z">
              <w:rPr>
                <w:color w:val="111111"/>
                <w:shd w:val="clear" w:color="auto" w:fill="FFFFFF"/>
              </w:rPr>
            </w:rPrChange>
          </w:rPr>
          <w:t xml:space="preserve">using </w:t>
        </w:r>
      </w:ins>
      <w:r w:rsidRPr="00A83BD6">
        <w:rPr>
          <w:shd w:val="clear" w:color="auto" w:fill="FFFFFF"/>
          <w:rPrChange w:id="232" w:author="Guo, Fuyu" w:date="2021-11-06T19:02:00Z">
            <w:rPr>
              <w:color w:val="111111"/>
              <w:shd w:val="clear" w:color="auto" w:fill="FFFFFF"/>
            </w:rPr>
          </w:rPrChange>
        </w:rPr>
        <w:t>venous blood</w:t>
      </w:r>
      <w:ins w:id="233" w:author="Guo, Fuyu" w:date="2021-11-06T18:48:00Z">
        <w:r w:rsidR="000B7A05" w:rsidRPr="00A83BD6">
          <w:rPr>
            <w:shd w:val="clear" w:color="auto" w:fill="FFFFFF"/>
            <w:rPrChange w:id="234" w:author="Guo, Fuyu" w:date="2021-11-06T19:02:00Z">
              <w:rPr>
                <w:color w:val="111111"/>
                <w:shd w:val="clear" w:color="auto" w:fill="FFFFFF"/>
              </w:rPr>
            </w:rPrChange>
          </w:rPr>
          <w:t xml:space="preserve"> is included in</w:t>
        </w:r>
      </w:ins>
      <w:del w:id="235" w:author="Guo, Fuyu" w:date="2021-11-06T18:48:00Z">
        <w:r w:rsidRPr="00A83BD6" w:rsidDel="000B7A05">
          <w:rPr>
            <w:shd w:val="clear" w:color="auto" w:fill="FFFFFF"/>
            <w:rPrChange w:id="236" w:author="Guo, Fuyu" w:date="2021-11-06T19:02:00Z">
              <w:rPr>
                <w:color w:val="111111"/>
                <w:shd w:val="clear" w:color="auto" w:fill="FFFFFF"/>
              </w:rPr>
            </w:rPrChange>
          </w:rPr>
          <w:delText xml:space="preserve">, and </w:delText>
        </w:r>
        <w:r w:rsidR="00E92485" w:rsidRPr="00A83BD6" w:rsidDel="000B7A05">
          <w:rPr>
            <w:shd w:val="clear" w:color="auto" w:fill="FFFFFF"/>
            <w:rPrChange w:id="237" w:author="Guo, Fuyu" w:date="2021-11-06T19:02:00Z">
              <w:rPr>
                <w:color w:val="111111"/>
                <w:shd w:val="clear" w:color="auto" w:fill="FFFFFF"/>
              </w:rPr>
            </w:rPrChange>
          </w:rPr>
          <w:delText>has</w:delText>
        </w:r>
        <w:r w:rsidRPr="00A83BD6" w:rsidDel="000B7A05">
          <w:rPr>
            <w:shd w:val="clear" w:color="auto" w:fill="FFFFFF"/>
            <w:rPrChange w:id="238" w:author="Guo, Fuyu" w:date="2021-11-06T19:02:00Z">
              <w:rPr>
                <w:color w:val="111111"/>
                <w:shd w:val="clear" w:color="auto" w:fill="FFFFFF"/>
              </w:rPr>
            </w:rPrChange>
          </w:rPr>
          <w:delText xml:space="preserve"> become</w:delText>
        </w:r>
      </w:del>
      <w:r w:rsidRPr="00A83BD6">
        <w:rPr>
          <w:shd w:val="clear" w:color="auto" w:fill="FFFFFF"/>
          <w:rPrChange w:id="239" w:author="Guo, Fuyu" w:date="2021-11-06T19:02:00Z">
            <w:rPr>
              <w:color w:val="111111"/>
              <w:shd w:val="clear" w:color="auto" w:fill="FFFFFF"/>
            </w:rPr>
          </w:rPrChange>
        </w:rPr>
        <w:t xml:space="preserve"> </w:t>
      </w:r>
      <w:r w:rsidRPr="00A83BD6">
        <w:rPr>
          <w:shd w:val="clear" w:color="auto" w:fill="FFFFFF"/>
          <w:rPrChange w:id="240" w:author="Guo, Fuyu" w:date="2021-11-06T19:02:00Z">
            <w:rPr>
              <w:color w:val="2A2A2A"/>
              <w:shd w:val="clear" w:color="auto" w:fill="FFFFFF"/>
            </w:rPr>
          </w:rPrChange>
        </w:rPr>
        <w:t xml:space="preserve">routine clinical </w:t>
      </w:r>
      <w:del w:id="241" w:author="Guo, Fuyu" w:date="2021-11-06T18:48:00Z">
        <w:r w:rsidRPr="00A83BD6" w:rsidDel="000B7A05">
          <w:rPr>
            <w:shd w:val="clear" w:color="auto" w:fill="FFFFFF"/>
            <w:rPrChange w:id="242" w:author="Guo, Fuyu" w:date="2021-11-06T19:02:00Z">
              <w:rPr>
                <w:color w:val="2A2A2A"/>
                <w:shd w:val="clear" w:color="auto" w:fill="FFFFFF"/>
              </w:rPr>
            </w:rPrChange>
          </w:rPr>
          <w:delText>practice</w:delText>
        </w:r>
        <w:r w:rsidRPr="00A83BD6" w:rsidDel="000B7A05">
          <w:rPr>
            <w:rPrChange w:id="243" w:author="Guo, Fuyu" w:date="2021-11-06T19:02:00Z">
              <w:rPr/>
            </w:rPrChange>
          </w:rPr>
          <w:delText xml:space="preserve"> because of efficiency and </w:delText>
        </w:r>
      </w:del>
      <w:r w:rsidRPr="00A83BD6">
        <w:rPr>
          <w:rPrChange w:id="244" w:author="Guo, Fuyu" w:date="2021-11-06T19:02:00Z">
            <w:rPr/>
          </w:rPrChange>
        </w:rPr>
        <w:t xml:space="preserve">easy procedures. Serum creatinine greater than </w:t>
      </w:r>
      <w:del w:id="245" w:author="Guo, Fuyu" w:date="2021-11-06T18:48:00Z">
        <w:r w:rsidRPr="00A83BD6" w:rsidDel="000B7A05">
          <w:rPr>
            <w:rPrChange w:id="246" w:author="Guo, Fuyu" w:date="2021-11-06T19:02:00Z">
              <w:rPr/>
            </w:rPrChange>
          </w:rPr>
          <w:delText>its normal level (</w:delText>
        </w:r>
      </w:del>
      <w:r w:rsidRPr="00A83BD6">
        <w:rPr>
          <w:rPrChange w:id="247" w:author="Guo, Fuyu" w:date="2021-11-06T19:02:00Z">
            <w:rPr/>
          </w:rPrChange>
        </w:rPr>
        <w:t>1.5</w:t>
      </w:r>
      <w:ins w:id="248" w:author="Guo, Fuyu" w:date="2021-11-06T18:48:00Z">
        <w:r w:rsidR="000B7A05" w:rsidRPr="00A83BD6">
          <w:rPr>
            <w:rPrChange w:id="249" w:author="Guo, Fuyu" w:date="2021-11-06T19:02:00Z">
              <w:rPr/>
            </w:rPrChange>
          </w:rPr>
          <w:t xml:space="preserve"> mg/dL will be regarded as abnormal</w:t>
        </w:r>
      </w:ins>
      <w:del w:id="250" w:author="Guo, Fuyu" w:date="2021-11-06T18:48:00Z">
        <w:r w:rsidRPr="00A83BD6" w:rsidDel="000B7A05">
          <w:rPr>
            <w:rPrChange w:id="251" w:author="Guo, Fuyu" w:date="2021-11-06T19:02:00Z">
              <w:rPr/>
            </w:rPrChange>
          </w:rPr>
          <w:delText>) is an indicator of renal dysfunction</w:delText>
        </w:r>
      </w:del>
      <w:r w:rsidRPr="00A83BD6">
        <w:rPr>
          <w:rPrChange w:id="252" w:author="Guo, Fuyu" w:date="2021-11-06T19:02:00Z">
            <w:rPr/>
          </w:rPrChange>
        </w:rPr>
        <w:t>.</w:t>
      </w:r>
      <w:r w:rsidRPr="00A83BD6">
        <w:rPr>
          <w:vertAlign w:val="superscript"/>
          <w:rPrChange w:id="253" w:author="Guo, Fuyu" w:date="2021-11-06T19:02:00Z">
            <w:rPr>
              <w:vertAlign w:val="superscript"/>
            </w:rPr>
          </w:rPrChange>
        </w:rPr>
        <w:t>[</w:t>
      </w:r>
      <w:r w:rsidR="00763368" w:rsidRPr="00A83BD6">
        <w:rPr>
          <w:vertAlign w:val="superscript"/>
          <w:rPrChange w:id="254" w:author="Guo, Fuyu" w:date="2021-11-06T19:02:00Z">
            <w:rPr>
              <w:vertAlign w:val="superscript"/>
            </w:rPr>
          </w:rPrChange>
        </w:rPr>
        <w:t>6</w:t>
      </w:r>
      <w:r w:rsidRPr="00A83BD6">
        <w:rPr>
          <w:vertAlign w:val="superscript"/>
          <w:rPrChange w:id="255" w:author="Guo, Fuyu" w:date="2021-11-06T19:02:00Z">
            <w:rPr>
              <w:vertAlign w:val="superscript"/>
            </w:rPr>
          </w:rPrChange>
        </w:rPr>
        <w:t xml:space="preserve">] </w:t>
      </w:r>
    </w:p>
    <w:p w14:paraId="4C353851" w14:textId="7850E81A" w:rsidR="007E7CF6" w:rsidRPr="00A83BD6" w:rsidRDefault="007E7CF6" w:rsidP="00A83BD6">
      <w:pPr>
        <w:spacing w:line="480" w:lineRule="auto"/>
        <w:jc w:val="both"/>
        <w:rPr>
          <w:vertAlign w:val="superscript"/>
          <w:rPrChange w:id="256" w:author="Guo, Fuyu" w:date="2021-11-06T19:02:00Z">
            <w:rPr>
              <w:vertAlign w:val="superscript"/>
            </w:rPr>
          </w:rPrChange>
        </w:rPr>
        <w:pPrChange w:id="257" w:author="Guo, Fuyu" w:date="2021-11-06T18:59:00Z">
          <w:pPr/>
        </w:pPrChange>
      </w:pPr>
      <w:del w:id="258" w:author="Guo, Fuyu" w:date="2021-11-06T18:51:00Z">
        <w:r w:rsidRPr="00A83BD6" w:rsidDel="000B7A05">
          <w:rPr>
            <w:shd w:val="clear" w:color="auto" w:fill="FFFFFF"/>
            <w:rPrChange w:id="259" w:author="Guo, Fuyu" w:date="2021-11-06T19:02:00Z">
              <w:rPr>
                <w:color w:val="111111"/>
                <w:shd w:val="clear" w:color="auto" w:fill="FFFFFF"/>
              </w:rPr>
            </w:rPrChange>
          </w:rPr>
          <w:delText>Based on this biological knowledge</w:delText>
        </w:r>
      </w:del>
      <w:ins w:id="260" w:author="Guo, Fuyu" w:date="2021-11-06T18:51:00Z">
        <w:r w:rsidR="000B7A05" w:rsidRPr="00A83BD6">
          <w:rPr>
            <w:shd w:val="clear" w:color="auto" w:fill="FFFFFF"/>
            <w:rPrChange w:id="261" w:author="Guo, Fuyu" w:date="2021-11-06T19:02:00Z">
              <w:rPr>
                <w:color w:val="111111"/>
                <w:shd w:val="clear" w:color="auto" w:fill="FFFFFF"/>
              </w:rPr>
            </w:rPrChange>
          </w:rPr>
          <w:t>In this study</w:t>
        </w:r>
      </w:ins>
      <w:r w:rsidRPr="00A83BD6">
        <w:rPr>
          <w:shd w:val="clear" w:color="auto" w:fill="FFFFFF"/>
          <w:rPrChange w:id="262" w:author="Guo, Fuyu" w:date="2021-11-06T19:02:00Z">
            <w:rPr>
              <w:color w:val="111111"/>
              <w:shd w:val="clear" w:color="auto" w:fill="FFFFFF"/>
            </w:rPr>
          </w:rPrChange>
        </w:rPr>
        <w:t xml:space="preserve">, we </w:t>
      </w:r>
      <w:ins w:id="263" w:author="Guo, Fuyu" w:date="2021-11-06T18:51:00Z">
        <w:r w:rsidR="000B7A05" w:rsidRPr="00A83BD6">
          <w:rPr>
            <w:shd w:val="clear" w:color="auto" w:fill="FFFFFF"/>
            <w:rPrChange w:id="264" w:author="Guo, Fuyu" w:date="2021-11-06T19:02:00Z">
              <w:rPr>
                <w:color w:val="111111"/>
                <w:shd w:val="clear" w:color="auto" w:fill="FFFFFF"/>
              </w:rPr>
            </w:rPrChange>
          </w:rPr>
          <w:t>aim</w:t>
        </w:r>
      </w:ins>
      <w:del w:id="265" w:author="Guo, Fuyu" w:date="2021-11-06T18:51:00Z">
        <w:r w:rsidRPr="00A83BD6" w:rsidDel="000B7A05">
          <w:rPr>
            <w:shd w:val="clear" w:color="auto" w:fill="FFFFFF"/>
            <w:rPrChange w:id="266" w:author="Guo, Fuyu" w:date="2021-11-06T19:02:00Z">
              <w:rPr>
                <w:color w:val="111111"/>
                <w:shd w:val="clear" w:color="auto" w:fill="FFFFFF"/>
              </w:rPr>
            </w:rPrChange>
          </w:rPr>
          <w:delText>want</w:delText>
        </w:r>
      </w:del>
      <w:ins w:id="267" w:author="Tayler99@163.com" w:date="2021-11-06T18:11:00Z">
        <w:del w:id="268" w:author="Guo, Fuyu" w:date="2021-11-06T18:51:00Z">
          <w:r w:rsidR="002B5F0B" w:rsidRPr="00A83BD6" w:rsidDel="000B7A05">
            <w:rPr>
              <w:shd w:val="clear" w:color="auto" w:fill="FFFFFF"/>
              <w:rPrChange w:id="269" w:author="Guo, Fuyu" w:date="2021-11-06T19:02:00Z">
                <w:rPr>
                  <w:color w:val="111111"/>
                  <w:shd w:val="clear" w:color="auto" w:fill="FFFFFF"/>
                </w:rPr>
              </w:rPrChange>
            </w:rPr>
            <w:delText>ed</w:delText>
          </w:r>
        </w:del>
      </w:ins>
      <w:del w:id="270" w:author="Guo, Fuyu" w:date="2021-11-06T18:51:00Z">
        <w:r w:rsidRPr="00A83BD6" w:rsidDel="000B7A05">
          <w:rPr>
            <w:shd w:val="clear" w:color="auto" w:fill="FFFFFF"/>
            <w:rPrChange w:id="271" w:author="Guo, Fuyu" w:date="2021-11-06T19:02:00Z">
              <w:rPr>
                <w:color w:val="111111"/>
                <w:shd w:val="clear" w:color="auto" w:fill="FFFFFF"/>
              </w:rPr>
            </w:rPrChange>
          </w:rPr>
          <w:delText xml:space="preserve"> to us</w:delText>
        </w:r>
      </w:del>
      <w:r w:rsidRPr="00A83BD6">
        <w:rPr>
          <w:shd w:val="clear" w:color="auto" w:fill="FFFFFF"/>
          <w:rPrChange w:id="272" w:author="Guo, Fuyu" w:date="2021-11-06T19:02:00Z">
            <w:rPr>
              <w:color w:val="111111"/>
              <w:shd w:val="clear" w:color="auto" w:fill="FFFFFF"/>
            </w:rPr>
          </w:rPrChange>
        </w:rPr>
        <w:t>e</w:t>
      </w:r>
      <w:ins w:id="273" w:author="Guo, Fuyu" w:date="2021-11-06T18:51:00Z">
        <w:r w:rsidR="000B7A05" w:rsidRPr="00A83BD6">
          <w:rPr>
            <w:shd w:val="clear" w:color="auto" w:fill="FFFFFF"/>
            <w:rPrChange w:id="274" w:author="Guo, Fuyu" w:date="2021-11-06T19:02:00Z">
              <w:rPr>
                <w:color w:val="111111"/>
                <w:shd w:val="clear" w:color="auto" w:fill="FFFFFF"/>
              </w:rPr>
            </w:rPrChange>
          </w:rPr>
          <w:t>d to employ</w:t>
        </w:r>
      </w:ins>
      <w:r w:rsidRPr="00A83BD6">
        <w:rPr>
          <w:shd w:val="clear" w:color="auto" w:fill="FFFFFF"/>
          <w:rPrChange w:id="275" w:author="Guo, Fuyu" w:date="2021-11-06T19:02:00Z">
            <w:rPr>
              <w:color w:val="111111"/>
              <w:shd w:val="clear" w:color="auto" w:fill="FFFFFF"/>
            </w:rPr>
          </w:rPrChange>
        </w:rPr>
        <w:t xml:space="preserve"> </w:t>
      </w:r>
      <w:bookmarkStart w:id="276" w:name="OLE_LINK30"/>
      <w:bookmarkStart w:id="277" w:name="OLE_LINK31"/>
      <w:r w:rsidRPr="00A83BD6">
        <w:rPr>
          <w:shd w:val="clear" w:color="auto" w:fill="FFFFFF"/>
          <w:rPrChange w:id="278" w:author="Guo, Fuyu" w:date="2021-11-06T19:02:00Z">
            <w:rPr>
              <w:color w:val="111111"/>
              <w:shd w:val="clear" w:color="auto" w:fill="FFFFFF"/>
            </w:rPr>
          </w:rPrChange>
        </w:rPr>
        <w:t xml:space="preserve">serum creatinine </w:t>
      </w:r>
      <w:bookmarkEnd w:id="276"/>
      <w:bookmarkEnd w:id="277"/>
      <w:r w:rsidRPr="00A83BD6">
        <w:rPr>
          <w:shd w:val="clear" w:color="auto" w:fill="FFFFFF"/>
          <w:rPrChange w:id="279" w:author="Guo, Fuyu" w:date="2021-11-06T19:02:00Z">
            <w:rPr>
              <w:color w:val="111111"/>
              <w:shd w:val="clear" w:color="auto" w:fill="FFFFFF"/>
            </w:rPr>
          </w:rPrChange>
        </w:rPr>
        <w:t xml:space="preserve">as </w:t>
      </w:r>
      <w:r w:rsidR="001A2AC5" w:rsidRPr="00A83BD6">
        <w:rPr>
          <w:shd w:val="clear" w:color="auto" w:fill="FFFFFF"/>
          <w:rPrChange w:id="280" w:author="Guo, Fuyu" w:date="2021-11-06T19:02:00Z">
            <w:rPr>
              <w:color w:val="111111"/>
              <w:shd w:val="clear" w:color="auto" w:fill="FFFFFF"/>
            </w:rPr>
          </w:rPrChange>
        </w:rPr>
        <w:t>a</w:t>
      </w:r>
      <w:ins w:id="281" w:author="Guo, Fuyu" w:date="2021-11-06T18:51:00Z">
        <w:r w:rsidR="000B7A05" w:rsidRPr="00A83BD6">
          <w:rPr>
            <w:shd w:val="clear" w:color="auto" w:fill="FFFFFF"/>
            <w:rPrChange w:id="282" w:author="Guo, Fuyu" w:date="2021-11-06T19:02:00Z">
              <w:rPr>
                <w:color w:val="111111"/>
                <w:shd w:val="clear" w:color="auto" w:fill="FFFFFF"/>
              </w:rPr>
            </w:rPrChange>
          </w:rPr>
          <w:t>n</w:t>
        </w:r>
      </w:ins>
      <w:r w:rsidR="001A2AC5" w:rsidRPr="00A83BD6">
        <w:rPr>
          <w:shd w:val="clear" w:color="auto" w:fill="FFFFFF"/>
          <w:rPrChange w:id="283" w:author="Guo, Fuyu" w:date="2021-11-06T19:02:00Z">
            <w:rPr>
              <w:color w:val="111111"/>
              <w:shd w:val="clear" w:color="auto" w:fill="FFFFFF"/>
            </w:rPr>
          </w:rPrChange>
        </w:rPr>
        <w:t xml:space="preserve"> </w:t>
      </w:r>
      <w:ins w:id="284" w:author="Guo, Fuyu" w:date="2021-11-06T18:51:00Z">
        <w:r w:rsidR="000B7A05" w:rsidRPr="00A83BD6">
          <w:rPr>
            <w:shd w:val="clear" w:color="auto" w:fill="FFFFFF"/>
            <w:rPrChange w:id="285" w:author="Guo, Fuyu" w:date="2021-11-06T19:02:00Z">
              <w:rPr>
                <w:color w:val="111111"/>
                <w:shd w:val="clear" w:color="auto" w:fill="FFFFFF"/>
              </w:rPr>
            </w:rPrChange>
          </w:rPr>
          <w:t>indicator</w:t>
        </w:r>
      </w:ins>
      <w:del w:id="286" w:author="Guo, Fuyu" w:date="2021-11-06T18:51:00Z">
        <w:r w:rsidRPr="00A83BD6" w:rsidDel="000B7A05">
          <w:rPr>
            <w:shd w:val="clear" w:color="auto" w:fill="FFFFFF"/>
            <w:rPrChange w:id="287" w:author="Guo, Fuyu" w:date="2021-11-06T19:02:00Z">
              <w:rPr>
                <w:color w:val="111111"/>
                <w:shd w:val="clear" w:color="auto" w:fill="FFFFFF"/>
              </w:rPr>
            </w:rPrChange>
          </w:rPr>
          <w:delText>biomarker</w:delText>
        </w:r>
      </w:del>
      <w:r w:rsidRPr="00A83BD6">
        <w:rPr>
          <w:shd w:val="clear" w:color="auto" w:fill="FFFFFF"/>
          <w:rPrChange w:id="288" w:author="Guo, Fuyu" w:date="2021-11-06T19:02:00Z">
            <w:rPr>
              <w:color w:val="111111"/>
              <w:shd w:val="clear" w:color="auto" w:fill="FFFFFF"/>
            </w:rPr>
          </w:rPrChange>
        </w:rPr>
        <w:t xml:space="preserve"> </w:t>
      </w:r>
      <w:ins w:id="289" w:author="Guo, Fuyu" w:date="2021-11-06T18:51:00Z">
        <w:r w:rsidR="000B7A05" w:rsidRPr="00A83BD6">
          <w:rPr>
            <w:shd w:val="clear" w:color="auto" w:fill="FFFFFF"/>
            <w:rPrChange w:id="290" w:author="Guo, Fuyu" w:date="2021-11-06T19:02:00Z">
              <w:rPr>
                <w:color w:val="111111"/>
                <w:shd w:val="clear" w:color="auto" w:fill="FFFFFF"/>
              </w:rPr>
            </w:rPrChange>
          </w:rPr>
          <w:t xml:space="preserve">for renal dysfunction and explore its </w:t>
        </w:r>
      </w:ins>
      <w:del w:id="291" w:author="Guo, Fuyu" w:date="2021-11-06T18:51:00Z">
        <w:r w:rsidRPr="00A83BD6" w:rsidDel="000B7A05">
          <w:rPr>
            <w:shd w:val="clear" w:color="auto" w:fill="FFFFFF"/>
            <w:rPrChange w:id="292" w:author="Guo, Fuyu" w:date="2021-11-06T19:02:00Z">
              <w:rPr>
                <w:color w:val="111111"/>
                <w:shd w:val="clear" w:color="auto" w:fill="FFFFFF"/>
              </w:rPr>
            </w:rPrChange>
          </w:rPr>
          <w:delText xml:space="preserve">to explore </w:delText>
        </w:r>
      </w:del>
      <w:ins w:id="293" w:author="Guo, Fuyu" w:date="2021-11-06T18:51:00Z">
        <w:r w:rsidR="000B7A05" w:rsidRPr="00A83BD6">
          <w:rPr>
            <w:rPrChange w:id="294" w:author="Guo, Fuyu" w:date="2021-11-06T19:02:00Z">
              <w:rPr/>
            </w:rPrChange>
          </w:rPr>
          <w:t xml:space="preserve">association with </w:t>
        </w:r>
      </w:ins>
      <w:del w:id="295" w:author="Guo, Fuyu" w:date="2021-11-06T18:51:00Z">
        <w:r w:rsidRPr="00A83BD6" w:rsidDel="000B7A05">
          <w:rPr>
            <w:rPrChange w:id="296" w:author="Guo, Fuyu" w:date="2021-11-06T19:02:00Z">
              <w:rPr/>
            </w:rPrChange>
          </w:rPr>
          <w:delText xml:space="preserve">the relationship between renal dysfunction and </w:delText>
        </w:r>
      </w:del>
      <w:r w:rsidRPr="00A83BD6">
        <w:rPr>
          <w:rPrChange w:id="297" w:author="Guo, Fuyu" w:date="2021-11-06T19:02:00Z">
            <w:rPr/>
          </w:rPrChange>
        </w:rPr>
        <w:t xml:space="preserve">mortality rates among patients with </w:t>
      </w:r>
      <w:del w:id="298" w:author="Tayler99@163.com" w:date="2021-11-06T18:12:00Z">
        <w:r w:rsidRPr="00A83BD6" w:rsidDel="002B5F0B">
          <w:rPr>
            <w:rPrChange w:id="299" w:author="Guo, Fuyu" w:date="2021-11-06T19:02:00Z">
              <w:rPr/>
            </w:rPrChange>
          </w:rPr>
          <w:delText>heart failure</w:delText>
        </w:r>
      </w:del>
      <w:ins w:id="300" w:author="Tayler99@163.com" w:date="2021-11-06T18:12:00Z">
        <w:r w:rsidR="002B5F0B" w:rsidRPr="00A83BD6">
          <w:rPr>
            <w:rPrChange w:id="301" w:author="Guo, Fuyu" w:date="2021-11-06T19:02:00Z">
              <w:rPr/>
            </w:rPrChange>
          </w:rPr>
          <w:t>HF</w:t>
        </w:r>
      </w:ins>
      <w:ins w:id="302" w:author="Guo, Fuyu" w:date="2021-11-06T18:52:00Z">
        <w:r w:rsidR="000B7A05" w:rsidRPr="00A83BD6">
          <w:rPr>
            <w:rPrChange w:id="303" w:author="Guo, Fuyu" w:date="2021-11-06T19:02:00Z">
              <w:rPr/>
            </w:rPrChange>
          </w:rPr>
          <w:t>.</w:t>
        </w:r>
      </w:ins>
      <w:del w:id="304" w:author="Guo, Fuyu" w:date="2021-11-06T18:52:00Z">
        <w:r w:rsidRPr="00A83BD6" w:rsidDel="000B7A05">
          <w:rPr>
            <w:rPrChange w:id="305" w:author="Guo, Fuyu" w:date="2021-11-06T19:02:00Z">
              <w:rPr/>
            </w:rPrChange>
          </w:rPr>
          <w:delText>. Some previous studies are also related to this issue.</w:delText>
        </w:r>
      </w:del>
      <w:r w:rsidRPr="00A83BD6">
        <w:rPr>
          <w:rPrChange w:id="306" w:author="Guo, Fuyu" w:date="2021-11-06T19:02:00Z">
            <w:rPr/>
          </w:rPrChange>
        </w:rPr>
        <w:t xml:space="preserve"> Ahmad et al</w:t>
      </w:r>
      <w:del w:id="307" w:author="Guo, Fuyu" w:date="2021-11-06T18:53:00Z">
        <w:r w:rsidRPr="00A83BD6" w:rsidDel="000B7A05">
          <w:rPr>
            <w:rPrChange w:id="308" w:author="Guo, Fuyu" w:date="2021-11-06T19:02:00Z">
              <w:rPr/>
            </w:rPrChange>
          </w:rPr>
          <w:delText xml:space="preserve"> mainly identified potential risk factors for mortalities among HF patients and reported </w:delText>
        </w:r>
        <w:r w:rsidR="00023FDE" w:rsidRPr="00A83BD6" w:rsidDel="000B7A05">
          <w:rPr>
            <w:rPrChange w:id="309" w:author="Guo, Fuyu" w:date="2021-11-06T19:02:00Z">
              <w:rPr/>
            </w:rPrChange>
          </w:rPr>
          <w:delText xml:space="preserve">renal dysfunction (determined by </w:delText>
        </w:r>
        <w:r w:rsidR="00023FDE" w:rsidRPr="00A83BD6" w:rsidDel="000B7A05">
          <w:rPr>
            <w:shd w:val="clear" w:color="auto" w:fill="FFFFFF"/>
            <w:rPrChange w:id="310" w:author="Guo, Fuyu" w:date="2021-11-06T19:02:00Z">
              <w:rPr>
                <w:color w:val="111111"/>
                <w:shd w:val="clear" w:color="auto" w:fill="FFFFFF"/>
              </w:rPr>
            </w:rPrChange>
          </w:rPr>
          <w:delText xml:space="preserve">serum creatinine levels) </w:delText>
        </w:r>
        <w:r w:rsidRPr="00A83BD6" w:rsidDel="000B7A05">
          <w:rPr>
            <w:rPrChange w:id="311" w:author="Guo, Fuyu" w:date="2021-11-06T19:02:00Z">
              <w:rPr/>
            </w:rPrChange>
          </w:rPr>
          <w:delText>as a key factor contributing to increas</w:delText>
        </w:r>
        <w:r w:rsidR="001A2AC5" w:rsidRPr="00A83BD6" w:rsidDel="000B7A05">
          <w:rPr>
            <w:rPrChange w:id="312" w:author="Guo, Fuyu" w:date="2021-11-06T19:02:00Z">
              <w:rPr/>
            </w:rPrChange>
          </w:rPr>
          <w:delText>ed</w:delText>
        </w:r>
        <w:r w:rsidRPr="00A83BD6" w:rsidDel="000B7A05">
          <w:rPr>
            <w:rPrChange w:id="313" w:author="Guo, Fuyu" w:date="2021-11-06T19:02:00Z">
              <w:rPr/>
            </w:rPrChange>
          </w:rPr>
          <w:delText xml:space="preserve"> risk of mortality</w:delText>
        </w:r>
      </w:del>
      <w:r w:rsidRPr="00A83BD6">
        <w:rPr>
          <w:rPrChange w:id="314" w:author="Guo, Fuyu" w:date="2021-11-06T19:02:00Z">
            <w:rPr/>
          </w:rPrChange>
        </w:rPr>
        <w:t>.</w:t>
      </w:r>
      <w:r w:rsidR="008634F9" w:rsidRPr="00A83BD6">
        <w:rPr>
          <w:rPrChange w:id="315" w:author="Guo, Fuyu" w:date="2021-11-06T19:02:00Z">
            <w:rPr/>
          </w:rPrChange>
        </w:rPr>
        <w:t xml:space="preserve"> </w:t>
      </w:r>
      <w:r w:rsidR="007D64B3" w:rsidRPr="00A83BD6">
        <w:rPr>
          <w:vertAlign w:val="superscript"/>
          <w:rPrChange w:id="316" w:author="Guo, Fuyu" w:date="2021-11-06T19:02:00Z">
            <w:rPr>
              <w:vertAlign w:val="superscript"/>
            </w:rPr>
          </w:rPrChange>
        </w:rPr>
        <w:t>[</w:t>
      </w:r>
      <w:r w:rsidR="00763368" w:rsidRPr="00A83BD6">
        <w:rPr>
          <w:vertAlign w:val="superscript"/>
          <w:rPrChange w:id="317" w:author="Guo, Fuyu" w:date="2021-11-06T19:02:00Z">
            <w:rPr>
              <w:vertAlign w:val="superscript"/>
            </w:rPr>
          </w:rPrChange>
        </w:rPr>
        <w:t>6</w:t>
      </w:r>
      <w:r w:rsidR="007D64B3" w:rsidRPr="00A83BD6">
        <w:rPr>
          <w:vertAlign w:val="superscript"/>
          <w:rPrChange w:id="318" w:author="Guo, Fuyu" w:date="2021-11-06T19:02:00Z">
            <w:rPr>
              <w:vertAlign w:val="superscript"/>
            </w:rPr>
          </w:rPrChange>
        </w:rPr>
        <w:t>]</w:t>
      </w:r>
      <w:r w:rsidR="008634F9" w:rsidRPr="00A83BD6">
        <w:rPr>
          <w:rPrChange w:id="319" w:author="Guo, Fuyu" w:date="2021-11-06T19:02:00Z">
            <w:rPr/>
          </w:rPrChange>
        </w:rPr>
        <w:t xml:space="preserve"> </w:t>
      </w:r>
      <w:ins w:id="320" w:author="Guo, Fuyu" w:date="2021-11-06T18:53:00Z">
        <w:r w:rsidR="000B7A05" w:rsidRPr="00A83BD6">
          <w:rPr>
            <w:rPrChange w:id="321" w:author="Guo, Fuyu" w:date="2021-11-06T19:02:00Z">
              <w:rPr/>
            </w:rPrChange>
          </w:rPr>
          <w:t xml:space="preserve">and </w:t>
        </w:r>
      </w:ins>
      <w:r w:rsidR="008634F9" w:rsidRPr="00A83BD6">
        <w:rPr>
          <w:rPrChange w:id="322" w:author="Guo, Fuyu" w:date="2021-11-06T19:02:00Z">
            <w:rPr/>
          </w:rPrChange>
        </w:rPr>
        <w:t>Chicco et al.</w:t>
      </w:r>
      <w:del w:id="323" w:author="Guo, Fuyu" w:date="2021-11-06T18:54:00Z">
        <w:r w:rsidR="008634F9" w:rsidRPr="00A83BD6" w:rsidDel="000B7A05">
          <w:rPr>
            <w:rPrChange w:id="324" w:author="Guo, Fuyu" w:date="2021-11-06T19:02:00Z">
              <w:rPr/>
            </w:rPrChange>
          </w:rPr>
          <w:delText xml:space="preserve"> </w:delText>
        </w:r>
      </w:del>
      <w:ins w:id="325" w:author="Guo, Fuyu" w:date="2021-11-06T18:54:00Z">
        <w:r w:rsidR="000B7A05" w:rsidRPr="00A83BD6">
          <w:rPr>
            <w:rPrChange w:id="326" w:author="Guo, Fuyu" w:date="2021-11-06T19:02:00Z">
              <w:rPr/>
            </w:rPrChange>
          </w:rPr>
          <w:t xml:space="preserve"> have </w:t>
        </w:r>
        <w:r w:rsidR="00A83BD6" w:rsidRPr="00A83BD6">
          <w:rPr>
            <w:rPrChange w:id="327" w:author="Guo, Fuyu" w:date="2021-11-06T19:02:00Z">
              <w:rPr/>
            </w:rPrChange>
          </w:rPr>
          <w:t>demonstrated the harmful associations in their previous studies</w:t>
        </w:r>
      </w:ins>
      <w:del w:id="328" w:author="Guo, Fuyu" w:date="2021-11-06T18:54:00Z">
        <w:r w:rsidR="008634F9" w:rsidRPr="00A83BD6" w:rsidDel="000B7A05">
          <w:rPr>
            <w:rPrChange w:id="329" w:author="Guo, Fuyu" w:date="2021-11-06T19:02:00Z">
              <w:rPr/>
            </w:rPrChange>
          </w:rPr>
          <w:delText>re-analyzed the dataset using machine learning methods and reported that the serum creatinine level is the most important predictor for these patients’ mortalities</w:delText>
        </w:r>
      </w:del>
      <w:r w:rsidR="008634F9" w:rsidRPr="00A83BD6">
        <w:rPr>
          <w:rPrChange w:id="330" w:author="Guo, Fuyu" w:date="2021-11-06T19:02:00Z">
            <w:rPr/>
          </w:rPrChange>
        </w:rPr>
        <w:t>.</w:t>
      </w:r>
      <w:r w:rsidR="007D64B3" w:rsidRPr="00A83BD6">
        <w:rPr>
          <w:rPrChange w:id="331" w:author="Guo, Fuyu" w:date="2021-11-06T19:02:00Z">
            <w:rPr/>
          </w:rPrChange>
        </w:rPr>
        <w:t xml:space="preserve"> </w:t>
      </w:r>
      <w:r w:rsidR="007D64B3" w:rsidRPr="00A83BD6">
        <w:rPr>
          <w:vertAlign w:val="superscript"/>
          <w:rPrChange w:id="332" w:author="Guo, Fuyu" w:date="2021-11-06T19:02:00Z">
            <w:rPr>
              <w:vertAlign w:val="superscript"/>
            </w:rPr>
          </w:rPrChange>
        </w:rPr>
        <w:t>[7]</w:t>
      </w:r>
      <w:r w:rsidR="007D64B3" w:rsidRPr="00A83BD6">
        <w:rPr>
          <w:rPrChange w:id="333" w:author="Guo, Fuyu" w:date="2021-11-06T19:02:00Z">
            <w:rPr/>
          </w:rPrChange>
        </w:rPr>
        <w:t xml:space="preserve"> However, these studies concerned less on the modification of other biomarkers such as eject fraction and serum sodium</w:t>
      </w:r>
      <w:r w:rsidR="00A85E7A" w:rsidRPr="00A83BD6">
        <w:rPr>
          <w:rFonts w:eastAsia="SimSun"/>
          <w:rPrChange w:id="334" w:author="Guo, Fuyu" w:date="2021-11-06T19:02:00Z">
            <w:rPr>
              <w:rFonts w:eastAsia="SimSun"/>
            </w:rPr>
          </w:rPrChange>
        </w:rPr>
        <w:t xml:space="preserve">, </w:t>
      </w:r>
      <w:r w:rsidR="00A85E7A" w:rsidRPr="00A83BD6">
        <w:rPr>
          <w:rFonts w:eastAsia="SimSun"/>
          <w:rPrChange w:id="335" w:author="Guo, Fuyu" w:date="2021-11-06T19:02:00Z">
            <w:rPr>
              <w:rFonts w:eastAsia="SimSun"/>
            </w:rPr>
          </w:rPrChange>
        </w:rPr>
        <w:lastRenderedPageBreak/>
        <w:t xml:space="preserve">which are also related to </w:t>
      </w:r>
      <w:del w:id="336" w:author="Tayler99@163.com" w:date="2021-11-06T18:12:00Z">
        <w:r w:rsidR="00A85E7A" w:rsidRPr="00A83BD6" w:rsidDel="002B5F0B">
          <w:rPr>
            <w:rFonts w:eastAsia="SimSun"/>
            <w:rPrChange w:id="337" w:author="Guo, Fuyu" w:date="2021-11-06T19:02:00Z">
              <w:rPr>
                <w:rFonts w:eastAsia="SimSun"/>
              </w:rPr>
            </w:rPrChange>
          </w:rPr>
          <w:delText>heart failure</w:delText>
        </w:r>
      </w:del>
      <w:ins w:id="338" w:author="Tayler99@163.com" w:date="2021-11-06T18:12:00Z">
        <w:r w:rsidR="002B5F0B" w:rsidRPr="00A83BD6">
          <w:rPr>
            <w:rFonts w:eastAsia="SimSun"/>
            <w:rPrChange w:id="339" w:author="Guo, Fuyu" w:date="2021-11-06T19:02:00Z">
              <w:rPr>
                <w:rFonts w:eastAsia="SimSun"/>
              </w:rPr>
            </w:rPrChange>
          </w:rPr>
          <w:t>HF</w:t>
        </w:r>
      </w:ins>
      <w:r w:rsidR="00A85E7A" w:rsidRPr="00A83BD6">
        <w:rPr>
          <w:rFonts w:eastAsia="SimSun"/>
          <w:rPrChange w:id="340" w:author="Guo, Fuyu" w:date="2021-11-06T19:02:00Z">
            <w:rPr>
              <w:rFonts w:eastAsia="SimSun"/>
            </w:rPr>
          </w:rPrChange>
        </w:rPr>
        <w:t xml:space="preserve"> through diverse mechanisms</w:t>
      </w:r>
      <w:r w:rsidR="00763368" w:rsidRPr="00A83BD6">
        <w:rPr>
          <w:rFonts w:eastAsia="SimSun"/>
          <w:rPrChange w:id="341" w:author="Guo, Fuyu" w:date="2021-11-06T19:02:00Z">
            <w:rPr>
              <w:rFonts w:eastAsia="SimSun"/>
            </w:rPr>
          </w:rPrChange>
        </w:rPr>
        <w:t>.</w:t>
      </w:r>
      <w:r w:rsidR="00A85E7A" w:rsidRPr="00A83BD6">
        <w:rPr>
          <w:rFonts w:eastAsia="SimSun"/>
          <w:vertAlign w:val="superscript"/>
          <w:rPrChange w:id="342" w:author="Guo, Fuyu" w:date="2021-11-06T19:02:00Z">
            <w:rPr>
              <w:rFonts w:eastAsia="SimSun"/>
              <w:vertAlign w:val="superscript"/>
            </w:rPr>
          </w:rPrChange>
        </w:rPr>
        <w:t>[8]</w:t>
      </w:r>
      <w:r w:rsidR="007D64B3" w:rsidRPr="00A83BD6">
        <w:rPr>
          <w:rPrChange w:id="343" w:author="Guo, Fuyu" w:date="2021-11-06T19:02:00Z">
            <w:rPr/>
          </w:rPrChange>
        </w:rPr>
        <w:t xml:space="preserve"> Therefore, </w:t>
      </w:r>
      <w:ins w:id="344" w:author="Guo, Fuyu" w:date="2021-11-06T18:54:00Z">
        <w:r w:rsidR="00A83BD6" w:rsidRPr="00A83BD6">
          <w:rPr>
            <w:rPrChange w:id="345" w:author="Guo, Fuyu" w:date="2021-11-06T19:02:00Z">
              <w:rPr/>
            </w:rPrChange>
          </w:rPr>
          <w:t xml:space="preserve">this study aimed to fill the current research gap </w:t>
        </w:r>
      </w:ins>
      <w:del w:id="346" w:author="Guo, Fuyu" w:date="2021-11-06T18:54:00Z">
        <w:r w:rsidR="007D64B3" w:rsidRPr="00A83BD6" w:rsidDel="00A83BD6">
          <w:rPr>
            <w:rPrChange w:id="347" w:author="Guo, Fuyu" w:date="2021-11-06T19:02:00Z">
              <w:rPr/>
            </w:rPrChange>
          </w:rPr>
          <w:delText xml:space="preserve">we </w:delText>
        </w:r>
      </w:del>
      <w:ins w:id="348" w:author="Guo, Fuyu" w:date="2021-11-06T18:55:00Z">
        <w:r w:rsidR="00A83BD6" w:rsidRPr="00A83BD6">
          <w:rPr>
            <w:rPrChange w:id="349" w:author="Guo, Fuyu" w:date="2021-11-06T19:02:00Z">
              <w:rPr/>
            </w:rPrChange>
          </w:rPr>
          <w:t>by</w:t>
        </w:r>
      </w:ins>
      <w:del w:id="350" w:author="Guo, Fuyu" w:date="2021-11-06T18:55:00Z">
        <w:r w:rsidR="007D64B3" w:rsidRPr="00A83BD6" w:rsidDel="00A83BD6">
          <w:rPr>
            <w:rPrChange w:id="351" w:author="Guo, Fuyu" w:date="2021-11-06T19:02:00Z">
              <w:rPr/>
            </w:rPrChange>
          </w:rPr>
          <w:delText xml:space="preserve">aimed </w:delText>
        </w:r>
      </w:del>
      <w:ins w:id="352" w:author="Tayler99@163.com" w:date="2021-11-06T18:12:00Z">
        <w:del w:id="353" w:author="Guo, Fuyu" w:date="2021-11-06T18:55:00Z">
          <w:r w:rsidR="002B5F0B" w:rsidRPr="00A83BD6" w:rsidDel="00A83BD6">
            <w:rPr>
              <w:rPrChange w:id="354" w:author="Guo, Fuyu" w:date="2021-11-06T19:02:00Z">
                <w:rPr/>
              </w:rPrChange>
            </w:rPr>
            <w:delText>ed at</w:delText>
          </w:r>
        </w:del>
      </w:ins>
      <w:del w:id="355" w:author="Guo, Fuyu" w:date="2021-11-06T18:55:00Z">
        <w:r w:rsidR="007D64B3" w:rsidRPr="00A83BD6" w:rsidDel="00A83BD6">
          <w:rPr>
            <w:rPrChange w:id="356" w:author="Guo, Fuyu" w:date="2021-11-06T19:02:00Z">
              <w:rPr/>
            </w:rPrChange>
          </w:rPr>
          <w:delText>to</w:delText>
        </w:r>
      </w:del>
      <w:r w:rsidR="007D64B3" w:rsidRPr="00A83BD6">
        <w:rPr>
          <w:rPrChange w:id="357" w:author="Guo, Fuyu" w:date="2021-11-06T19:02:00Z">
            <w:rPr/>
          </w:rPrChange>
        </w:rPr>
        <w:t xml:space="preserve"> study</w:t>
      </w:r>
      <w:ins w:id="358" w:author="Tayler99@163.com" w:date="2021-11-06T18:12:00Z">
        <w:r w:rsidR="002B5F0B" w:rsidRPr="00A83BD6">
          <w:rPr>
            <w:rPrChange w:id="359" w:author="Guo, Fuyu" w:date="2021-11-06T19:02:00Z">
              <w:rPr/>
            </w:rPrChange>
          </w:rPr>
          <w:t>ing</w:t>
        </w:r>
      </w:ins>
      <w:r w:rsidR="007D64B3" w:rsidRPr="00A83BD6">
        <w:rPr>
          <w:rPrChange w:id="360" w:author="Guo, Fuyu" w:date="2021-11-06T19:02:00Z">
            <w:rPr/>
          </w:rPrChange>
        </w:rPr>
        <w:t xml:space="preserve"> potential effect modification</w:t>
      </w:r>
      <w:ins w:id="361" w:author="Guo, Fuyu" w:date="2021-11-06T18:55:00Z">
        <w:r w:rsidR="00A83BD6" w:rsidRPr="00A83BD6">
          <w:rPr>
            <w:rPrChange w:id="362" w:author="Guo, Fuyu" w:date="2021-11-06T19:02:00Z">
              <w:rPr/>
            </w:rPrChange>
          </w:rPr>
          <w:t>s</w:t>
        </w:r>
      </w:ins>
      <w:r w:rsidR="007D64B3" w:rsidRPr="00A83BD6">
        <w:rPr>
          <w:rPrChange w:id="363" w:author="Guo, Fuyu" w:date="2021-11-06T19:02:00Z">
            <w:rPr/>
          </w:rPrChange>
        </w:rPr>
        <w:t xml:space="preserve"> by other </w:t>
      </w:r>
      <w:ins w:id="364" w:author="Guo, Fuyu" w:date="2021-11-06T18:55:00Z">
        <w:r w:rsidR="00A83BD6" w:rsidRPr="00A83BD6">
          <w:rPr>
            <w:rPrChange w:id="365" w:author="Guo, Fuyu" w:date="2021-11-06T19:02:00Z">
              <w:rPr/>
            </w:rPrChange>
          </w:rPr>
          <w:t>important factors</w:t>
        </w:r>
      </w:ins>
      <w:del w:id="366" w:author="Guo, Fuyu" w:date="2021-11-06T18:55:00Z">
        <w:r w:rsidR="007D64B3" w:rsidRPr="00A83BD6" w:rsidDel="00A83BD6">
          <w:rPr>
            <w:rPrChange w:id="367" w:author="Guo, Fuyu" w:date="2021-11-06T19:02:00Z">
              <w:rPr/>
            </w:rPrChange>
          </w:rPr>
          <w:delText>biomarkers</w:delText>
        </w:r>
      </w:del>
      <w:r w:rsidR="007D64B3" w:rsidRPr="00A83BD6">
        <w:rPr>
          <w:rPrChange w:id="368" w:author="Guo, Fuyu" w:date="2021-11-06T19:02:00Z">
            <w:rPr/>
          </w:rPrChange>
        </w:rPr>
        <w:t xml:space="preserve"> and fill the vacancy of existing studies.</w:t>
      </w:r>
    </w:p>
    <w:bookmarkEnd w:id="9"/>
    <w:bookmarkEnd w:id="10"/>
    <w:p w14:paraId="30BE6334" w14:textId="77777777" w:rsidR="007E7CF6" w:rsidRPr="00A83BD6" w:rsidRDefault="007E7CF6" w:rsidP="00A83BD6">
      <w:pPr>
        <w:spacing w:line="480" w:lineRule="auto"/>
        <w:jc w:val="both"/>
        <w:rPr>
          <w:vertAlign w:val="superscript"/>
          <w:rPrChange w:id="369" w:author="Guo, Fuyu" w:date="2021-11-06T19:02:00Z">
            <w:rPr>
              <w:vertAlign w:val="superscript"/>
            </w:rPr>
          </w:rPrChange>
        </w:rPr>
        <w:pPrChange w:id="370" w:author="Guo, Fuyu" w:date="2021-11-06T18:59:00Z">
          <w:pPr/>
        </w:pPrChange>
      </w:pPr>
    </w:p>
    <w:bookmarkEnd w:id="151"/>
    <w:bookmarkEnd w:id="152"/>
    <w:p w14:paraId="12F0A254" w14:textId="71E73497" w:rsidR="007E7CF6" w:rsidRPr="00810A0C" w:rsidRDefault="00810A0C" w:rsidP="00A83BD6">
      <w:pPr>
        <w:spacing w:line="480" w:lineRule="auto"/>
        <w:jc w:val="both"/>
        <w:rPr>
          <w:b/>
          <w:bCs/>
          <w:rPrChange w:id="371" w:author="Guo, Fuyu" w:date="2021-11-06T19:14:00Z">
            <w:rPr>
              <w:vertAlign w:val="superscript"/>
            </w:rPr>
          </w:rPrChange>
        </w:rPr>
        <w:pPrChange w:id="372" w:author="Guo, Fuyu" w:date="2021-11-06T18:59:00Z">
          <w:pPr/>
        </w:pPrChange>
      </w:pPr>
      <w:commentRangeStart w:id="373"/>
      <w:ins w:id="374" w:author="Guo, Fuyu" w:date="2021-11-06T19:14:00Z">
        <w:r w:rsidRPr="00810A0C">
          <w:rPr>
            <w:b/>
            <w:bCs/>
            <w:rPrChange w:id="375" w:author="Guo, Fuyu" w:date="2021-11-06T19:14:00Z">
              <w:rPr/>
            </w:rPrChange>
          </w:rPr>
          <w:t>References</w:t>
        </w:r>
      </w:ins>
    </w:p>
    <w:p w14:paraId="369861F6" w14:textId="77777777" w:rsidR="00763368" w:rsidRPr="00A83BD6" w:rsidRDefault="00763368" w:rsidP="00A83BD6">
      <w:pPr>
        <w:pStyle w:val="EndNoteBibliography"/>
        <w:spacing w:line="480" w:lineRule="auto"/>
        <w:ind w:left="720" w:hanging="720"/>
        <w:jc w:val="both"/>
        <w:rPr>
          <w:noProof/>
          <w:rPrChange w:id="376" w:author="Guo, Fuyu" w:date="2021-11-06T19:02:00Z">
            <w:rPr>
              <w:noProof/>
            </w:rPr>
          </w:rPrChange>
        </w:rPr>
        <w:pPrChange w:id="377" w:author="Guo, Fuyu" w:date="2021-11-06T18:59:00Z">
          <w:pPr>
            <w:pStyle w:val="EndNoteBibliography"/>
            <w:ind w:left="720" w:hanging="720"/>
          </w:pPr>
        </w:pPrChange>
      </w:pPr>
      <w:r w:rsidRPr="00A83BD6">
        <w:rPr>
          <w:noProof/>
          <w:rPrChange w:id="378" w:author="Guo, Fuyu" w:date="2021-11-06T19:02:00Z">
            <w:rPr>
              <w:noProof/>
            </w:rPr>
          </w:rPrChange>
        </w:rPr>
        <w:t>1.</w:t>
      </w:r>
      <w:r w:rsidRPr="00A83BD6">
        <w:rPr>
          <w:noProof/>
          <w:rPrChange w:id="379" w:author="Guo, Fuyu" w:date="2021-11-06T19:02:00Z">
            <w:rPr>
              <w:noProof/>
            </w:rPr>
          </w:rPrChange>
        </w:rPr>
        <w:tab/>
      </w:r>
      <w:r w:rsidR="00765ADD" w:rsidRPr="00A83BD6">
        <w:rPr>
          <w:rPrChange w:id="380" w:author="Guo, Fuyu" w:date="2021-11-06T19:02:00Z">
            <w:rPr/>
          </w:rPrChange>
        </w:rPr>
        <w:fldChar w:fldCharType="begin"/>
      </w:r>
      <w:r w:rsidR="00765ADD" w:rsidRPr="00A83BD6">
        <w:rPr>
          <w:rPrChange w:id="381" w:author="Guo, Fuyu" w:date="2021-11-06T19:02:00Z">
            <w:rPr/>
          </w:rPrChange>
        </w:rPr>
        <w:instrText xml:space="preserve"> HYPERLINK "https://www.nhlbi.nih.gov/health-topics/heart-failure" </w:instrText>
      </w:r>
      <w:r w:rsidR="00765ADD" w:rsidRPr="00A83BD6">
        <w:rPr>
          <w:rPrChange w:id="382" w:author="Guo, Fuyu" w:date="2021-11-06T19:02:00Z">
            <w:rPr/>
          </w:rPrChange>
        </w:rPr>
        <w:fldChar w:fldCharType="separate"/>
      </w:r>
      <w:r w:rsidRPr="00A83BD6">
        <w:rPr>
          <w:rStyle w:val="Hyperlink"/>
          <w:noProof/>
          <w:color w:val="auto"/>
          <w:u w:val="none"/>
          <w:rPrChange w:id="383" w:author="Guo, Fuyu" w:date="2021-11-06T19:02:00Z">
            <w:rPr>
              <w:rStyle w:val="Hyperlink"/>
              <w:noProof/>
            </w:rPr>
          </w:rPrChange>
        </w:rPr>
        <w:t>https://www.nhlbi.nih.gov/health-topics/heart-failure</w:t>
      </w:r>
      <w:r w:rsidR="00765ADD" w:rsidRPr="00A83BD6">
        <w:rPr>
          <w:rStyle w:val="Hyperlink"/>
          <w:noProof/>
          <w:color w:val="auto"/>
          <w:u w:val="none"/>
          <w:rPrChange w:id="384" w:author="Guo, Fuyu" w:date="2021-11-06T19:02:00Z">
            <w:rPr>
              <w:rStyle w:val="Hyperlink"/>
              <w:noProof/>
            </w:rPr>
          </w:rPrChange>
        </w:rPr>
        <w:fldChar w:fldCharType="end"/>
      </w:r>
    </w:p>
    <w:p w14:paraId="0EF2DC3C" w14:textId="77777777" w:rsidR="00763368" w:rsidRPr="00A83BD6" w:rsidRDefault="00763368" w:rsidP="00A83BD6">
      <w:pPr>
        <w:pStyle w:val="EndNoteBibliography"/>
        <w:spacing w:line="480" w:lineRule="auto"/>
        <w:ind w:left="720" w:hanging="720"/>
        <w:jc w:val="both"/>
        <w:rPr>
          <w:noProof/>
          <w:rPrChange w:id="385" w:author="Guo, Fuyu" w:date="2021-11-06T19:02:00Z">
            <w:rPr>
              <w:noProof/>
            </w:rPr>
          </w:rPrChange>
        </w:rPr>
        <w:pPrChange w:id="386" w:author="Guo, Fuyu" w:date="2021-11-06T18:59:00Z">
          <w:pPr>
            <w:pStyle w:val="EndNoteBibliography"/>
            <w:ind w:left="720" w:hanging="720"/>
          </w:pPr>
        </w:pPrChange>
      </w:pPr>
      <w:r w:rsidRPr="00A83BD6">
        <w:rPr>
          <w:noProof/>
          <w:rPrChange w:id="387" w:author="Guo, Fuyu" w:date="2021-11-06T19:02:00Z">
            <w:rPr>
              <w:noProof/>
            </w:rPr>
          </w:rPrChange>
        </w:rPr>
        <w:t>2.</w:t>
      </w:r>
      <w:r w:rsidRPr="00A83BD6">
        <w:rPr>
          <w:noProof/>
          <w:rPrChange w:id="388" w:author="Guo, Fuyu" w:date="2021-11-06T19:02:00Z">
            <w:rPr>
              <w:noProof/>
            </w:rPr>
          </w:rPrChange>
        </w:rPr>
        <w:tab/>
        <w:t xml:space="preserve">Núñez, J., et al., </w:t>
      </w:r>
      <w:r w:rsidRPr="00A83BD6">
        <w:rPr>
          <w:i/>
          <w:noProof/>
          <w:rPrChange w:id="389" w:author="Guo, Fuyu" w:date="2021-11-06T19:02:00Z">
            <w:rPr>
              <w:i/>
              <w:noProof/>
            </w:rPr>
          </w:rPrChange>
        </w:rPr>
        <w:t>Early serum creatinine changes and outcomes in patients admitted for acute heart failure: the cardio-renal syndrome revisited.</w:t>
      </w:r>
      <w:r w:rsidRPr="00A83BD6">
        <w:rPr>
          <w:noProof/>
          <w:rPrChange w:id="390" w:author="Guo, Fuyu" w:date="2021-11-06T19:02:00Z">
            <w:rPr>
              <w:noProof/>
            </w:rPr>
          </w:rPrChange>
        </w:rPr>
        <w:t xml:space="preserve"> European Heart Journal. Acute Cardiovascular Care, 2017. </w:t>
      </w:r>
      <w:r w:rsidRPr="00A83BD6">
        <w:rPr>
          <w:b/>
          <w:noProof/>
          <w:rPrChange w:id="391" w:author="Guo, Fuyu" w:date="2021-11-06T19:02:00Z">
            <w:rPr>
              <w:b/>
              <w:noProof/>
            </w:rPr>
          </w:rPrChange>
        </w:rPr>
        <w:t>6</w:t>
      </w:r>
      <w:r w:rsidRPr="00A83BD6">
        <w:rPr>
          <w:noProof/>
          <w:rPrChange w:id="392" w:author="Guo, Fuyu" w:date="2021-11-06T19:02:00Z">
            <w:rPr>
              <w:noProof/>
            </w:rPr>
          </w:rPrChange>
        </w:rPr>
        <w:t>(5): p. 430-440.</w:t>
      </w:r>
    </w:p>
    <w:p w14:paraId="15F79050" w14:textId="77777777" w:rsidR="00763368" w:rsidRPr="00A83BD6" w:rsidRDefault="00763368" w:rsidP="00A83BD6">
      <w:pPr>
        <w:pStyle w:val="EndNoteBibliography"/>
        <w:spacing w:line="480" w:lineRule="auto"/>
        <w:ind w:left="720" w:hanging="720"/>
        <w:jc w:val="both"/>
        <w:rPr>
          <w:noProof/>
          <w:rPrChange w:id="393" w:author="Guo, Fuyu" w:date="2021-11-06T19:02:00Z">
            <w:rPr>
              <w:noProof/>
            </w:rPr>
          </w:rPrChange>
        </w:rPr>
        <w:pPrChange w:id="394" w:author="Guo, Fuyu" w:date="2021-11-06T18:59:00Z">
          <w:pPr>
            <w:pStyle w:val="EndNoteBibliography"/>
            <w:ind w:left="720" w:hanging="720"/>
          </w:pPr>
        </w:pPrChange>
      </w:pPr>
      <w:r w:rsidRPr="00A83BD6">
        <w:rPr>
          <w:noProof/>
          <w:rPrChange w:id="395" w:author="Guo, Fuyu" w:date="2021-11-06T19:02:00Z">
            <w:rPr>
              <w:noProof/>
            </w:rPr>
          </w:rPrChange>
        </w:rPr>
        <w:t>3.</w:t>
      </w:r>
      <w:r w:rsidRPr="00A83BD6">
        <w:rPr>
          <w:noProof/>
          <w:rPrChange w:id="396" w:author="Guo, Fuyu" w:date="2021-11-06T19:02:00Z">
            <w:rPr>
              <w:noProof/>
            </w:rPr>
          </w:rPrChange>
        </w:rPr>
        <w:tab/>
        <w:t xml:space="preserve">Metra, M., et al., </w:t>
      </w:r>
      <w:r w:rsidRPr="00A83BD6">
        <w:rPr>
          <w:i/>
          <w:noProof/>
          <w:rPrChange w:id="397" w:author="Guo, Fuyu" w:date="2021-11-06T19:02:00Z">
            <w:rPr>
              <w:i/>
              <w:noProof/>
            </w:rPr>
          </w:rPrChange>
        </w:rPr>
        <w:t>The role of the kidney in heart failure.</w:t>
      </w:r>
      <w:r w:rsidRPr="00A83BD6">
        <w:rPr>
          <w:noProof/>
          <w:rPrChange w:id="398" w:author="Guo, Fuyu" w:date="2021-11-06T19:02:00Z">
            <w:rPr>
              <w:noProof/>
            </w:rPr>
          </w:rPrChange>
        </w:rPr>
        <w:t xml:space="preserve"> European Heart Journal, 2012. </w:t>
      </w:r>
      <w:r w:rsidRPr="00A83BD6">
        <w:rPr>
          <w:b/>
          <w:noProof/>
          <w:rPrChange w:id="399" w:author="Guo, Fuyu" w:date="2021-11-06T19:02:00Z">
            <w:rPr>
              <w:b/>
              <w:noProof/>
            </w:rPr>
          </w:rPrChange>
        </w:rPr>
        <w:t>33</w:t>
      </w:r>
      <w:r w:rsidRPr="00A83BD6">
        <w:rPr>
          <w:noProof/>
          <w:rPrChange w:id="400" w:author="Guo, Fuyu" w:date="2021-11-06T19:02:00Z">
            <w:rPr>
              <w:noProof/>
            </w:rPr>
          </w:rPrChange>
        </w:rPr>
        <w:t>(17): p. 2135-2142.</w:t>
      </w:r>
    </w:p>
    <w:p w14:paraId="55680E79" w14:textId="77777777" w:rsidR="00763368" w:rsidRPr="00A83BD6" w:rsidRDefault="00763368" w:rsidP="00A83BD6">
      <w:pPr>
        <w:pStyle w:val="EndNoteBibliography"/>
        <w:spacing w:line="480" w:lineRule="auto"/>
        <w:ind w:left="720" w:hanging="720"/>
        <w:jc w:val="both"/>
        <w:rPr>
          <w:noProof/>
          <w:rPrChange w:id="401" w:author="Guo, Fuyu" w:date="2021-11-06T19:02:00Z">
            <w:rPr>
              <w:noProof/>
            </w:rPr>
          </w:rPrChange>
        </w:rPr>
        <w:pPrChange w:id="402" w:author="Guo, Fuyu" w:date="2021-11-06T18:59:00Z">
          <w:pPr>
            <w:pStyle w:val="EndNoteBibliography"/>
            <w:ind w:left="720" w:hanging="720"/>
          </w:pPr>
        </w:pPrChange>
      </w:pPr>
      <w:r w:rsidRPr="00A83BD6">
        <w:rPr>
          <w:noProof/>
          <w:rPrChange w:id="403" w:author="Guo, Fuyu" w:date="2021-11-06T19:02:00Z">
            <w:rPr>
              <w:noProof/>
            </w:rPr>
          </w:rPrChange>
        </w:rPr>
        <w:t>4.</w:t>
      </w:r>
      <w:r w:rsidRPr="00A83BD6">
        <w:rPr>
          <w:noProof/>
          <w:rPrChange w:id="404" w:author="Guo, Fuyu" w:date="2021-11-06T19:02:00Z">
            <w:rPr>
              <w:noProof/>
            </w:rPr>
          </w:rPrChange>
        </w:rPr>
        <w:tab/>
        <w:t xml:space="preserve">Silverberg, D.S., </w:t>
      </w:r>
      <w:r w:rsidRPr="00A83BD6">
        <w:rPr>
          <w:i/>
          <w:noProof/>
          <w:rPrChange w:id="405" w:author="Guo, Fuyu" w:date="2021-11-06T19:02:00Z">
            <w:rPr>
              <w:i/>
              <w:noProof/>
            </w:rPr>
          </w:rPrChange>
        </w:rPr>
        <w:t>The role of erythropoiesis stimulating agents and intravenous (IV) iron in the cardio renal anemia syndrome.</w:t>
      </w:r>
      <w:r w:rsidRPr="00A83BD6">
        <w:rPr>
          <w:noProof/>
          <w:rPrChange w:id="406" w:author="Guo, Fuyu" w:date="2021-11-06T19:02:00Z">
            <w:rPr>
              <w:noProof/>
            </w:rPr>
          </w:rPrChange>
        </w:rPr>
        <w:t xml:space="preserve"> Heart Fail Rev, 2011. </w:t>
      </w:r>
      <w:r w:rsidRPr="00A83BD6">
        <w:rPr>
          <w:b/>
          <w:noProof/>
          <w:rPrChange w:id="407" w:author="Guo, Fuyu" w:date="2021-11-06T19:02:00Z">
            <w:rPr>
              <w:b/>
              <w:noProof/>
            </w:rPr>
          </w:rPrChange>
        </w:rPr>
        <w:t>16</w:t>
      </w:r>
      <w:r w:rsidRPr="00A83BD6">
        <w:rPr>
          <w:noProof/>
          <w:rPrChange w:id="408" w:author="Guo, Fuyu" w:date="2021-11-06T19:02:00Z">
            <w:rPr>
              <w:noProof/>
            </w:rPr>
          </w:rPrChange>
        </w:rPr>
        <w:t>(6): p. 609-14.</w:t>
      </w:r>
    </w:p>
    <w:p w14:paraId="55221BCB" w14:textId="77777777" w:rsidR="00763368" w:rsidRPr="00A83BD6" w:rsidRDefault="00763368" w:rsidP="00A83BD6">
      <w:pPr>
        <w:pStyle w:val="EndNoteBibliography"/>
        <w:spacing w:line="480" w:lineRule="auto"/>
        <w:ind w:left="720" w:hanging="720"/>
        <w:jc w:val="both"/>
        <w:rPr>
          <w:noProof/>
          <w:rPrChange w:id="409" w:author="Guo, Fuyu" w:date="2021-11-06T19:02:00Z">
            <w:rPr>
              <w:noProof/>
            </w:rPr>
          </w:rPrChange>
        </w:rPr>
        <w:pPrChange w:id="410" w:author="Guo, Fuyu" w:date="2021-11-06T18:59:00Z">
          <w:pPr>
            <w:pStyle w:val="EndNoteBibliography"/>
            <w:ind w:left="720" w:hanging="720"/>
          </w:pPr>
        </w:pPrChange>
      </w:pPr>
      <w:r w:rsidRPr="00A83BD6">
        <w:rPr>
          <w:noProof/>
          <w:rPrChange w:id="411" w:author="Guo, Fuyu" w:date="2021-11-06T19:02:00Z">
            <w:rPr>
              <w:noProof/>
            </w:rPr>
          </w:rPrChange>
        </w:rPr>
        <w:t>5.</w:t>
      </w:r>
      <w:r w:rsidRPr="00A83BD6">
        <w:rPr>
          <w:noProof/>
          <w:rPrChange w:id="412" w:author="Guo, Fuyu" w:date="2021-11-06T19:02:00Z">
            <w:rPr>
              <w:noProof/>
            </w:rPr>
          </w:rPrChange>
        </w:rPr>
        <w:tab/>
        <w:t xml:space="preserve">Butler, J., et al., </w:t>
      </w:r>
      <w:r w:rsidRPr="00A83BD6">
        <w:rPr>
          <w:i/>
          <w:noProof/>
          <w:rPrChange w:id="413" w:author="Guo, Fuyu" w:date="2021-11-06T19:02:00Z">
            <w:rPr>
              <w:i/>
              <w:noProof/>
            </w:rPr>
          </w:rPrChange>
        </w:rPr>
        <w:t>Renal function, health outcomes, and resource utilization in acute heart failure: a systematic review.</w:t>
      </w:r>
      <w:r w:rsidRPr="00A83BD6">
        <w:rPr>
          <w:noProof/>
          <w:rPrChange w:id="414" w:author="Guo, Fuyu" w:date="2021-11-06T19:02:00Z">
            <w:rPr>
              <w:noProof/>
            </w:rPr>
          </w:rPrChange>
        </w:rPr>
        <w:t xml:space="preserve"> Circ Heart Fail, 2010. </w:t>
      </w:r>
      <w:r w:rsidRPr="00A83BD6">
        <w:rPr>
          <w:b/>
          <w:noProof/>
          <w:rPrChange w:id="415" w:author="Guo, Fuyu" w:date="2021-11-06T19:02:00Z">
            <w:rPr>
              <w:b/>
              <w:noProof/>
            </w:rPr>
          </w:rPrChange>
        </w:rPr>
        <w:t>3</w:t>
      </w:r>
      <w:r w:rsidRPr="00A83BD6">
        <w:rPr>
          <w:noProof/>
          <w:rPrChange w:id="416" w:author="Guo, Fuyu" w:date="2021-11-06T19:02:00Z">
            <w:rPr>
              <w:noProof/>
            </w:rPr>
          </w:rPrChange>
        </w:rPr>
        <w:t>(6): p. 726-45.</w:t>
      </w:r>
    </w:p>
    <w:p w14:paraId="71BD860B" w14:textId="6429187A" w:rsidR="00763368" w:rsidRPr="00A83BD6" w:rsidRDefault="00763368" w:rsidP="00A83BD6">
      <w:pPr>
        <w:pStyle w:val="EndNoteBibliography"/>
        <w:spacing w:line="480" w:lineRule="auto"/>
        <w:ind w:left="720" w:hanging="720"/>
        <w:jc w:val="both"/>
        <w:rPr>
          <w:noProof/>
          <w:rPrChange w:id="417" w:author="Guo, Fuyu" w:date="2021-11-06T19:02:00Z">
            <w:rPr>
              <w:noProof/>
            </w:rPr>
          </w:rPrChange>
        </w:rPr>
        <w:pPrChange w:id="418" w:author="Guo, Fuyu" w:date="2021-11-06T18:59:00Z">
          <w:pPr>
            <w:pStyle w:val="EndNoteBibliography"/>
            <w:ind w:left="720" w:hanging="720"/>
          </w:pPr>
        </w:pPrChange>
      </w:pPr>
      <w:r w:rsidRPr="00A83BD6">
        <w:rPr>
          <w:noProof/>
          <w:rPrChange w:id="419" w:author="Guo, Fuyu" w:date="2021-11-06T19:02:00Z">
            <w:rPr>
              <w:noProof/>
            </w:rPr>
          </w:rPrChange>
        </w:rPr>
        <w:t>6.</w:t>
      </w:r>
      <w:r w:rsidRPr="00A83BD6">
        <w:rPr>
          <w:noProof/>
          <w:rPrChange w:id="420" w:author="Guo, Fuyu" w:date="2021-11-06T19:02:00Z">
            <w:rPr>
              <w:noProof/>
            </w:rPr>
          </w:rPrChange>
        </w:rPr>
        <w:tab/>
        <w:t xml:space="preserve">Ahmad, T., et al., </w:t>
      </w:r>
      <w:r w:rsidRPr="00A83BD6">
        <w:rPr>
          <w:i/>
          <w:noProof/>
          <w:rPrChange w:id="421" w:author="Guo, Fuyu" w:date="2021-11-06T19:02:00Z">
            <w:rPr>
              <w:i/>
              <w:noProof/>
            </w:rPr>
          </w:rPrChange>
        </w:rPr>
        <w:t>Survival analysis of heart failure patients: A case study.</w:t>
      </w:r>
      <w:r w:rsidRPr="00A83BD6">
        <w:rPr>
          <w:noProof/>
          <w:rPrChange w:id="422" w:author="Guo, Fuyu" w:date="2021-11-06T19:02:00Z">
            <w:rPr>
              <w:noProof/>
            </w:rPr>
          </w:rPrChange>
        </w:rPr>
        <w:t xml:space="preserve"> PLoS One, 2017. </w:t>
      </w:r>
      <w:r w:rsidRPr="00A83BD6">
        <w:rPr>
          <w:b/>
          <w:noProof/>
          <w:rPrChange w:id="423" w:author="Guo, Fuyu" w:date="2021-11-06T19:02:00Z">
            <w:rPr>
              <w:b/>
              <w:noProof/>
            </w:rPr>
          </w:rPrChange>
        </w:rPr>
        <w:t>12</w:t>
      </w:r>
      <w:r w:rsidRPr="00A83BD6">
        <w:rPr>
          <w:noProof/>
          <w:rPrChange w:id="424" w:author="Guo, Fuyu" w:date="2021-11-06T19:02:00Z">
            <w:rPr>
              <w:noProof/>
            </w:rPr>
          </w:rPrChange>
        </w:rPr>
        <w:t>(7): p. e0181001.</w:t>
      </w:r>
    </w:p>
    <w:p w14:paraId="6E35E6AA" w14:textId="2F199E7D" w:rsidR="00527FE3" w:rsidRPr="00A83BD6" w:rsidRDefault="00527FE3" w:rsidP="00A83BD6">
      <w:pPr>
        <w:spacing w:line="480" w:lineRule="auto"/>
        <w:jc w:val="both"/>
        <w:rPr>
          <w:shd w:val="clear" w:color="auto" w:fill="FFFFFF"/>
          <w:rPrChange w:id="425" w:author="Guo, Fuyu" w:date="2021-11-06T19:02:00Z">
            <w:rPr>
              <w:color w:val="333333"/>
              <w:shd w:val="clear" w:color="auto" w:fill="FFFFFF"/>
            </w:rPr>
          </w:rPrChange>
        </w:rPr>
        <w:pPrChange w:id="426" w:author="Guo, Fuyu" w:date="2021-11-06T18:59:00Z">
          <w:pPr/>
        </w:pPrChange>
      </w:pPr>
      <w:r w:rsidRPr="00A83BD6">
        <w:rPr>
          <w:noProof/>
          <w:rPrChange w:id="427" w:author="Guo, Fuyu" w:date="2021-11-06T19:02:00Z">
            <w:rPr>
              <w:noProof/>
            </w:rPr>
          </w:rPrChange>
        </w:rPr>
        <w:t>7.</w:t>
      </w:r>
      <w:r w:rsidRPr="00A83BD6">
        <w:rPr>
          <w:noProof/>
          <w:rPrChange w:id="428" w:author="Guo, Fuyu" w:date="2021-11-06T19:02:00Z">
            <w:rPr>
              <w:noProof/>
            </w:rPr>
          </w:rPrChange>
        </w:rPr>
        <w:tab/>
      </w:r>
      <w:r w:rsidR="00105BCE" w:rsidRPr="00A83BD6">
        <w:rPr>
          <w:noProof/>
          <w:rPrChange w:id="429" w:author="Guo, Fuyu" w:date="2021-11-06T19:02:00Z">
            <w:rPr>
              <w:noProof/>
            </w:rPr>
          </w:rPrChange>
        </w:rPr>
        <w:t xml:space="preserve">Chicco, D. and G. Jurman, </w:t>
      </w:r>
      <w:r w:rsidR="00105BCE" w:rsidRPr="00A83BD6">
        <w:rPr>
          <w:i/>
          <w:noProof/>
          <w:rPrChange w:id="430" w:author="Guo, Fuyu" w:date="2021-11-06T19:02:00Z">
            <w:rPr>
              <w:i/>
              <w:noProof/>
            </w:rPr>
          </w:rPrChange>
        </w:rPr>
        <w:t>Machine learning can predict survival of patients with heart failure from serum creatinine and ejection fraction alone.</w:t>
      </w:r>
      <w:r w:rsidR="00105BCE" w:rsidRPr="00A83BD6">
        <w:rPr>
          <w:noProof/>
          <w:rPrChange w:id="431" w:author="Guo, Fuyu" w:date="2021-11-06T19:02:00Z">
            <w:rPr>
              <w:noProof/>
            </w:rPr>
          </w:rPrChange>
        </w:rPr>
        <w:t xml:space="preserve"> BMC Medical Informatics and Decision Making, 2020. </w:t>
      </w:r>
      <w:r w:rsidR="00105BCE" w:rsidRPr="00A83BD6">
        <w:rPr>
          <w:b/>
          <w:noProof/>
          <w:rPrChange w:id="432" w:author="Guo, Fuyu" w:date="2021-11-06T19:02:00Z">
            <w:rPr>
              <w:b/>
              <w:noProof/>
            </w:rPr>
          </w:rPrChange>
        </w:rPr>
        <w:t>20</w:t>
      </w:r>
      <w:r w:rsidR="00105BCE" w:rsidRPr="00A83BD6">
        <w:rPr>
          <w:noProof/>
          <w:rPrChange w:id="433" w:author="Guo, Fuyu" w:date="2021-11-06T19:02:00Z">
            <w:rPr>
              <w:noProof/>
            </w:rPr>
          </w:rPrChange>
        </w:rPr>
        <w:t>(1): p. 16.</w:t>
      </w:r>
    </w:p>
    <w:p w14:paraId="7A3503D0" w14:textId="774A2866" w:rsidR="00105BCE" w:rsidRPr="00A83BD6" w:rsidRDefault="00105BCE" w:rsidP="00A83BD6">
      <w:pPr>
        <w:pStyle w:val="EndNoteBibliography"/>
        <w:spacing w:line="480" w:lineRule="auto"/>
        <w:ind w:left="720" w:hanging="720"/>
        <w:jc w:val="both"/>
        <w:rPr>
          <w:noProof/>
          <w:rPrChange w:id="434" w:author="Guo, Fuyu" w:date="2021-11-06T19:02:00Z">
            <w:rPr>
              <w:noProof/>
            </w:rPr>
          </w:rPrChange>
        </w:rPr>
        <w:pPrChange w:id="435" w:author="Guo, Fuyu" w:date="2021-11-06T18:59:00Z">
          <w:pPr>
            <w:pStyle w:val="EndNoteBibliography"/>
            <w:ind w:left="720" w:hanging="720"/>
          </w:pPr>
        </w:pPrChange>
      </w:pPr>
      <w:r w:rsidRPr="00A83BD6">
        <w:rPr>
          <w:noProof/>
          <w:rPrChange w:id="436" w:author="Guo, Fuyu" w:date="2021-11-06T19:02:00Z">
            <w:rPr>
              <w:noProof/>
            </w:rPr>
          </w:rPrChange>
        </w:rPr>
        <w:t>8.</w:t>
      </w:r>
      <w:r w:rsidRPr="00A83BD6">
        <w:rPr>
          <w:noProof/>
          <w:rPrChange w:id="437" w:author="Guo, Fuyu" w:date="2021-11-06T19:02:00Z">
            <w:rPr>
              <w:noProof/>
            </w:rPr>
          </w:rPrChange>
        </w:rPr>
        <w:tab/>
        <w:t xml:space="preserve">Patel, Y.R., et al., </w:t>
      </w:r>
      <w:r w:rsidRPr="00A83BD6">
        <w:rPr>
          <w:i/>
          <w:noProof/>
          <w:rPrChange w:id="438" w:author="Guo, Fuyu" w:date="2021-11-06T19:02:00Z">
            <w:rPr>
              <w:i/>
              <w:noProof/>
            </w:rPr>
          </w:rPrChange>
        </w:rPr>
        <w:t>Prognostic Significance of Baseline Serum Sodium in Heart Failure With Preserved Ejection Fraction.</w:t>
      </w:r>
      <w:r w:rsidRPr="00A83BD6">
        <w:rPr>
          <w:noProof/>
          <w:rPrChange w:id="439" w:author="Guo, Fuyu" w:date="2021-11-06T19:02:00Z">
            <w:rPr>
              <w:noProof/>
            </w:rPr>
          </w:rPrChange>
        </w:rPr>
        <w:t xml:space="preserve"> J Am Heart Assoc, 2018. </w:t>
      </w:r>
      <w:r w:rsidRPr="00A83BD6">
        <w:rPr>
          <w:b/>
          <w:noProof/>
          <w:rPrChange w:id="440" w:author="Guo, Fuyu" w:date="2021-11-06T19:02:00Z">
            <w:rPr>
              <w:b/>
              <w:noProof/>
            </w:rPr>
          </w:rPrChange>
        </w:rPr>
        <w:t>7</w:t>
      </w:r>
      <w:r w:rsidRPr="00A83BD6">
        <w:rPr>
          <w:noProof/>
          <w:rPrChange w:id="441" w:author="Guo, Fuyu" w:date="2021-11-06T19:02:00Z">
            <w:rPr>
              <w:noProof/>
            </w:rPr>
          </w:rPrChange>
        </w:rPr>
        <w:t>(12).</w:t>
      </w:r>
      <w:commentRangeEnd w:id="373"/>
      <w:r w:rsidR="00810A0C">
        <w:rPr>
          <w:rStyle w:val="CommentReference"/>
        </w:rPr>
        <w:commentReference w:id="373"/>
      </w:r>
    </w:p>
    <w:p w14:paraId="72FCD2D4" w14:textId="7AD214BD" w:rsidR="000F6F3E" w:rsidRPr="00A83BD6" w:rsidRDefault="00A83BD6" w:rsidP="00A83BD6">
      <w:pPr>
        <w:pStyle w:val="EndNoteBibliography"/>
        <w:spacing w:line="480" w:lineRule="auto"/>
        <w:ind w:left="720" w:hanging="720"/>
        <w:jc w:val="both"/>
        <w:rPr>
          <w:b/>
          <w:bCs/>
          <w:i/>
          <w:iCs/>
          <w:noProof/>
          <w:rPrChange w:id="442" w:author="Guo, Fuyu" w:date="2021-11-06T19:02:00Z">
            <w:rPr>
              <w:noProof/>
            </w:rPr>
          </w:rPrChange>
        </w:rPr>
        <w:pPrChange w:id="443" w:author="Guo, Fuyu" w:date="2021-11-06T18:59:00Z">
          <w:pPr>
            <w:pStyle w:val="EndNoteBibliography"/>
            <w:ind w:left="720" w:hanging="720"/>
          </w:pPr>
        </w:pPrChange>
      </w:pPr>
      <w:ins w:id="444" w:author="Guo, Fuyu" w:date="2021-11-06T18:55:00Z">
        <w:r w:rsidRPr="00A83BD6">
          <w:rPr>
            <w:b/>
            <w:bCs/>
            <w:i/>
            <w:iCs/>
            <w:noProof/>
            <w:rPrChange w:id="445" w:author="Guo, Fuyu" w:date="2021-11-06T19:02:00Z">
              <w:rPr>
                <w:noProof/>
              </w:rPr>
            </w:rPrChange>
          </w:rPr>
          <w:t>2. Method</w:t>
        </w:r>
      </w:ins>
    </w:p>
    <w:p w14:paraId="3AD74379" w14:textId="52E53224" w:rsidR="000F6F3E" w:rsidRPr="00A83BD6" w:rsidDel="00A83BD6" w:rsidRDefault="000F6F3E" w:rsidP="00A83BD6">
      <w:pPr>
        <w:pStyle w:val="EndNoteBibliography"/>
        <w:spacing w:line="480" w:lineRule="auto"/>
        <w:jc w:val="both"/>
        <w:rPr>
          <w:del w:id="446" w:author="Guo, Fuyu" w:date="2021-11-06T18:55:00Z"/>
          <w:b/>
          <w:bCs/>
          <w:noProof/>
          <w:rPrChange w:id="447" w:author="Guo, Fuyu" w:date="2021-11-06T19:02:00Z">
            <w:rPr>
              <w:del w:id="448" w:author="Guo, Fuyu" w:date="2021-11-06T18:55:00Z"/>
              <w:noProof/>
            </w:rPr>
          </w:rPrChange>
        </w:rPr>
        <w:pPrChange w:id="449" w:author="Guo, Fuyu" w:date="2021-11-06T18:59:00Z">
          <w:pPr>
            <w:pStyle w:val="EndNoteBibliography"/>
            <w:spacing w:line="480" w:lineRule="auto"/>
          </w:pPr>
        </w:pPrChange>
      </w:pPr>
    </w:p>
    <w:p w14:paraId="3F2A922D" w14:textId="1A40C2C5" w:rsidR="000F6F3E" w:rsidRPr="00A83BD6" w:rsidDel="00A83BD6" w:rsidRDefault="00A83BD6" w:rsidP="00A83BD6">
      <w:pPr>
        <w:pStyle w:val="EndNoteBibliography"/>
        <w:spacing w:line="480" w:lineRule="auto"/>
        <w:jc w:val="both"/>
        <w:rPr>
          <w:del w:id="450" w:author="Guo, Fuyu" w:date="2021-11-06T18:55:00Z"/>
          <w:b/>
          <w:bCs/>
          <w:noProof/>
          <w:rPrChange w:id="451" w:author="Guo, Fuyu" w:date="2021-11-06T19:02:00Z">
            <w:rPr>
              <w:del w:id="452" w:author="Guo, Fuyu" w:date="2021-11-06T18:55:00Z"/>
              <w:noProof/>
            </w:rPr>
          </w:rPrChange>
        </w:rPr>
        <w:pPrChange w:id="453" w:author="Guo, Fuyu" w:date="2021-11-06T18:59:00Z">
          <w:pPr>
            <w:pStyle w:val="EndNoteBibliography"/>
            <w:ind w:left="720" w:hanging="720"/>
          </w:pPr>
        </w:pPrChange>
      </w:pPr>
      <w:ins w:id="454" w:author="Guo, Fuyu" w:date="2021-11-06T18:55:00Z">
        <w:r w:rsidRPr="00A83BD6">
          <w:rPr>
            <w:b/>
            <w:bCs/>
            <w:noProof/>
            <w:rPrChange w:id="455" w:author="Guo, Fuyu" w:date="2021-11-06T19:02:00Z">
              <w:rPr>
                <w:noProof/>
              </w:rPr>
            </w:rPrChange>
          </w:rPr>
          <w:t xml:space="preserve">2.1. </w:t>
        </w:r>
      </w:ins>
      <w:ins w:id="456" w:author="Guo, Fuyu" w:date="2021-11-06T18:58:00Z">
        <w:r w:rsidRPr="00A83BD6">
          <w:rPr>
            <w:b/>
            <w:bCs/>
            <w:noProof/>
            <w:rPrChange w:id="457" w:author="Guo, Fuyu" w:date="2021-11-06T19:02:00Z">
              <w:rPr>
                <w:b/>
                <w:bCs/>
                <w:noProof/>
              </w:rPr>
            </w:rPrChange>
          </w:rPr>
          <w:t xml:space="preserve">Material sources and </w:t>
        </w:r>
      </w:ins>
    </w:p>
    <w:p w14:paraId="4B8BF90B" w14:textId="417CBF55" w:rsidR="000F6F3E" w:rsidRPr="00A83BD6" w:rsidRDefault="00A83BD6" w:rsidP="00A83BD6">
      <w:pPr>
        <w:pStyle w:val="EndNoteBibliography"/>
        <w:spacing w:line="480" w:lineRule="auto"/>
        <w:jc w:val="both"/>
        <w:rPr>
          <w:b/>
          <w:bCs/>
          <w:noProof/>
          <w:rPrChange w:id="458" w:author="Guo, Fuyu" w:date="2021-11-06T19:02:00Z">
            <w:rPr>
              <w:noProof/>
            </w:rPr>
          </w:rPrChange>
        </w:rPr>
        <w:pPrChange w:id="459" w:author="Guo, Fuyu" w:date="2021-11-06T18:59:00Z">
          <w:pPr>
            <w:pStyle w:val="EndNoteBibliography"/>
            <w:ind w:left="720" w:hanging="720"/>
          </w:pPr>
        </w:pPrChange>
      </w:pPr>
      <w:ins w:id="460" w:author="Guo, Fuyu" w:date="2021-11-06T18:58:00Z">
        <w:r w:rsidRPr="00A83BD6">
          <w:rPr>
            <w:b/>
            <w:bCs/>
            <w:noProof/>
            <w:rPrChange w:id="461" w:author="Guo, Fuyu" w:date="2021-11-06T19:02:00Z">
              <w:rPr>
                <w:b/>
                <w:bCs/>
                <w:noProof/>
              </w:rPr>
            </w:rPrChange>
          </w:rPr>
          <w:t>d</w:t>
        </w:r>
      </w:ins>
      <w:del w:id="462" w:author="Guo, Fuyu" w:date="2021-11-06T18:58:00Z">
        <w:r w:rsidR="000F6F3E" w:rsidRPr="00A83BD6" w:rsidDel="00A83BD6">
          <w:rPr>
            <w:b/>
            <w:bCs/>
            <w:noProof/>
            <w:rPrChange w:id="463" w:author="Guo, Fuyu" w:date="2021-11-06T19:02:00Z">
              <w:rPr>
                <w:noProof/>
              </w:rPr>
            </w:rPrChange>
          </w:rPr>
          <w:delText>D</w:delText>
        </w:r>
      </w:del>
      <w:r w:rsidR="000F6F3E" w:rsidRPr="00A83BD6">
        <w:rPr>
          <w:b/>
          <w:bCs/>
          <w:noProof/>
          <w:rPrChange w:id="464" w:author="Guo, Fuyu" w:date="2021-11-06T19:02:00Z">
            <w:rPr>
              <w:noProof/>
            </w:rPr>
          </w:rPrChange>
        </w:rPr>
        <w:t xml:space="preserve">ata description </w:t>
      </w:r>
    </w:p>
    <w:p w14:paraId="55A47F6F" w14:textId="11FD1C10" w:rsidR="00C87D57" w:rsidRPr="00A83BD6" w:rsidRDefault="000F6F3E" w:rsidP="00A83BD6">
      <w:pPr>
        <w:spacing w:line="480" w:lineRule="auto"/>
        <w:jc w:val="both"/>
        <w:rPr>
          <w:rPrChange w:id="465" w:author="Guo, Fuyu" w:date="2021-11-06T19:02:00Z">
            <w:rPr>
              <w:color w:val="000000" w:themeColor="text1"/>
            </w:rPr>
          </w:rPrChange>
        </w:rPr>
        <w:pPrChange w:id="466" w:author="Guo, Fuyu" w:date="2021-11-06T18:59:00Z">
          <w:pPr/>
        </w:pPrChange>
      </w:pPr>
      <w:r w:rsidRPr="00A83BD6">
        <w:rPr>
          <w:noProof/>
          <w:rPrChange w:id="467" w:author="Guo, Fuyu" w:date="2021-11-06T19:02:00Z">
            <w:rPr>
              <w:noProof/>
              <w:color w:val="000000" w:themeColor="text1"/>
            </w:rPr>
          </w:rPrChange>
        </w:rPr>
        <w:t>T</w:t>
      </w:r>
      <w:r w:rsidRPr="00A83BD6">
        <w:rPr>
          <w:rFonts w:eastAsia="SimSun"/>
          <w:noProof/>
          <w:rPrChange w:id="468" w:author="Guo, Fuyu" w:date="2021-11-06T19:02:00Z">
            <w:rPr>
              <w:rFonts w:eastAsia="SimSun"/>
              <w:noProof/>
              <w:color w:val="000000" w:themeColor="text1"/>
            </w:rPr>
          </w:rPrChange>
        </w:rPr>
        <w:t>he dataset</w:t>
      </w:r>
      <w:del w:id="469" w:author="Guo, Fuyu" w:date="2021-11-06T18:55:00Z">
        <w:r w:rsidRPr="00A83BD6" w:rsidDel="00A83BD6">
          <w:rPr>
            <w:rFonts w:eastAsia="SimSun"/>
            <w:noProof/>
            <w:rPrChange w:id="470" w:author="Guo, Fuyu" w:date="2021-11-06T19:02:00Z">
              <w:rPr>
                <w:rFonts w:eastAsia="SimSun"/>
                <w:noProof/>
                <w:color w:val="000000" w:themeColor="text1"/>
              </w:rPr>
            </w:rPrChange>
          </w:rPr>
          <w:delText xml:space="preserve"> we use</w:delText>
        </w:r>
      </w:del>
      <w:ins w:id="471" w:author="Tayler99@163.com" w:date="2021-11-06T18:13:00Z">
        <w:del w:id="472" w:author="Guo, Fuyu" w:date="2021-11-06T18:55:00Z">
          <w:r w:rsidR="002B5F0B" w:rsidRPr="00A83BD6" w:rsidDel="00A83BD6">
            <w:rPr>
              <w:rFonts w:eastAsia="SimSun"/>
              <w:noProof/>
              <w:rPrChange w:id="473" w:author="Guo, Fuyu" w:date="2021-11-06T19:02:00Z">
                <w:rPr>
                  <w:rFonts w:eastAsia="SimSun"/>
                  <w:noProof/>
                  <w:color w:val="000000" w:themeColor="text1"/>
                </w:rPr>
              </w:rPrChange>
            </w:rPr>
            <w:delText>d</w:delText>
          </w:r>
        </w:del>
      </w:ins>
      <w:r w:rsidRPr="00A83BD6">
        <w:rPr>
          <w:rFonts w:eastAsia="SimSun"/>
          <w:noProof/>
          <w:rPrChange w:id="474" w:author="Guo, Fuyu" w:date="2021-11-06T19:02:00Z">
            <w:rPr>
              <w:rFonts w:eastAsia="SimSun"/>
              <w:noProof/>
              <w:color w:val="000000" w:themeColor="text1"/>
            </w:rPr>
          </w:rPrChange>
        </w:rPr>
        <w:t xml:space="preserve"> </w:t>
      </w:r>
      <w:ins w:id="475" w:author="Guo, Fuyu" w:date="2021-11-06T18:55:00Z">
        <w:r w:rsidR="00A83BD6" w:rsidRPr="00A83BD6">
          <w:rPr>
            <w:rFonts w:eastAsia="SimSun"/>
            <w:noProof/>
            <w:rPrChange w:id="476" w:author="Guo, Fuyu" w:date="2021-11-06T19:02:00Z">
              <w:rPr>
                <w:rFonts w:eastAsia="SimSun"/>
                <w:noProof/>
                <w:color w:val="000000" w:themeColor="text1"/>
              </w:rPr>
            </w:rPrChange>
          </w:rPr>
          <w:t>was retrieved</w:t>
        </w:r>
      </w:ins>
      <w:del w:id="477" w:author="Guo, Fuyu" w:date="2021-11-06T18:55:00Z">
        <w:r w:rsidRPr="00A83BD6" w:rsidDel="00A83BD6">
          <w:rPr>
            <w:rFonts w:eastAsia="SimSun"/>
            <w:noProof/>
            <w:rPrChange w:id="478" w:author="Guo, Fuyu" w:date="2021-11-06T19:02:00Z">
              <w:rPr>
                <w:rFonts w:eastAsia="SimSun"/>
                <w:noProof/>
                <w:color w:val="000000" w:themeColor="text1"/>
              </w:rPr>
            </w:rPrChange>
          </w:rPr>
          <w:delText>comes</w:delText>
        </w:r>
      </w:del>
      <w:r w:rsidRPr="00A83BD6">
        <w:rPr>
          <w:noProof/>
          <w:rPrChange w:id="479" w:author="Guo, Fuyu" w:date="2021-11-06T19:02:00Z">
            <w:rPr>
              <w:noProof/>
              <w:color w:val="000000" w:themeColor="text1"/>
            </w:rPr>
          </w:rPrChange>
        </w:rPr>
        <w:t xml:space="preserve"> from UCI Machine Learning Repository. </w:t>
      </w:r>
      <w:del w:id="480" w:author="Guo, Fuyu" w:date="2021-11-06T18:55:00Z">
        <w:r w:rsidRPr="00A83BD6" w:rsidDel="00A83BD6">
          <w:rPr>
            <w:noProof/>
            <w:rPrChange w:id="481" w:author="Guo, Fuyu" w:date="2021-11-06T19:02:00Z">
              <w:rPr>
                <w:noProof/>
                <w:color w:val="000000" w:themeColor="text1"/>
              </w:rPr>
            </w:rPrChange>
          </w:rPr>
          <w:delText>The data</w:delText>
        </w:r>
      </w:del>
      <w:ins w:id="482" w:author="Guo, Fuyu" w:date="2021-11-06T18:55:00Z">
        <w:r w:rsidR="00A83BD6" w:rsidRPr="00A83BD6">
          <w:rPr>
            <w:noProof/>
            <w:rPrChange w:id="483" w:author="Guo, Fuyu" w:date="2021-11-06T19:02:00Z">
              <w:rPr>
                <w:noProof/>
                <w:color w:val="000000" w:themeColor="text1"/>
              </w:rPr>
            </w:rPrChange>
          </w:rPr>
          <w:t>It</w:t>
        </w:r>
      </w:ins>
      <w:r w:rsidRPr="00A83BD6">
        <w:rPr>
          <w:noProof/>
          <w:rPrChange w:id="484" w:author="Guo, Fuyu" w:date="2021-11-06T19:02:00Z">
            <w:rPr>
              <w:noProof/>
              <w:color w:val="000000" w:themeColor="text1"/>
            </w:rPr>
          </w:rPrChange>
        </w:rPr>
        <w:t xml:space="preserve"> was first collected and analyzed by </w:t>
      </w:r>
      <w:r w:rsidRPr="00A83BD6">
        <w:rPr>
          <w:noProof/>
          <w:highlight w:val="yellow"/>
          <w:rPrChange w:id="485" w:author="Guo, Fuyu" w:date="2021-11-06T19:02:00Z">
            <w:rPr>
              <w:noProof/>
              <w:color w:val="000000" w:themeColor="text1"/>
            </w:rPr>
          </w:rPrChange>
        </w:rPr>
        <w:t xml:space="preserve">Ahmad et al. [5] </w:t>
      </w:r>
      <w:del w:id="486" w:author="Guo, Fuyu" w:date="2021-11-06T18:56:00Z">
        <w:r w:rsidRPr="00A83BD6" w:rsidDel="00A83BD6">
          <w:rPr>
            <w:noProof/>
            <w:highlight w:val="yellow"/>
            <w:rPrChange w:id="487" w:author="Guo, Fuyu" w:date="2021-11-06T19:02:00Z">
              <w:rPr>
                <w:noProof/>
                <w:color w:val="000000" w:themeColor="text1"/>
              </w:rPr>
            </w:rPrChange>
          </w:rPr>
          <w:delText>Th</w:delText>
        </w:r>
        <w:r w:rsidR="007A398A" w:rsidRPr="00A83BD6" w:rsidDel="00A83BD6">
          <w:rPr>
            <w:noProof/>
            <w:highlight w:val="yellow"/>
            <w:rPrChange w:id="488" w:author="Guo, Fuyu" w:date="2021-11-06T19:02:00Z">
              <w:rPr>
                <w:noProof/>
                <w:color w:val="000000" w:themeColor="text1"/>
              </w:rPr>
            </w:rPrChange>
          </w:rPr>
          <w:delText>ey</w:delText>
        </w:r>
        <w:r w:rsidRPr="00A83BD6" w:rsidDel="00A83BD6">
          <w:rPr>
            <w:noProof/>
            <w:highlight w:val="yellow"/>
            <w:rPrChange w:id="489" w:author="Guo, Fuyu" w:date="2021-11-06T19:02:00Z">
              <w:rPr>
                <w:noProof/>
                <w:color w:val="000000" w:themeColor="text1"/>
              </w:rPr>
            </w:rPrChange>
          </w:rPr>
          <w:delText xml:space="preserve"> </w:delText>
        </w:r>
        <w:r w:rsidR="007A398A" w:rsidRPr="00A83BD6" w:rsidDel="00A83BD6">
          <w:rPr>
            <w:noProof/>
            <w:highlight w:val="yellow"/>
            <w:rPrChange w:id="490" w:author="Guo, Fuyu" w:date="2021-11-06T19:02:00Z">
              <w:rPr>
                <w:noProof/>
                <w:color w:val="000000" w:themeColor="text1"/>
              </w:rPr>
            </w:rPrChange>
          </w:rPr>
          <w:delText>collected data</w:delText>
        </w:r>
        <w:r w:rsidRPr="00A83BD6" w:rsidDel="00A83BD6">
          <w:rPr>
            <w:noProof/>
            <w:highlight w:val="yellow"/>
            <w:rPrChange w:id="491" w:author="Guo, Fuyu" w:date="2021-11-06T19:02:00Z">
              <w:rPr>
                <w:noProof/>
                <w:color w:val="000000" w:themeColor="text1"/>
              </w:rPr>
            </w:rPrChange>
          </w:rPr>
          <w:delText xml:space="preserve"> </w:delText>
        </w:r>
      </w:del>
      <w:r w:rsidRPr="00A83BD6">
        <w:rPr>
          <w:noProof/>
          <w:highlight w:val="yellow"/>
          <w:rPrChange w:id="492" w:author="Guo, Fuyu" w:date="2021-11-06T19:02:00Z">
            <w:rPr>
              <w:noProof/>
              <w:color w:val="000000" w:themeColor="text1"/>
            </w:rPr>
          </w:rPrChange>
        </w:rPr>
        <w:t>based</w:t>
      </w:r>
      <w:r w:rsidRPr="00A83BD6">
        <w:rPr>
          <w:noProof/>
          <w:rPrChange w:id="493" w:author="Guo, Fuyu" w:date="2021-11-06T19:02:00Z">
            <w:rPr>
              <w:noProof/>
              <w:color w:val="000000" w:themeColor="text1"/>
            </w:rPr>
          </w:rPrChange>
        </w:rPr>
        <w:t xml:space="preserve"> on medical records of 299 patients with </w:t>
      </w:r>
      <w:ins w:id="494" w:author="Tayler99@163.com" w:date="2021-11-06T18:13:00Z">
        <w:r w:rsidR="002B5F0B" w:rsidRPr="00A83BD6">
          <w:rPr>
            <w:noProof/>
            <w:rPrChange w:id="495" w:author="Guo, Fuyu" w:date="2021-11-06T19:02:00Z">
              <w:rPr>
                <w:noProof/>
                <w:color w:val="000000" w:themeColor="text1"/>
              </w:rPr>
            </w:rPrChange>
          </w:rPr>
          <w:t>HF</w:t>
        </w:r>
      </w:ins>
      <w:del w:id="496" w:author="Tayler99@163.com" w:date="2021-11-06T18:13:00Z">
        <w:r w:rsidRPr="00A83BD6" w:rsidDel="002B5F0B">
          <w:rPr>
            <w:noProof/>
            <w:rPrChange w:id="497" w:author="Guo, Fuyu" w:date="2021-11-06T19:02:00Z">
              <w:rPr>
                <w:noProof/>
                <w:color w:val="000000" w:themeColor="text1"/>
              </w:rPr>
            </w:rPrChange>
          </w:rPr>
          <w:delText>heart failure</w:delText>
        </w:r>
      </w:del>
      <w:r w:rsidRPr="00A83BD6">
        <w:rPr>
          <w:noProof/>
          <w:rPrChange w:id="498" w:author="Guo, Fuyu" w:date="2021-11-06T19:02:00Z">
            <w:rPr>
              <w:noProof/>
              <w:color w:val="000000" w:themeColor="text1"/>
            </w:rPr>
          </w:rPrChange>
        </w:rPr>
        <w:t xml:space="preserve"> at NYHA class III and IV, </w:t>
      </w:r>
      <w:r w:rsidRPr="00A83BD6">
        <w:rPr>
          <w:rFonts w:eastAsia="SimSun"/>
          <w:shd w:val="clear" w:color="auto" w:fill="FFFFFF"/>
          <w:rPrChange w:id="499" w:author="Guo, Fuyu" w:date="2021-11-06T19:02:00Z">
            <w:rPr>
              <w:rFonts w:eastAsia="SimSun"/>
              <w:color w:val="000000" w:themeColor="text1"/>
              <w:shd w:val="clear" w:color="auto" w:fill="FFFFFF"/>
            </w:rPr>
          </w:rPrChange>
        </w:rPr>
        <w:t xml:space="preserve">the most two severe HF stages. </w:t>
      </w:r>
      <w:commentRangeStart w:id="500"/>
      <w:ins w:id="501" w:author="Guo, Fuyu" w:date="2021-11-06T18:59:00Z">
        <w:r w:rsidR="00A83BD6" w:rsidRPr="00A83BD6">
          <w:rPr>
            <w:rFonts w:eastAsia="SimSun"/>
            <w:shd w:val="clear" w:color="auto" w:fill="FFFFFF"/>
            <w:rPrChange w:id="502" w:author="Guo, Fuyu" w:date="2021-11-06T19:02:00Z">
              <w:rPr>
                <w:rFonts w:eastAsia="SimSun"/>
                <w:color w:val="000000" w:themeColor="text1"/>
                <w:shd w:val="clear" w:color="auto" w:fill="FFFFFF"/>
              </w:rPr>
            </w:rPrChange>
          </w:rPr>
          <w:t xml:space="preserve">We downloaded this dataset from the UCI Machine Learning Repository and will use it under the same Attribution 4.0 International (CC BY 4.0) </w:t>
        </w:r>
      </w:ins>
      <w:commentRangeEnd w:id="500"/>
      <w:ins w:id="503" w:author="Guo, Fuyu" w:date="2021-11-06T19:00:00Z">
        <w:r w:rsidR="00A83BD6" w:rsidRPr="00A83BD6">
          <w:rPr>
            <w:rStyle w:val="CommentReference"/>
            <w:rPrChange w:id="504" w:author="Guo, Fuyu" w:date="2021-11-06T19:02:00Z">
              <w:rPr>
                <w:rStyle w:val="CommentReference"/>
              </w:rPr>
            </w:rPrChange>
          </w:rPr>
          <w:commentReference w:id="500"/>
        </w:r>
      </w:ins>
      <w:ins w:id="505" w:author="Guo, Fuyu" w:date="2021-11-06T18:59:00Z">
        <w:r w:rsidR="00A83BD6" w:rsidRPr="00A83BD6">
          <w:rPr>
            <w:rFonts w:eastAsia="SimSun"/>
            <w:shd w:val="clear" w:color="auto" w:fill="FFFFFF"/>
            <w:rPrChange w:id="506" w:author="Guo, Fuyu" w:date="2021-11-06T19:02:00Z">
              <w:rPr>
                <w:rFonts w:eastAsia="SimSun"/>
                <w:color w:val="000000" w:themeColor="text1"/>
                <w:shd w:val="clear" w:color="auto" w:fill="FFFFFF"/>
              </w:rPr>
            </w:rPrChange>
          </w:rPr>
          <w:t xml:space="preserve">copyright. </w:t>
        </w:r>
        <w:r w:rsidR="00A83BD6" w:rsidRPr="00A83BD6">
          <w:rPr>
            <w:rFonts w:eastAsia="SimSun"/>
            <w:shd w:val="clear" w:color="auto" w:fill="FFFFFF"/>
            <w:rPrChange w:id="507" w:author="Guo, Fuyu" w:date="2021-11-06T19:02:00Z">
              <w:rPr>
                <w:rFonts w:eastAsia="SimSun"/>
                <w:color w:val="000000" w:themeColor="text1"/>
                <w:shd w:val="clear" w:color="auto" w:fill="FFFFFF"/>
              </w:rPr>
            </w:rPrChange>
          </w:rPr>
          <w:br/>
        </w:r>
      </w:ins>
      <w:ins w:id="508" w:author="Guo, Fuyu" w:date="2021-11-06T18:56:00Z">
        <w:r w:rsidR="00A83BD6" w:rsidRPr="00A83BD6">
          <w:rPr>
            <w:rFonts w:eastAsia="SimSun"/>
            <w:shd w:val="clear" w:color="auto" w:fill="FFFFFF"/>
            <w:rPrChange w:id="509" w:author="Guo, Fuyu" w:date="2021-11-06T19:02:00Z">
              <w:rPr>
                <w:rFonts w:eastAsia="SimSun"/>
                <w:color w:val="000000" w:themeColor="text1"/>
                <w:shd w:val="clear" w:color="auto" w:fill="FFFFFF"/>
              </w:rPr>
            </w:rPrChange>
          </w:rPr>
          <w:t>A</w:t>
        </w:r>
        <w:commentRangeStart w:id="510"/>
        <w:r w:rsidR="00A83BD6" w:rsidRPr="00A83BD6">
          <w:rPr>
            <w:rFonts w:eastAsia="SimSun"/>
            <w:shd w:val="clear" w:color="auto" w:fill="FFFFFF"/>
            <w:rPrChange w:id="511" w:author="Guo, Fuyu" w:date="2021-11-06T19:02:00Z">
              <w:rPr>
                <w:rFonts w:eastAsia="SimSun"/>
                <w:color w:val="000000" w:themeColor="text1"/>
                <w:shd w:val="clear" w:color="auto" w:fill="FFFFFF"/>
              </w:rPr>
            </w:rPrChange>
          </w:rPr>
          <w:t xml:space="preserve"> total of </w:t>
        </w:r>
      </w:ins>
      <w:r w:rsidR="00785A31" w:rsidRPr="00A83BD6">
        <w:rPr>
          <w:rPrChange w:id="512" w:author="Guo, Fuyu" w:date="2021-11-06T19:02:00Z">
            <w:rPr>
              <w:color w:val="000000" w:themeColor="text1"/>
            </w:rPr>
          </w:rPrChange>
        </w:rPr>
        <w:t xml:space="preserve">13 </w:t>
      </w:r>
      <w:commentRangeEnd w:id="510"/>
      <w:r w:rsidR="00A83BD6" w:rsidRPr="00A83BD6">
        <w:rPr>
          <w:rStyle w:val="CommentReference"/>
          <w:sz w:val="24"/>
          <w:szCs w:val="24"/>
          <w:rPrChange w:id="513" w:author="Guo, Fuyu" w:date="2021-11-06T19:02:00Z">
            <w:rPr>
              <w:rStyle w:val="CommentReference"/>
            </w:rPr>
          </w:rPrChange>
        </w:rPr>
        <w:commentReference w:id="510"/>
      </w:r>
      <w:r w:rsidR="00785A31" w:rsidRPr="00A83BD6">
        <w:rPr>
          <w:rPrChange w:id="514" w:author="Guo, Fuyu" w:date="2021-11-06T19:02:00Z">
            <w:rPr>
              <w:color w:val="000000" w:themeColor="text1"/>
            </w:rPr>
          </w:rPrChange>
        </w:rPr>
        <w:t>clinical features</w:t>
      </w:r>
      <w:ins w:id="515" w:author="Guo, Fuyu" w:date="2021-11-06T18:56:00Z">
        <w:r w:rsidR="00A83BD6" w:rsidRPr="00A83BD6">
          <w:rPr>
            <w:rPrChange w:id="516" w:author="Guo, Fuyu" w:date="2021-11-06T19:02:00Z">
              <w:rPr>
                <w:color w:val="000000" w:themeColor="text1"/>
              </w:rPr>
            </w:rPrChange>
          </w:rPr>
          <w:t xml:space="preserve"> are collected</w:t>
        </w:r>
      </w:ins>
      <w:r w:rsidR="00785A31" w:rsidRPr="00A83BD6">
        <w:rPr>
          <w:rPrChange w:id="517" w:author="Guo, Fuyu" w:date="2021-11-06T19:02:00Z">
            <w:rPr>
              <w:color w:val="000000" w:themeColor="text1"/>
            </w:rPr>
          </w:rPrChange>
        </w:rPr>
        <w:t xml:space="preserve"> </w:t>
      </w:r>
      <w:del w:id="518" w:author="Guo, Fuyu" w:date="2021-11-06T18:56:00Z">
        <w:r w:rsidR="00785A31" w:rsidRPr="00A83BD6" w:rsidDel="00A83BD6">
          <w:rPr>
            <w:rPrChange w:id="519" w:author="Guo, Fuyu" w:date="2021-11-06T19:02:00Z">
              <w:rPr>
                <w:color w:val="000000" w:themeColor="text1"/>
              </w:rPr>
            </w:rPrChange>
          </w:rPr>
          <w:delText xml:space="preserve">are shown </w:delText>
        </w:r>
      </w:del>
      <w:r w:rsidR="00785A31" w:rsidRPr="00A83BD6">
        <w:rPr>
          <w:rPrChange w:id="520" w:author="Guo, Fuyu" w:date="2021-11-06T19:02:00Z">
            <w:rPr>
              <w:color w:val="000000" w:themeColor="text1"/>
            </w:rPr>
          </w:rPrChange>
        </w:rPr>
        <w:t>in the dataset, including age</w:t>
      </w:r>
      <w:ins w:id="521" w:author="Tayler99@163.com" w:date="2021-11-06T18:13:00Z">
        <w:r w:rsidR="002B5F0B" w:rsidRPr="00A83BD6">
          <w:rPr>
            <w:rPrChange w:id="522" w:author="Guo, Fuyu" w:date="2021-11-06T19:02:00Z">
              <w:rPr>
                <w:color w:val="000000" w:themeColor="text1"/>
              </w:rPr>
            </w:rPrChange>
          </w:rPr>
          <w:t xml:space="preserve"> </w:t>
        </w:r>
      </w:ins>
      <w:r w:rsidR="00785A31" w:rsidRPr="00A83BD6">
        <w:rPr>
          <w:rPrChange w:id="523" w:author="Guo, Fuyu" w:date="2021-11-06T19:02:00Z">
            <w:rPr>
              <w:color w:val="000000" w:themeColor="text1"/>
            </w:rPr>
          </w:rPrChange>
        </w:rPr>
        <w:t xml:space="preserve">(years), </w:t>
      </w:r>
      <w:ins w:id="524" w:author="Guo, Fuyu" w:date="2021-11-06T18:57:00Z">
        <w:r w:rsidR="00A83BD6" w:rsidRPr="00A83BD6">
          <w:rPr>
            <w:rPrChange w:id="525" w:author="Guo, Fuyu" w:date="2021-11-06T19:02:00Z">
              <w:rPr>
                <w:color w:val="000000" w:themeColor="text1"/>
              </w:rPr>
            </w:rPrChange>
          </w:rPr>
          <w:t xml:space="preserve">sex (binary), </w:t>
        </w:r>
        <w:r w:rsidR="00A83BD6" w:rsidRPr="00A83BD6">
          <w:rPr>
            <w:rPrChange w:id="526" w:author="Guo, Fuyu" w:date="2021-11-06T19:02:00Z">
              <w:rPr>
                <w:color w:val="000000" w:themeColor="text1"/>
              </w:rPr>
            </w:rPrChange>
          </w:rPr>
          <w:t xml:space="preserve"> </w:t>
        </w:r>
      </w:ins>
      <w:proofErr w:type="spellStart"/>
      <w:r w:rsidR="00785A31" w:rsidRPr="00A83BD6">
        <w:rPr>
          <w:rPrChange w:id="527" w:author="Guo, Fuyu" w:date="2021-11-06T19:02:00Z">
            <w:rPr>
              <w:color w:val="000000" w:themeColor="text1"/>
            </w:rPr>
          </w:rPrChange>
        </w:rPr>
        <w:t>anaemia</w:t>
      </w:r>
      <w:proofErr w:type="spellEnd"/>
      <w:r w:rsidR="00785A31" w:rsidRPr="00A83BD6">
        <w:rPr>
          <w:rPrChange w:id="528" w:author="Guo, Fuyu" w:date="2021-11-06T19:02:00Z">
            <w:rPr>
              <w:color w:val="000000" w:themeColor="text1"/>
            </w:rPr>
          </w:rPrChange>
        </w:rPr>
        <w:t xml:space="preserve"> (</w:t>
      </w:r>
      <w:ins w:id="529" w:author="Guo, Fuyu" w:date="2021-11-06T18:56:00Z">
        <w:r w:rsidR="00A83BD6" w:rsidRPr="00A83BD6">
          <w:rPr>
            <w:rPrChange w:id="530" w:author="Guo, Fuyu" w:date="2021-11-06T19:02:00Z">
              <w:rPr>
                <w:color w:val="000000" w:themeColor="text1"/>
              </w:rPr>
            </w:rPrChange>
          </w:rPr>
          <w:t>binary</w:t>
        </w:r>
      </w:ins>
      <w:del w:id="531" w:author="Guo, Fuyu" w:date="2021-11-06T18:56:00Z">
        <w:r w:rsidR="00785A31" w:rsidRPr="00A83BD6" w:rsidDel="00A83BD6">
          <w:rPr>
            <w:rPrChange w:id="532" w:author="Guo, Fuyu" w:date="2021-11-06T19:02:00Z">
              <w:rPr>
                <w:color w:val="000000" w:themeColor="text1"/>
              </w:rPr>
            </w:rPrChange>
          </w:rPr>
          <w:delText>boolean</w:delText>
        </w:r>
      </w:del>
      <w:r w:rsidR="00785A31" w:rsidRPr="00A83BD6">
        <w:rPr>
          <w:rPrChange w:id="533" w:author="Guo, Fuyu" w:date="2021-11-06T19:02:00Z">
            <w:rPr>
              <w:color w:val="000000" w:themeColor="text1"/>
            </w:rPr>
          </w:rPrChange>
        </w:rPr>
        <w:t>), high blood pressure (</w:t>
      </w:r>
      <w:del w:id="534" w:author="Guo, Fuyu" w:date="2021-11-06T18:57:00Z">
        <w:r w:rsidR="00785A31" w:rsidRPr="00A83BD6" w:rsidDel="00A83BD6">
          <w:rPr>
            <w:rPrChange w:id="535" w:author="Guo, Fuyu" w:date="2021-11-06T19:02:00Z">
              <w:rPr>
                <w:color w:val="000000" w:themeColor="text1"/>
              </w:rPr>
            </w:rPrChange>
          </w:rPr>
          <w:delText>boolean</w:delText>
        </w:r>
      </w:del>
      <w:ins w:id="536" w:author="Guo, Fuyu" w:date="2021-11-06T18:57:00Z">
        <w:r w:rsidR="00A83BD6" w:rsidRPr="00A83BD6">
          <w:rPr>
            <w:rPrChange w:id="537" w:author="Guo, Fuyu" w:date="2021-11-06T19:02:00Z">
              <w:rPr>
                <w:color w:val="000000" w:themeColor="text1"/>
              </w:rPr>
            </w:rPrChange>
          </w:rPr>
          <w:t>binary</w:t>
        </w:r>
      </w:ins>
      <w:r w:rsidR="00785A31" w:rsidRPr="00A83BD6">
        <w:rPr>
          <w:rPrChange w:id="538" w:author="Guo, Fuyu" w:date="2021-11-06T19:02:00Z">
            <w:rPr>
              <w:color w:val="000000" w:themeColor="text1"/>
            </w:rPr>
          </w:rPrChange>
        </w:rPr>
        <w:t>), creatinine phosphokinase level (mcg/L), diabetes (</w:t>
      </w:r>
      <w:ins w:id="539" w:author="Guo, Fuyu" w:date="2021-11-06T18:57:00Z">
        <w:r w:rsidR="00A83BD6" w:rsidRPr="00A83BD6">
          <w:rPr>
            <w:rPrChange w:id="540" w:author="Guo, Fuyu" w:date="2021-11-06T19:02:00Z">
              <w:rPr>
                <w:color w:val="000000" w:themeColor="text1"/>
              </w:rPr>
            </w:rPrChange>
          </w:rPr>
          <w:t>binary</w:t>
        </w:r>
      </w:ins>
      <w:del w:id="541" w:author="Guo, Fuyu" w:date="2021-11-06T18:57:00Z">
        <w:r w:rsidR="00785A31" w:rsidRPr="00A83BD6" w:rsidDel="00A83BD6">
          <w:rPr>
            <w:rPrChange w:id="542" w:author="Guo, Fuyu" w:date="2021-11-06T19:02:00Z">
              <w:rPr>
                <w:color w:val="000000" w:themeColor="text1"/>
              </w:rPr>
            </w:rPrChange>
          </w:rPr>
          <w:delText>boolean</w:delText>
        </w:r>
      </w:del>
      <w:r w:rsidR="00785A31" w:rsidRPr="00A83BD6">
        <w:rPr>
          <w:rPrChange w:id="543" w:author="Guo, Fuyu" w:date="2021-11-06T19:02:00Z">
            <w:rPr>
              <w:color w:val="000000" w:themeColor="text1"/>
            </w:rPr>
          </w:rPrChange>
        </w:rPr>
        <w:t>), ejection fraction (percentage), platelets (</w:t>
      </w:r>
      <w:proofErr w:type="spellStart"/>
      <w:r w:rsidR="00785A31" w:rsidRPr="00A83BD6">
        <w:rPr>
          <w:rPrChange w:id="544" w:author="Guo, Fuyu" w:date="2021-11-06T19:02:00Z">
            <w:rPr>
              <w:color w:val="000000" w:themeColor="text1"/>
            </w:rPr>
          </w:rPrChange>
        </w:rPr>
        <w:t>kiloplatelets</w:t>
      </w:r>
      <w:proofErr w:type="spellEnd"/>
      <w:r w:rsidR="00785A31" w:rsidRPr="00A83BD6">
        <w:rPr>
          <w:rPrChange w:id="545" w:author="Guo, Fuyu" w:date="2021-11-06T19:02:00Z">
            <w:rPr>
              <w:color w:val="000000" w:themeColor="text1"/>
            </w:rPr>
          </w:rPrChange>
        </w:rPr>
        <w:t xml:space="preserve">/mL), </w:t>
      </w:r>
      <w:del w:id="546" w:author="Guo, Fuyu" w:date="2021-11-06T18:57:00Z">
        <w:r w:rsidR="00785A31" w:rsidRPr="00A83BD6" w:rsidDel="00A83BD6">
          <w:rPr>
            <w:rPrChange w:id="547" w:author="Guo, Fuyu" w:date="2021-11-06T19:02:00Z">
              <w:rPr>
                <w:color w:val="000000" w:themeColor="text1"/>
              </w:rPr>
            </w:rPrChange>
          </w:rPr>
          <w:delText xml:space="preserve">sex (binary), </w:delText>
        </w:r>
      </w:del>
      <w:r w:rsidR="00785A31" w:rsidRPr="00A83BD6">
        <w:rPr>
          <w:rPrChange w:id="548" w:author="Guo, Fuyu" w:date="2021-11-06T19:02:00Z">
            <w:rPr>
              <w:color w:val="000000" w:themeColor="text1"/>
            </w:rPr>
          </w:rPrChange>
        </w:rPr>
        <w:t>serum creatinine (mg/dL), serum sodium (</w:t>
      </w:r>
      <w:proofErr w:type="spellStart"/>
      <w:r w:rsidR="00785A31" w:rsidRPr="00A83BD6">
        <w:rPr>
          <w:rPrChange w:id="549" w:author="Guo, Fuyu" w:date="2021-11-06T19:02:00Z">
            <w:rPr>
              <w:color w:val="000000" w:themeColor="text1"/>
            </w:rPr>
          </w:rPrChange>
        </w:rPr>
        <w:t>mEq</w:t>
      </w:r>
      <w:proofErr w:type="spellEnd"/>
      <w:r w:rsidR="00785A31" w:rsidRPr="00A83BD6">
        <w:rPr>
          <w:rPrChange w:id="550" w:author="Guo, Fuyu" w:date="2021-11-06T19:02:00Z">
            <w:rPr>
              <w:color w:val="000000" w:themeColor="text1"/>
            </w:rPr>
          </w:rPrChange>
        </w:rPr>
        <w:t>/L), smoking (</w:t>
      </w:r>
      <w:del w:id="551" w:author="Guo, Fuyu" w:date="2021-11-06T18:57:00Z">
        <w:r w:rsidR="00785A31" w:rsidRPr="00A83BD6" w:rsidDel="00A83BD6">
          <w:rPr>
            <w:rPrChange w:id="552" w:author="Guo, Fuyu" w:date="2021-11-06T19:02:00Z">
              <w:rPr>
                <w:color w:val="000000" w:themeColor="text1"/>
              </w:rPr>
            </w:rPrChange>
          </w:rPr>
          <w:delText>boolean</w:delText>
        </w:r>
      </w:del>
      <w:ins w:id="553" w:author="Guo, Fuyu" w:date="2021-11-06T18:57:00Z">
        <w:r w:rsidR="00A83BD6" w:rsidRPr="00A83BD6">
          <w:rPr>
            <w:rPrChange w:id="554" w:author="Guo, Fuyu" w:date="2021-11-06T19:02:00Z">
              <w:rPr>
                <w:color w:val="000000" w:themeColor="text1"/>
              </w:rPr>
            </w:rPrChange>
          </w:rPr>
          <w:t>binary</w:t>
        </w:r>
      </w:ins>
      <w:r w:rsidR="00785A31" w:rsidRPr="00A83BD6">
        <w:rPr>
          <w:rPrChange w:id="555" w:author="Guo, Fuyu" w:date="2021-11-06T19:02:00Z">
            <w:rPr>
              <w:color w:val="000000" w:themeColor="text1"/>
            </w:rPr>
          </w:rPrChange>
        </w:rPr>
        <w:t>)</w:t>
      </w:r>
      <w:del w:id="556" w:author="Tayler99@163.com" w:date="2021-11-06T18:13:00Z">
        <w:r w:rsidR="00785A31" w:rsidRPr="00A83BD6" w:rsidDel="002B5F0B">
          <w:rPr>
            <w:rPrChange w:id="557" w:author="Guo, Fuyu" w:date="2021-11-06T19:02:00Z">
              <w:rPr>
                <w:color w:val="000000" w:themeColor="text1"/>
              </w:rPr>
            </w:rPrChange>
          </w:rPr>
          <w:delText xml:space="preserve"> </w:delText>
        </w:r>
      </w:del>
      <w:r w:rsidR="00785A31" w:rsidRPr="00A83BD6">
        <w:rPr>
          <w:rPrChange w:id="558" w:author="Guo, Fuyu" w:date="2021-11-06T19:02:00Z">
            <w:rPr>
              <w:color w:val="000000" w:themeColor="text1"/>
            </w:rPr>
          </w:rPrChange>
        </w:rPr>
        <w:t>,</w:t>
      </w:r>
      <w:ins w:id="559" w:author="Tayler99@163.com" w:date="2021-11-06T18:13:00Z">
        <w:r w:rsidR="002B5F0B" w:rsidRPr="00A83BD6">
          <w:rPr>
            <w:rPrChange w:id="560" w:author="Guo, Fuyu" w:date="2021-11-06T19:02:00Z">
              <w:rPr>
                <w:color w:val="000000" w:themeColor="text1"/>
              </w:rPr>
            </w:rPrChange>
          </w:rPr>
          <w:t xml:space="preserve"> </w:t>
        </w:r>
      </w:ins>
      <w:r w:rsidR="00785A31" w:rsidRPr="00A83BD6">
        <w:rPr>
          <w:rPrChange w:id="561" w:author="Guo, Fuyu" w:date="2021-11-06T19:02:00Z">
            <w:rPr>
              <w:color w:val="000000" w:themeColor="text1"/>
            </w:rPr>
          </w:rPrChange>
        </w:rPr>
        <w:t>follow-up period (days) and death event (</w:t>
      </w:r>
      <w:ins w:id="562" w:author="Guo, Fuyu" w:date="2021-11-06T18:57:00Z">
        <w:r w:rsidR="00A83BD6" w:rsidRPr="00A83BD6">
          <w:rPr>
            <w:rPrChange w:id="563" w:author="Guo, Fuyu" w:date="2021-11-06T19:02:00Z">
              <w:rPr>
                <w:color w:val="000000" w:themeColor="text1"/>
              </w:rPr>
            </w:rPrChange>
          </w:rPr>
          <w:t>binary</w:t>
        </w:r>
      </w:ins>
      <w:del w:id="564" w:author="Guo, Fuyu" w:date="2021-11-06T18:57:00Z">
        <w:r w:rsidR="00785A31" w:rsidRPr="00A83BD6" w:rsidDel="00A83BD6">
          <w:rPr>
            <w:rPrChange w:id="565" w:author="Guo, Fuyu" w:date="2021-11-06T19:02:00Z">
              <w:rPr>
                <w:color w:val="000000" w:themeColor="text1"/>
              </w:rPr>
            </w:rPrChange>
          </w:rPr>
          <w:delText>boolean</w:delText>
        </w:r>
      </w:del>
      <w:r w:rsidR="00785A31" w:rsidRPr="00A83BD6">
        <w:rPr>
          <w:rPrChange w:id="566" w:author="Guo, Fuyu" w:date="2021-11-06T19:02:00Z">
            <w:rPr>
              <w:color w:val="000000" w:themeColor="text1"/>
            </w:rPr>
          </w:rPrChange>
        </w:rPr>
        <w:t>).</w:t>
      </w:r>
      <w:r w:rsidR="00C87D57" w:rsidRPr="00A83BD6">
        <w:rPr>
          <w:rPrChange w:id="567" w:author="Guo, Fuyu" w:date="2021-11-06T19:02:00Z">
            <w:rPr>
              <w:color w:val="000000" w:themeColor="text1"/>
            </w:rPr>
          </w:rPrChange>
        </w:rPr>
        <w:t xml:space="preserve"> </w:t>
      </w:r>
    </w:p>
    <w:p w14:paraId="1D0F8FB0" w14:textId="68CB52C8" w:rsidR="00785A31" w:rsidRPr="00A83BD6" w:rsidRDefault="00C87D57" w:rsidP="00A83BD6">
      <w:pPr>
        <w:spacing w:line="480" w:lineRule="auto"/>
        <w:jc w:val="both"/>
        <w:rPr>
          <w:rPrChange w:id="568" w:author="Guo, Fuyu" w:date="2021-11-06T19:02:00Z">
            <w:rPr>
              <w:color w:val="000000" w:themeColor="text1"/>
            </w:rPr>
          </w:rPrChange>
        </w:rPr>
        <w:pPrChange w:id="569" w:author="Guo, Fuyu" w:date="2021-11-06T18:59:00Z">
          <w:pPr/>
        </w:pPrChange>
      </w:pPr>
      <w:r w:rsidRPr="00A83BD6">
        <w:rPr>
          <w:rPrChange w:id="570" w:author="Guo, Fuyu" w:date="2021-11-06T19:02:00Z">
            <w:rPr>
              <w:color w:val="000000" w:themeColor="text1"/>
            </w:rPr>
          </w:rPrChange>
        </w:rPr>
        <w:t xml:space="preserve">In our project, </w:t>
      </w:r>
      <w:ins w:id="571" w:author="Tayler99@163.com" w:date="2021-11-06T18:13:00Z">
        <w:r w:rsidR="002B5F0B" w:rsidRPr="00A83BD6">
          <w:rPr>
            <w:rPrChange w:id="572" w:author="Guo, Fuyu" w:date="2021-11-06T19:02:00Z">
              <w:rPr>
                <w:color w:val="000000" w:themeColor="text1"/>
              </w:rPr>
            </w:rPrChange>
          </w:rPr>
          <w:t>s</w:t>
        </w:r>
      </w:ins>
      <w:del w:id="573" w:author="Tayler99@163.com" w:date="2021-11-06T18:13:00Z">
        <w:r w:rsidRPr="00A83BD6" w:rsidDel="002B5F0B">
          <w:rPr>
            <w:rPrChange w:id="574" w:author="Guo, Fuyu" w:date="2021-11-06T19:02:00Z">
              <w:rPr>
                <w:color w:val="000000" w:themeColor="text1"/>
              </w:rPr>
            </w:rPrChange>
          </w:rPr>
          <w:delText>S</w:delText>
        </w:r>
      </w:del>
      <w:r w:rsidRPr="00A83BD6">
        <w:rPr>
          <w:rPrChange w:id="575" w:author="Guo, Fuyu" w:date="2021-11-06T19:02:00Z">
            <w:rPr>
              <w:color w:val="000000" w:themeColor="text1"/>
            </w:rPr>
          </w:rPrChange>
        </w:rPr>
        <w:t xml:space="preserve">erum creatinine level was first treated as a continuous variable and then categorized into two different levels </w:t>
      </w:r>
      <w:bookmarkStart w:id="576" w:name="_Hlk84700137"/>
      <w:r w:rsidRPr="00A83BD6">
        <w:rPr>
          <w:rPrChange w:id="577" w:author="Guo, Fuyu" w:date="2021-11-06T19:02:00Z">
            <w:rPr>
              <w:color w:val="000000" w:themeColor="text1"/>
            </w:rPr>
          </w:rPrChange>
        </w:rPr>
        <w:t xml:space="preserve">(≤ </w:t>
      </w:r>
      <w:bookmarkStart w:id="578" w:name="OLE_LINK16"/>
      <w:bookmarkStart w:id="579" w:name="OLE_LINK17"/>
      <w:r w:rsidRPr="00A83BD6">
        <w:rPr>
          <w:rPrChange w:id="580" w:author="Guo, Fuyu" w:date="2021-11-06T19:02:00Z">
            <w:rPr>
              <w:color w:val="000000" w:themeColor="text1"/>
            </w:rPr>
          </w:rPrChange>
        </w:rPr>
        <w:t xml:space="preserve">1.5 mg/dL </w:t>
      </w:r>
      <w:bookmarkEnd w:id="578"/>
      <w:bookmarkEnd w:id="579"/>
      <w:r w:rsidRPr="00A83BD6">
        <w:rPr>
          <w:rPrChange w:id="581" w:author="Guo, Fuyu" w:date="2021-11-06T19:02:00Z">
            <w:rPr>
              <w:color w:val="000000" w:themeColor="text1"/>
            </w:rPr>
          </w:rPrChange>
        </w:rPr>
        <w:t>for the normal level vs,</w:t>
      </w:r>
      <w:del w:id="582" w:author="Guo, Fuyu" w:date="2021-11-06T18:57:00Z">
        <w:r w:rsidRPr="00A83BD6" w:rsidDel="00A83BD6">
          <w:rPr>
            <w:rPrChange w:id="583" w:author="Guo, Fuyu" w:date="2021-11-06T19:02:00Z">
              <w:rPr>
                <w:color w:val="000000" w:themeColor="text1"/>
              </w:rPr>
            </w:rPrChange>
          </w:rPr>
          <w:delText xml:space="preserve"> and</w:delText>
        </w:r>
      </w:del>
      <w:r w:rsidRPr="00A83BD6">
        <w:rPr>
          <w:rPrChange w:id="584" w:author="Guo, Fuyu" w:date="2021-11-06T19:02:00Z">
            <w:rPr>
              <w:color w:val="000000" w:themeColor="text1"/>
            </w:rPr>
          </w:rPrChange>
        </w:rPr>
        <w:t xml:space="preserve"> &gt; 1.5 mg/dL for the abnormal level).</w:t>
      </w:r>
      <w:bookmarkEnd w:id="576"/>
    </w:p>
    <w:p w14:paraId="08638793" w14:textId="77777777" w:rsidR="00A83BD6" w:rsidRPr="00A83BD6" w:rsidRDefault="00A83BD6" w:rsidP="00A83BD6">
      <w:pPr>
        <w:spacing w:line="480" w:lineRule="auto"/>
        <w:jc w:val="both"/>
        <w:rPr>
          <w:ins w:id="585" w:author="Guo, Fuyu" w:date="2021-11-06T19:00:00Z"/>
          <w:rFonts w:eastAsiaTheme="minorEastAsia"/>
          <w:b/>
          <w:bCs/>
          <w:i/>
          <w:iCs/>
          <w:rPrChange w:id="586" w:author="Guo, Fuyu" w:date="2021-11-06T19:02:00Z">
            <w:rPr>
              <w:ins w:id="587" w:author="Guo, Fuyu" w:date="2021-11-06T19:00:00Z"/>
              <w:rFonts w:eastAsiaTheme="minorEastAsia"/>
              <w:b/>
              <w:bCs/>
              <w:i/>
              <w:iCs/>
              <w:color w:val="000000" w:themeColor="text1"/>
            </w:rPr>
          </w:rPrChange>
        </w:rPr>
      </w:pPr>
    </w:p>
    <w:p w14:paraId="591E2709" w14:textId="3DA1EF3B" w:rsidR="003D01E6" w:rsidRPr="00A83BD6" w:rsidRDefault="00A83BD6" w:rsidP="00A83BD6">
      <w:pPr>
        <w:spacing w:line="480" w:lineRule="auto"/>
        <w:jc w:val="both"/>
        <w:rPr>
          <w:b/>
          <w:bCs/>
          <w:i/>
          <w:iCs/>
          <w:rPrChange w:id="588" w:author="Guo, Fuyu" w:date="2021-11-06T19:02:00Z">
            <w:rPr>
              <w:color w:val="000000" w:themeColor="text1"/>
            </w:rPr>
          </w:rPrChange>
        </w:rPr>
        <w:pPrChange w:id="589" w:author="Guo, Fuyu" w:date="2021-11-06T18:59:00Z">
          <w:pPr/>
        </w:pPrChange>
      </w:pPr>
      <w:ins w:id="590" w:author="Guo, Fuyu" w:date="2021-11-06T19:00:00Z">
        <w:r w:rsidRPr="00A83BD6">
          <w:rPr>
            <w:rFonts w:eastAsiaTheme="minorEastAsia"/>
            <w:b/>
            <w:bCs/>
            <w:i/>
            <w:iCs/>
            <w:rPrChange w:id="591" w:author="Guo, Fuyu" w:date="2021-11-06T19:02:00Z">
              <w:rPr>
                <w:rFonts w:asciiTheme="minorEastAsia" w:eastAsiaTheme="minorEastAsia" w:hAnsiTheme="minorEastAsia"/>
                <w:color w:val="000000" w:themeColor="text1"/>
              </w:rPr>
            </w:rPrChange>
          </w:rPr>
          <w:t xml:space="preserve">2.2. </w:t>
        </w:r>
        <w:r w:rsidRPr="00A83BD6">
          <w:rPr>
            <w:rFonts w:eastAsiaTheme="minorEastAsia"/>
            <w:b/>
            <w:bCs/>
            <w:i/>
            <w:iCs/>
            <w:rPrChange w:id="592" w:author="Guo, Fuyu" w:date="2021-11-06T19:02:00Z">
              <w:rPr>
                <w:rFonts w:asciiTheme="minorEastAsia" w:eastAsiaTheme="minorEastAsia" w:hAnsiTheme="minorEastAsia" w:hint="eastAsia"/>
                <w:color w:val="000000" w:themeColor="text1"/>
              </w:rPr>
            </w:rPrChange>
          </w:rPr>
          <w:t>E</w:t>
        </w:r>
        <w:r w:rsidRPr="00A83BD6">
          <w:rPr>
            <w:rFonts w:eastAsiaTheme="minorEastAsia"/>
            <w:b/>
            <w:bCs/>
            <w:i/>
            <w:iCs/>
            <w:rPrChange w:id="593" w:author="Guo, Fuyu" w:date="2021-11-06T19:02:00Z">
              <w:rPr>
                <w:rFonts w:asciiTheme="minorEastAsia" w:eastAsiaTheme="minorEastAsia" w:hAnsiTheme="minorEastAsia"/>
                <w:color w:val="000000" w:themeColor="text1"/>
              </w:rPr>
            </w:rPrChange>
          </w:rPr>
          <w:t>xposure</w:t>
        </w:r>
      </w:ins>
    </w:p>
    <w:p w14:paraId="6D54BD69" w14:textId="4DE650C3" w:rsidR="00A83BD6" w:rsidRPr="00A83BD6" w:rsidRDefault="00A83BD6" w:rsidP="00A83BD6">
      <w:pPr>
        <w:spacing w:line="480" w:lineRule="auto"/>
        <w:jc w:val="both"/>
        <w:rPr>
          <w:ins w:id="594" w:author="Guo, Fuyu" w:date="2021-11-06T19:00:00Z"/>
          <w:rPrChange w:id="595" w:author="Guo, Fuyu" w:date="2021-11-06T19:02:00Z">
            <w:rPr>
              <w:ins w:id="596" w:author="Guo, Fuyu" w:date="2021-11-06T19:00:00Z"/>
            </w:rPr>
          </w:rPrChange>
        </w:rPr>
      </w:pPr>
      <w:ins w:id="597" w:author="Guo, Fuyu" w:date="2021-11-06T19:00:00Z">
        <w:r w:rsidRPr="00A83BD6">
          <w:rPr>
            <w:rPrChange w:id="598" w:author="Guo, Fuyu" w:date="2021-11-06T19:02:00Z">
              <w:rPr/>
            </w:rPrChange>
          </w:rPr>
          <w:t>The</w:t>
        </w:r>
        <w:r w:rsidRPr="00A83BD6">
          <w:rPr>
            <w:rPrChange w:id="599" w:author="Guo, Fuyu" w:date="2021-11-06T19:02:00Z">
              <w:rPr/>
            </w:rPrChange>
          </w:rPr>
          <w:t xml:space="preserve"> serum creatinine </w:t>
        </w:r>
      </w:ins>
      <w:ins w:id="600" w:author="Guo, Fuyu" w:date="2021-11-06T19:01:00Z">
        <w:r w:rsidRPr="00A83BD6">
          <w:rPr>
            <w:rPrChange w:id="601" w:author="Guo, Fuyu" w:date="2021-11-06T19:02:00Z">
              <w:rPr/>
            </w:rPrChange>
          </w:rPr>
          <w:t>was</w:t>
        </w:r>
      </w:ins>
      <w:ins w:id="602" w:author="Guo, Fuyu" w:date="2021-11-06T19:00:00Z">
        <w:r w:rsidRPr="00A83BD6">
          <w:rPr>
            <w:rPrChange w:id="603" w:author="Guo, Fuyu" w:date="2021-11-06T19:02:00Z">
              <w:rPr/>
            </w:rPrChange>
          </w:rPr>
          <w:t xml:space="preserve"> the exposure</w:t>
        </w:r>
      </w:ins>
      <w:ins w:id="604" w:author="Guo, Fuyu" w:date="2021-11-06T19:01:00Z">
        <w:r w:rsidRPr="00A83BD6">
          <w:rPr>
            <w:rPrChange w:id="605" w:author="Guo, Fuyu" w:date="2021-11-06T19:02:00Z">
              <w:rPr/>
            </w:rPrChange>
          </w:rPr>
          <w:t xml:space="preserve"> of interest in this project. It originally assessed as a continuous variable in the dataset</w:t>
        </w:r>
      </w:ins>
      <w:ins w:id="606" w:author="Guo, Fuyu" w:date="2021-11-06T19:00:00Z">
        <w:r w:rsidRPr="00A83BD6">
          <w:rPr>
            <w:rPrChange w:id="607" w:author="Guo, Fuyu" w:date="2021-11-06T19:02:00Z">
              <w:rPr/>
            </w:rPrChange>
          </w:rPr>
          <w:t xml:space="preserve">. In this project, we first treated the serum creatinine as a continuous variable and then categorized it into two different levels (≤ 1.5 mg/dL for the normal level vs, and &gt; 1.5 mg/dL for the abnormal level). The sample mean, standard deviation, median, range and the proportion of two different levels were calculated. </w:t>
        </w:r>
      </w:ins>
    </w:p>
    <w:p w14:paraId="000607B1" w14:textId="77777777" w:rsidR="00A83BD6" w:rsidRPr="00A83BD6" w:rsidRDefault="00A83BD6" w:rsidP="00A83BD6">
      <w:pPr>
        <w:spacing w:line="480" w:lineRule="auto"/>
        <w:jc w:val="both"/>
        <w:rPr>
          <w:ins w:id="608" w:author="Guo, Fuyu" w:date="2021-11-06T18:58:00Z"/>
          <w:rPrChange w:id="609" w:author="Guo, Fuyu" w:date="2021-11-06T19:02:00Z">
            <w:rPr>
              <w:ins w:id="610" w:author="Guo, Fuyu" w:date="2021-11-06T18:58:00Z"/>
              <w:color w:val="000000" w:themeColor="text1"/>
            </w:rPr>
          </w:rPrChange>
        </w:rPr>
        <w:pPrChange w:id="611" w:author="Guo, Fuyu" w:date="2021-11-06T18:59:00Z">
          <w:pPr/>
        </w:pPrChange>
      </w:pPr>
    </w:p>
    <w:p w14:paraId="4D038383" w14:textId="57AE7808" w:rsidR="00A83BD6" w:rsidRPr="00A83BD6" w:rsidRDefault="00A83BD6" w:rsidP="00A83BD6">
      <w:pPr>
        <w:spacing w:line="480" w:lineRule="auto"/>
        <w:jc w:val="both"/>
        <w:rPr>
          <w:ins w:id="612" w:author="Guo, Fuyu" w:date="2021-11-06T18:58:00Z"/>
          <w:b/>
          <w:bCs/>
          <w:i/>
          <w:iCs/>
          <w:rPrChange w:id="613" w:author="Guo, Fuyu" w:date="2021-11-06T19:02:00Z">
            <w:rPr>
              <w:ins w:id="614" w:author="Guo, Fuyu" w:date="2021-11-06T18:58:00Z"/>
              <w:rFonts w:ascii="Arial" w:hAnsi="Arial" w:cs="Arial"/>
              <w:color w:val="123654"/>
              <w:sz w:val="20"/>
              <w:szCs w:val="20"/>
              <w:u w:val="single"/>
            </w:rPr>
          </w:rPrChange>
        </w:rPr>
        <w:pPrChange w:id="615" w:author="Guo, Fuyu" w:date="2021-11-06T18:59:00Z">
          <w:pPr/>
        </w:pPrChange>
      </w:pPr>
      <w:bookmarkStart w:id="616" w:name="OLE_LINK74"/>
      <w:bookmarkStart w:id="617" w:name="OLE_LINK75"/>
      <w:ins w:id="618" w:author="Guo, Fuyu" w:date="2021-11-06T19:01:00Z">
        <w:r w:rsidRPr="00A83BD6">
          <w:rPr>
            <w:b/>
            <w:bCs/>
            <w:i/>
            <w:iCs/>
            <w:rPrChange w:id="619" w:author="Guo, Fuyu" w:date="2021-11-06T19:02:00Z">
              <w:rPr>
                <w:color w:val="123654"/>
                <w:u w:val="single"/>
              </w:rPr>
            </w:rPrChange>
          </w:rPr>
          <w:t>2.3</w:t>
        </w:r>
      </w:ins>
      <w:ins w:id="620" w:author="Guo, Fuyu" w:date="2021-11-06T19:02:00Z">
        <w:r w:rsidRPr="00A83BD6">
          <w:rPr>
            <w:b/>
            <w:bCs/>
            <w:i/>
            <w:iCs/>
            <w:rPrChange w:id="621" w:author="Guo, Fuyu" w:date="2021-11-06T19:02:00Z">
              <w:rPr>
                <w:color w:val="123654"/>
                <w:u w:val="single"/>
              </w:rPr>
            </w:rPrChange>
          </w:rPr>
          <w:t>. Outcome</w:t>
        </w:r>
      </w:ins>
    </w:p>
    <w:bookmarkEnd w:id="616"/>
    <w:bookmarkEnd w:id="617"/>
    <w:p w14:paraId="6DDC8938" w14:textId="77777777" w:rsidR="00A83BD6" w:rsidRPr="00A83BD6" w:rsidRDefault="00A83BD6" w:rsidP="00A83BD6">
      <w:pPr>
        <w:spacing w:line="480" w:lineRule="auto"/>
        <w:jc w:val="both"/>
        <w:rPr>
          <w:ins w:id="622" w:author="Guo, Fuyu" w:date="2021-11-06T19:02:00Z"/>
          <w:rPrChange w:id="623" w:author="Guo, Fuyu" w:date="2021-11-06T19:02:00Z">
            <w:rPr>
              <w:ins w:id="624" w:author="Guo, Fuyu" w:date="2021-11-06T19:02:00Z"/>
              <w:color w:val="123654"/>
              <w:u w:val="single"/>
            </w:rPr>
          </w:rPrChange>
        </w:rPr>
      </w:pPr>
      <w:ins w:id="625" w:author="Guo, Fuyu" w:date="2021-11-06T19:02:00Z">
        <w:r w:rsidRPr="00A83BD6">
          <w:rPr>
            <w:rPrChange w:id="626" w:author="Guo, Fuyu" w:date="2021-11-06T19:02:00Z">
              <w:rPr>
                <w:color w:val="123654"/>
                <w:u w:val="single"/>
              </w:rPr>
            </w:rPrChange>
          </w:rPr>
          <w:t>Checking the outcomes:</w:t>
        </w:r>
      </w:ins>
    </w:p>
    <w:p w14:paraId="1AD91D99" w14:textId="35499C33" w:rsidR="00A83BD6" w:rsidRPr="00A83BD6" w:rsidRDefault="00A83BD6" w:rsidP="00A83BD6">
      <w:pPr>
        <w:spacing w:line="480" w:lineRule="auto"/>
        <w:jc w:val="both"/>
        <w:rPr>
          <w:ins w:id="627" w:author="Guo, Fuyu" w:date="2021-11-06T18:58:00Z"/>
          <w:rPrChange w:id="628" w:author="Guo, Fuyu" w:date="2021-11-06T19:02:00Z">
            <w:rPr>
              <w:ins w:id="629" w:author="Guo, Fuyu" w:date="2021-11-06T18:58:00Z"/>
              <w:rFonts w:ascii="Arial" w:hAnsi="Arial" w:cs="Arial"/>
              <w:color w:val="123654"/>
              <w:sz w:val="20"/>
              <w:szCs w:val="20"/>
              <w:u w:val="single"/>
            </w:rPr>
          </w:rPrChange>
        </w:rPr>
        <w:pPrChange w:id="630" w:author="Guo, Fuyu" w:date="2021-11-06T18:59:00Z">
          <w:pPr/>
        </w:pPrChange>
      </w:pPr>
      <w:ins w:id="631" w:author="Guo, Fuyu" w:date="2021-11-06T19:02:00Z">
        <w:r>
          <w:lastRenderedPageBreak/>
          <w:t>In this survival analysis project, the primary outcome is the time to event</w:t>
        </w:r>
      </w:ins>
      <w:ins w:id="632" w:author="Guo, Fuyu" w:date="2021-11-06T19:03:00Z">
        <w:r>
          <w:t xml:space="preserve"> (i.e., survival time and the end status)</w:t>
        </w:r>
      </w:ins>
      <w:ins w:id="633" w:author="Guo, Fuyu" w:date="2021-11-06T19:02:00Z">
        <w:r>
          <w:t xml:space="preserve"> for each patient</w:t>
        </w:r>
      </w:ins>
      <w:ins w:id="634" w:author="Guo, Fuyu" w:date="2021-11-06T19:03:00Z">
        <w:r>
          <w:t>. To make our outcome compatible with the linear regression, logistic regression, and Poisson regression framework, we generate</w:t>
        </w:r>
      </w:ins>
      <w:ins w:id="635" w:author="Guo, Fuyu" w:date="2021-11-06T19:04:00Z">
        <w:r w:rsidR="00C03FE3">
          <w:t>d</w:t>
        </w:r>
      </w:ins>
      <w:ins w:id="636" w:author="Guo, Fuyu" w:date="2021-11-06T19:03:00Z">
        <w:r>
          <w:t xml:space="preserve"> </w:t>
        </w:r>
      </w:ins>
      <w:ins w:id="637" w:author="Guo, Fuyu" w:date="2021-11-06T19:04:00Z">
        <w:r>
          <w:t xml:space="preserve">several secondary outcomes and </w:t>
        </w:r>
        <w:r w:rsidR="00C03FE3">
          <w:t xml:space="preserve">did exploratory analysis. First, among patients who died by the end of the study, </w:t>
        </w:r>
      </w:ins>
      <w:ins w:id="638" w:author="Guo, Fuyu" w:date="2021-11-06T19:05:00Z">
        <w:r w:rsidR="00C03FE3">
          <w:t xml:space="preserve">their survival </w:t>
        </w:r>
      </w:ins>
      <w:ins w:id="639" w:author="Guo, Fuyu" w:date="2021-11-06T19:02:00Z">
        <w:r w:rsidRPr="00A83BD6">
          <w:rPr>
            <w:rPrChange w:id="640" w:author="Guo, Fuyu" w:date="2021-11-06T19:02:00Z">
              <w:rPr>
                <w:color w:val="123654"/>
                <w:u w:val="single"/>
              </w:rPr>
            </w:rPrChange>
          </w:rPr>
          <w:t>time until death was calculate.</w:t>
        </w:r>
      </w:ins>
      <w:ins w:id="641" w:author="Guo, Fuyu" w:date="2021-11-06T19:05:00Z">
        <w:r w:rsidR="00C03FE3">
          <w:t xml:space="preserve"> Second, </w:t>
        </w:r>
      </w:ins>
      <w:ins w:id="642" w:author="Guo, Fuyu" w:date="2021-11-06T19:02:00Z">
        <w:r w:rsidRPr="00A83BD6">
          <w:rPr>
            <w:rPrChange w:id="643" w:author="Guo, Fuyu" w:date="2021-11-06T19:02:00Z">
              <w:rPr>
                <w:color w:val="123654"/>
                <w:u w:val="single"/>
              </w:rPr>
            </w:rPrChange>
          </w:rPr>
          <w:t>the status of</w:t>
        </w:r>
      </w:ins>
      <w:ins w:id="644" w:author="Guo, Fuyu" w:date="2021-11-06T19:05:00Z">
        <w:r w:rsidR="00C03FE3">
          <w:t xml:space="preserve"> each</w:t>
        </w:r>
      </w:ins>
      <w:ins w:id="645" w:author="Guo, Fuyu" w:date="2021-11-06T19:02:00Z">
        <w:r w:rsidRPr="00A83BD6">
          <w:rPr>
            <w:rPrChange w:id="646" w:author="Guo, Fuyu" w:date="2021-11-06T19:02:00Z">
              <w:rPr>
                <w:color w:val="123654"/>
                <w:u w:val="single"/>
              </w:rPr>
            </w:rPrChange>
          </w:rPr>
          <w:t xml:space="preserve"> patient </w:t>
        </w:r>
      </w:ins>
      <w:ins w:id="647" w:author="Guo, Fuyu" w:date="2021-11-06T19:05:00Z">
        <w:r w:rsidR="00C03FE3">
          <w:t xml:space="preserve">by the </w:t>
        </w:r>
      </w:ins>
      <w:ins w:id="648" w:author="Guo, Fuyu" w:date="2021-11-06T19:02:00Z">
        <w:r w:rsidRPr="00A83BD6">
          <w:rPr>
            <w:rPrChange w:id="649" w:author="Guo, Fuyu" w:date="2021-11-06T19:02:00Z">
              <w:rPr>
                <w:color w:val="123654"/>
                <w:u w:val="single"/>
              </w:rPr>
            </w:rPrChange>
          </w:rPr>
          <w:t xml:space="preserve">30 days </w:t>
        </w:r>
      </w:ins>
      <w:ins w:id="650" w:author="Guo, Fuyu" w:date="2021-11-06T19:05:00Z">
        <w:r w:rsidR="00C03FE3">
          <w:t>from the start of the</w:t>
        </w:r>
      </w:ins>
      <w:ins w:id="651" w:author="Guo, Fuyu" w:date="2021-11-06T19:02:00Z">
        <w:r w:rsidRPr="00A83BD6">
          <w:rPr>
            <w:rPrChange w:id="652" w:author="Guo, Fuyu" w:date="2021-11-06T19:02:00Z">
              <w:rPr>
                <w:color w:val="123654"/>
                <w:u w:val="single"/>
              </w:rPr>
            </w:rPrChange>
          </w:rPr>
          <w:t xml:space="preserve"> follow-up</w:t>
        </w:r>
      </w:ins>
      <w:ins w:id="653" w:author="Guo, Fuyu" w:date="2021-11-06T19:06:00Z">
        <w:r w:rsidR="00C03FE3">
          <w:t xml:space="preserve"> was identified and transformed into a binary variable (alive vs., deceased)</w:t>
        </w:r>
      </w:ins>
      <w:ins w:id="654" w:author="Guo, Fuyu" w:date="2021-11-06T19:02:00Z">
        <w:r w:rsidRPr="00A83BD6">
          <w:rPr>
            <w:rPrChange w:id="655" w:author="Guo, Fuyu" w:date="2021-11-06T19:02:00Z">
              <w:rPr>
                <w:color w:val="123654"/>
                <w:u w:val="single"/>
              </w:rPr>
            </w:rPrChange>
          </w:rPr>
          <w:t>.</w:t>
        </w:r>
      </w:ins>
      <w:ins w:id="656" w:author="Guo, Fuyu" w:date="2021-11-06T19:06:00Z">
        <w:r w:rsidR="00C03FE3">
          <w:t xml:space="preserve"> Last, we collapsed the individual</w:t>
        </w:r>
      </w:ins>
      <w:ins w:id="657" w:author="Guo, Fuyu" w:date="2021-11-06T19:08:00Z">
        <w:r w:rsidR="00C03FE3">
          <w:t>-</w:t>
        </w:r>
      </w:ins>
      <w:ins w:id="658" w:author="Guo, Fuyu" w:date="2021-11-06T19:06:00Z">
        <w:r w:rsidR="00C03FE3">
          <w:t>based data</w:t>
        </w:r>
      </w:ins>
      <w:ins w:id="659" w:author="Guo, Fuyu" w:date="2021-11-06T19:07:00Z">
        <w:r w:rsidR="00C03FE3">
          <w:t>set</w:t>
        </w:r>
      </w:ins>
      <w:ins w:id="660" w:author="Guo, Fuyu" w:date="2021-11-06T19:06:00Z">
        <w:r w:rsidR="00C03FE3">
          <w:t xml:space="preserve"> into </w:t>
        </w:r>
      </w:ins>
      <w:ins w:id="661" w:author="Guo, Fuyu" w:date="2021-11-06T19:08:00Z">
        <w:r w:rsidR="00C03FE3">
          <w:t>group-based</w:t>
        </w:r>
      </w:ins>
      <w:ins w:id="662" w:author="Guo, Fuyu" w:date="2021-11-06T19:07:00Z">
        <w:r w:rsidR="00C03FE3">
          <w:t xml:space="preserve"> dataset and calculated the cases of death and the total time at risk. The collapse was conducted by groups with the identical </w:t>
        </w:r>
      </w:ins>
      <w:ins w:id="663" w:author="Guo, Fuyu" w:date="2021-11-06T19:08:00Z">
        <w:r w:rsidR="00C03FE3">
          <w:t>covariate patterns</w:t>
        </w:r>
      </w:ins>
      <w:ins w:id="664" w:author="Guo, Fuyu" w:date="2021-11-06T19:07:00Z">
        <w:r w:rsidR="00C03FE3">
          <w:t xml:space="preserve"> </w:t>
        </w:r>
      </w:ins>
    </w:p>
    <w:p w14:paraId="4241D2F4" w14:textId="7246A27E" w:rsidR="00C03FE3" w:rsidRDefault="00C03FE3" w:rsidP="00A83BD6">
      <w:pPr>
        <w:spacing w:line="480" w:lineRule="auto"/>
        <w:jc w:val="both"/>
        <w:rPr>
          <w:ins w:id="665" w:author="Guo, Fuyu" w:date="2021-11-06T19:08:00Z"/>
        </w:rPr>
      </w:pPr>
    </w:p>
    <w:p w14:paraId="1AD4C365" w14:textId="1B3BD141" w:rsidR="00C03FE3" w:rsidRPr="00C03FE3" w:rsidRDefault="00C03FE3" w:rsidP="00A83BD6">
      <w:pPr>
        <w:spacing w:line="480" w:lineRule="auto"/>
        <w:jc w:val="both"/>
        <w:rPr>
          <w:ins w:id="666" w:author="Guo, Fuyu" w:date="2021-11-06T19:08:00Z"/>
          <w:b/>
          <w:bCs/>
          <w:i/>
          <w:iCs/>
          <w:rPrChange w:id="667" w:author="Guo, Fuyu" w:date="2021-11-06T19:08:00Z">
            <w:rPr>
              <w:ins w:id="668" w:author="Guo, Fuyu" w:date="2021-11-06T19:08:00Z"/>
            </w:rPr>
          </w:rPrChange>
        </w:rPr>
      </w:pPr>
      <w:ins w:id="669" w:author="Guo, Fuyu" w:date="2021-11-06T19:08:00Z">
        <w:r w:rsidRPr="00C03FE3">
          <w:rPr>
            <w:b/>
            <w:bCs/>
            <w:i/>
            <w:iCs/>
            <w:rPrChange w:id="670" w:author="Guo, Fuyu" w:date="2021-11-06T19:08:00Z">
              <w:rPr/>
            </w:rPrChange>
          </w:rPr>
          <w:t>2.4. Covariates</w:t>
        </w:r>
      </w:ins>
    </w:p>
    <w:p w14:paraId="7E6E87A8" w14:textId="2A889EC9" w:rsidR="00C03FE3" w:rsidRDefault="00C03FE3" w:rsidP="00C03FE3">
      <w:pPr>
        <w:spacing w:line="480" w:lineRule="auto"/>
        <w:jc w:val="both"/>
        <w:rPr>
          <w:ins w:id="671" w:author="Guo, Fuyu" w:date="2021-11-06T19:08:00Z"/>
        </w:rPr>
      </w:pPr>
      <w:ins w:id="672" w:author="Guo, Fuyu" w:date="2021-11-06T19:08:00Z">
        <w:r>
          <w:t xml:space="preserve">In this project, age (continuous), sex (male vs. female), anemia (yes vs. no), diabetes (yes vs. no), ejection fraction (≤ 30, 31-44, and ≥ 45), smoking (yes vs. no), platelets (continuous, kilo platelets/mL), and serum sodium (continuous, </w:t>
        </w:r>
        <w:proofErr w:type="spellStart"/>
        <w:r>
          <w:t>mEq</w:t>
        </w:r>
        <w:proofErr w:type="spellEnd"/>
        <w:r>
          <w:t xml:space="preserve">/L) were considered as </w:t>
        </w:r>
        <w:r>
          <w:t xml:space="preserve">potential </w:t>
        </w:r>
        <w:r>
          <w:t xml:space="preserve">covariates. </w:t>
        </w:r>
      </w:ins>
    </w:p>
    <w:p w14:paraId="42630F92" w14:textId="77777777" w:rsidR="00C03FE3" w:rsidRDefault="00C03FE3" w:rsidP="00A83BD6">
      <w:pPr>
        <w:spacing w:line="480" w:lineRule="auto"/>
        <w:jc w:val="both"/>
        <w:rPr>
          <w:ins w:id="673" w:author="Guo, Fuyu" w:date="2021-11-06T19:08:00Z"/>
        </w:rPr>
      </w:pPr>
    </w:p>
    <w:p w14:paraId="12D4504F" w14:textId="56F6593A" w:rsidR="00C03FE3" w:rsidRPr="00C03FE3" w:rsidRDefault="00C03FE3" w:rsidP="00A83BD6">
      <w:pPr>
        <w:spacing w:line="480" w:lineRule="auto"/>
        <w:jc w:val="both"/>
        <w:rPr>
          <w:ins w:id="674" w:author="Guo, Fuyu" w:date="2021-11-06T19:08:00Z"/>
          <w:b/>
          <w:bCs/>
          <w:i/>
          <w:iCs/>
          <w:rPrChange w:id="675" w:author="Guo, Fuyu" w:date="2021-11-06T19:08:00Z">
            <w:rPr>
              <w:ins w:id="676" w:author="Guo, Fuyu" w:date="2021-11-06T19:08:00Z"/>
            </w:rPr>
          </w:rPrChange>
        </w:rPr>
      </w:pPr>
      <w:ins w:id="677" w:author="Guo, Fuyu" w:date="2021-11-06T19:08:00Z">
        <w:r w:rsidRPr="00C03FE3">
          <w:rPr>
            <w:b/>
            <w:bCs/>
            <w:i/>
            <w:iCs/>
            <w:rPrChange w:id="678" w:author="Guo, Fuyu" w:date="2021-11-06T19:08:00Z">
              <w:rPr/>
            </w:rPrChange>
          </w:rPr>
          <w:t>2.5. Statistical analysis</w:t>
        </w:r>
      </w:ins>
    </w:p>
    <w:p w14:paraId="3A23BDE7" w14:textId="07CB57FC" w:rsidR="00A83BD6" w:rsidRPr="00A83BD6" w:rsidRDefault="00A83BD6" w:rsidP="00A83BD6">
      <w:pPr>
        <w:spacing w:line="480" w:lineRule="auto"/>
        <w:jc w:val="both"/>
        <w:rPr>
          <w:ins w:id="679" w:author="Guo, Fuyu" w:date="2021-11-06T18:58:00Z"/>
          <w:rPrChange w:id="680" w:author="Guo, Fuyu" w:date="2021-11-06T19:02:00Z">
            <w:rPr>
              <w:ins w:id="681" w:author="Guo, Fuyu" w:date="2021-11-06T18:58:00Z"/>
            </w:rPr>
          </w:rPrChange>
        </w:rPr>
        <w:pPrChange w:id="682" w:author="Guo, Fuyu" w:date="2021-11-06T18:59:00Z">
          <w:pPr/>
        </w:pPrChange>
      </w:pPr>
      <w:ins w:id="683" w:author="Guo, Fuyu" w:date="2021-11-06T18:58:00Z">
        <w:r w:rsidRPr="00A83BD6">
          <w:rPr>
            <w:rPrChange w:id="684" w:author="Guo, Fuyu" w:date="2021-11-06T19:02:00Z">
              <w:rPr/>
            </w:rPrChange>
          </w:rPr>
          <w:t xml:space="preserve">We </w:t>
        </w:r>
      </w:ins>
      <w:ins w:id="685" w:author="Guo, Fuyu" w:date="2021-11-06T19:09:00Z">
        <w:r w:rsidR="00C03FE3">
          <w:t xml:space="preserve">first </w:t>
        </w:r>
      </w:ins>
      <w:ins w:id="686" w:author="Guo, Fuyu" w:date="2021-11-06T18:58:00Z">
        <w:r w:rsidRPr="00A83BD6">
          <w:rPr>
            <w:rPrChange w:id="687" w:author="Guo, Fuyu" w:date="2021-11-06T19:02:00Z">
              <w:rPr/>
            </w:rPrChange>
          </w:rPr>
          <w:t>checked potential missing data in th</w:t>
        </w:r>
      </w:ins>
      <w:ins w:id="688" w:author="Guo, Fuyu" w:date="2021-11-06T19:09:00Z">
        <w:r w:rsidR="00C03FE3">
          <w:t xml:space="preserve">is dataset. After careful check, there were no missing values in exposure, outcome, or covariates. Then </w:t>
        </w:r>
      </w:ins>
      <w:ins w:id="689" w:author="Guo, Fuyu" w:date="2021-11-06T19:10:00Z">
        <w:r w:rsidR="00C03FE3">
          <w:t xml:space="preserve">descriptive analysis was conducted exploring the baseline characteristics for patients with normal and abnormal serum creatine. T-tests and Chi-squared tests were conducted </w:t>
        </w:r>
      </w:ins>
      <w:ins w:id="690" w:author="Guo, Fuyu" w:date="2021-11-06T19:11:00Z">
        <w:r w:rsidR="00C03FE3">
          <w:t>for continuous and categorical variables respectively.</w:t>
        </w:r>
      </w:ins>
    </w:p>
    <w:p w14:paraId="36EE1631" w14:textId="4E1E9F1F" w:rsidR="00A83BD6" w:rsidRPr="00A83BD6" w:rsidRDefault="00C03FE3" w:rsidP="00A83BD6">
      <w:pPr>
        <w:spacing w:line="480" w:lineRule="auto"/>
        <w:jc w:val="both"/>
        <w:rPr>
          <w:ins w:id="691" w:author="Guo, Fuyu" w:date="2021-11-06T18:58:00Z"/>
          <w:rPrChange w:id="692" w:author="Guo, Fuyu" w:date="2021-11-06T19:02:00Z">
            <w:rPr>
              <w:ins w:id="693" w:author="Guo, Fuyu" w:date="2021-11-06T18:58:00Z"/>
            </w:rPr>
          </w:rPrChange>
        </w:rPr>
        <w:pPrChange w:id="694" w:author="Guo, Fuyu" w:date="2021-11-06T18:59:00Z">
          <w:pPr/>
        </w:pPrChange>
      </w:pPr>
      <w:ins w:id="695" w:author="Guo, Fuyu" w:date="2021-11-06T19:11:00Z">
        <w:r>
          <w:t>In the modeling stage, f</w:t>
        </w:r>
      </w:ins>
      <w:ins w:id="696" w:author="Guo, Fuyu" w:date="2021-11-06T18:58:00Z">
        <w:r w:rsidR="00A83BD6" w:rsidRPr="00A83BD6">
          <w:rPr>
            <w:rPrChange w:id="697" w:author="Guo, Fuyu" w:date="2021-11-06T19:02:00Z">
              <w:rPr/>
            </w:rPrChange>
          </w:rPr>
          <w:t>irst, the simple linear regression was used to evaluate the association between survival time and serum creatinine level in patients who died by the end of the</w:t>
        </w:r>
      </w:ins>
      <w:ins w:id="698" w:author="Guo, Fuyu" w:date="2021-11-06T19:11:00Z">
        <w:r>
          <w:t xml:space="preserve"> study period. </w:t>
        </w:r>
      </w:ins>
      <w:ins w:id="699" w:author="Guo, Fuyu" w:date="2021-11-06T18:58:00Z">
        <w:r w:rsidR="00A83BD6" w:rsidRPr="00A83BD6">
          <w:rPr>
            <w:rPrChange w:id="700" w:author="Guo, Fuyu" w:date="2021-11-06T19:02:00Z">
              <w:rPr/>
            </w:rPrChange>
          </w:rPr>
          <w:t xml:space="preserve">Second, the probability of </w:t>
        </w:r>
      </w:ins>
      <w:ins w:id="701" w:author="Guo, Fuyu" w:date="2021-11-06T19:12:00Z">
        <w:r>
          <w:t>deaths by the 30 days</w:t>
        </w:r>
      </w:ins>
      <w:ins w:id="702" w:author="Guo, Fuyu" w:date="2021-11-06T18:58:00Z">
        <w:r w:rsidR="00A83BD6" w:rsidRPr="00A83BD6">
          <w:rPr>
            <w:rPrChange w:id="703" w:author="Guo, Fuyu" w:date="2021-11-06T19:02:00Z">
              <w:rPr/>
            </w:rPrChange>
          </w:rPr>
          <w:t xml:space="preserve"> w</w:t>
        </w:r>
      </w:ins>
      <w:ins w:id="704" w:author="Guo, Fuyu" w:date="2021-11-06T19:12:00Z">
        <w:r>
          <w:t>as</w:t>
        </w:r>
      </w:ins>
      <w:ins w:id="705" w:author="Guo, Fuyu" w:date="2021-11-06T18:58:00Z">
        <w:r w:rsidR="00A83BD6" w:rsidRPr="00A83BD6">
          <w:rPr>
            <w:rPrChange w:id="706" w:author="Guo, Fuyu" w:date="2021-11-06T19:02:00Z">
              <w:rPr/>
            </w:rPrChange>
          </w:rPr>
          <w:t xml:space="preserve"> modeled </w:t>
        </w:r>
      </w:ins>
      <w:ins w:id="707" w:author="Guo, Fuyu" w:date="2021-11-06T19:12:00Z">
        <w:r>
          <w:t>using</w:t>
        </w:r>
      </w:ins>
      <w:ins w:id="708" w:author="Guo, Fuyu" w:date="2021-11-06T18:58:00Z">
        <w:r w:rsidR="00A83BD6" w:rsidRPr="00A83BD6">
          <w:rPr>
            <w:rPrChange w:id="709" w:author="Guo, Fuyu" w:date="2021-11-06T19:02:00Z">
              <w:rPr/>
            </w:rPrChange>
          </w:rPr>
          <w:t xml:space="preserve"> logistic models. </w:t>
        </w:r>
      </w:ins>
      <w:ins w:id="710" w:author="Guo, Fuyu" w:date="2021-11-06T19:12:00Z">
        <w:r>
          <w:t>T</w:t>
        </w:r>
      </w:ins>
      <w:ins w:id="711" w:author="Guo, Fuyu" w:date="2021-11-06T18:58:00Z">
        <w:r w:rsidR="00A83BD6" w:rsidRPr="00A83BD6">
          <w:rPr>
            <w:rPrChange w:id="712" w:author="Guo, Fuyu" w:date="2021-11-06T19:02:00Z">
              <w:rPr/>
            </w:rPrChange>
          </w:rPr>
          <w:t xml:space="preserve">hird, </w:t>
        </w:r>
        <w:r w:rsidR="00A83BD6" w:rsidRPr="00A83BD6">
          <w:rPr>
            <w:rPrChange w:id="713" w:author="Guo, Fuyu" w:date="2021-11-06T19:02:00Z">
              <w:rPr/>
            </w:rPrChange>
          </w:rPr>
          <w:lastRenderedPageBreak/>
          <w:t>we combined the incidence of deaths and time at risk among patients with identical covariate patterns. Poisson regression models were employed to model the association between serum creatinine level and incidence rate of deaths. Last, in our main analysis, we performed survival analysis. A Kaplan-Merrier plot was made for patients stratified by serum creatinine (normal vs. abnormal). Then Cox proportional-hazards model was performed, with the outcome to be the survival time with the event (0 for censored and 1 for death). Appropriate covariates were adjusted for these models.</w:t>
        </w:r>
      </w:ins>
    </w:p>
    <w:p w14:paraId="66D62333" w14:textId="77777777" w:rsidR="00A83BD6" w:rsidRPr="00C03FE3" w:rsidRDefault="00A83BD6" w:rsidP="00A83BD6">
      <w:pPr>
        <w:spacing w:line="480" w:lineRule="auto"/>
        <w:jc w:val="both"/>
        <w:rPr>
          <w:ins w:id="714" w:author="Guo, Fuyu" w:date="2021-11-06T18:58:00Z"/>
          <w:b/>
          <w:bCs/>
          <w:i/>
          <w:iCs/>
          <w:rPrChange w:id="715" w:author="Guo, Fuyu" w:date="2021-11-06T19:13:00Z">
            <w:rPr>
              <w:ins w:id="716" w:author="Guo, Fuyu" w:date="2021-11-06T18:58:00Z"/>
            </w:rPr>
          </w:rPrChange>
        </w:rPr>
        <w:pPrChange w:id="717" w:author="Guo, Fuyu" w:date="2021-11-06T18:59:00Z">
          <w:pPr/>
        </w:pPrChange>
      </w:pPr>
    </w:p>
    <w:p w14:paraId="40114DB8" w14:textId="0BE3DD2A" w:rsidR="00A83BD6" w:rsidRPr="00C03FE3" w:rsidRDefault="00C03FE3" w:rsidP="00A83BD6">
      <w:pPr>
        <w:spacing w:line="480" w:lineRule="auto"/>
        <w:jc w:val="both"/>
        <w:rPr>
          <w:ins w:id="718" w:author="Guo, Fuyu" w:date="2021-11-06T18:58:00Z"/>
          <w:b/>
          <w:bCs/>
          <w:i/>
          <w:iCs/>
          <w:rPrChange w:id="719" w:author="Guo, Fuyu" w:date="2021-11-06T19:13:00Z">
            <w:rPr>
              <w:ins w:id="720" w:author="Guo, Fuyu" w:date="2021-11-06T18:58:00Z"/>
            </w:rPr>
          </w:rPrChange>
        </w:rPr>
        <w:pPrChange w:id="721" w:author="Guo, Fuyu" w:date="2021-11-06T18:59:00Z">
          <w:pPr/>
        </w:pPrChange>
      </w:pPr>
      <w:ins w:id="722" w:author="Guo, Fuyu" w:date="2021-11-06T19:12:00Z">
        <w:r w:rsidRPr="00C03FE3">
          <w:rPr>
            <w:b/>
            <w:bCs/>
            <w:i/>
            <w:iCs/>
            <w:rPrChange w:id="723" w:author="Guo, Fuyu" w:date="2021-11-06T19:13:00Z">
              <w:rPr/>
            </w:rPrChange>
          </w:rPr>
          <w:t xml:space="preserve">2.6. </w:t>
        </w:r>
      </w:ins>
      <w:ins w:id="724" w:author="Guo, Fuyu" w:date="2021-11-06T18:58:00Z">
        <w:r w:rsidR="00A83BD6" w:rsidRPr="00C03FE3">
          <w:rPr>
            <w:b/>
            <w:bCs/>
            <w:i/>
            <w:iCs/>
            <w:rPrChange w:id="725" w:author="Guo, Fuyu" w:date="2021-11-06T19:13:00Z">
              <w:rPr/>
            </w:rPrChange>
          </w:rPr>
          <w:t>Model selection</w:t>
        </w:r>
      </w:ins>
    </w:p>
    <w:p w14:paraId="72DF5EC9" w14:textId="108495EA" w:rsidR="00A83BD6" w:rsidRPr="00A83BD6" w:rsidRDefault="00C03FE3" w:rsidP="00A83BD6">
      <w:pPr>
        <w:spacing w:line="480" w:lineRule="auto"/>
        <w:jc w:val="both"/>
        <w:rPr>
          <w:ins w:id="726" w:author="Guo, Fuyu" w:date="2021-11-06T18:58:00Z"/>
          <w:rPrChange w:id="727" w:author="Guo, Fuyu" w:date="2021-11-06T19:02:00Z">
            <w:rPr>
              <w:ins w:id="728" w:author="Guo, Fuyu" w:date="2021-11-06T18:58:00Z"/>
            </w:rPr>
          </w:rPrChange>
        </w:rPr>
        <w:pPrChange w:id="729" w:author="Guo, Fuyu" w:date="2021-11-06T18:59:00Z">
          <w:pPr/>
        </w:pPrChange>
      </w:pPr>
      <w:ins w:id="730" w:author="Guo, Fuyu" w:date="2021-11-06T19:13:00Z">
        <w:r>
          <w:t>Since the dataset is of relatively small size (289 samples in total), w</w:t>
        </w:r>
      </w:ins>
      <w:ins w:id="731" w:author="Guo, Fuyu" w:date="2021-11-06T18:58:00Z">
        <w:r w:rsidR="00A83BD6" w:rsidRPr="00A83BD6">
          <w:rPr>
            <w:rPrChange w:id="732" w:author="Guo, Fuyu" w:date="2021-11-06T19:02:00Z">
              <w:rPr/>
            </w:rPrChange>
          </w:rPr>
          <w:t>e utilized lasso regressions to determine the optimal covariate sets in the models mentioned above, except the Poisson regression. To justify the selection by the lasso regression, we decided to include and delete a covariate based on the covariates automatically calculated by the software. Thus, in each model we had three sets of covariates. We performed models using these three covariates sets and compared the model performance based on AIC.</w:t>
        </w:r>
      </w:ins>
    </w:p>
    <w:p w14:paraId="61BE6D43" w14:textId="45DFDA4C" w:rsidR="003D01E6" w:rsidRPr="00A83BD6" w:rsidRDefault="00A83BD6" w:rsidP="00A83BD6">
      <w:pPr>
        <w:spacing w:line="480" w:lineRule="auto"/>
        <w:jc w:val="both"/>
        <w:rPr>
          <w:rPrChange w:id="733" w:author="Guo, Fuyu" w:date="2021-11-06T19:02:00Z">
            <w:rPr>
              <w:color w:val="000000" w:themeColor="text1"/>
            </w:rPr>
          </w:rPrChange>
        </w:rPr>
        <w:pPrChange w:id="734" w:author="Guo, Fuyu" w:date="2021-11-06T18:59:00Z">
          <w:pPr/>
        </w:pPrChange>
      </w:pPr>
      <w:ins w:id="735" w:author="Guo, Fuyu" w:date="2021-11-06T18:58:00Z">
        <w:r w:rsidRPr="00A83BD6">
          <w:rPr>
            <w:rPrChange w:id="736" w:author="Guo, Fuyu" w:date="2021-11-06T19:02:00Z">
              <w:rPr/>
            </w:rPrChange>
          </w:rPr>
          <w:t xml:space="preserve">To check whether effect modification exists, we included an interaction term between serum creatinine and selected potential covariates in Cox models. The potential effect modifiers were determined by p-value of the interaction term as well as </w:t>
        </w:r>
      </w:ins>
      <w:ins w:id="737" w:author="Guo, Fuyu" w:date="2021-11-06T19:14:00Z">
        <w:r w:rsidR="00810A0C">
          <w:t>by deviance analysis.</w:t>
        </w:r>
      </w:ins>
    </w:p>
    <w:p w14:paraId="01A90ED5" w14:textId="4DAABDFF" w:rsidR="003D01E6" w:rsidRPr="00A83BD6" w:rsidDel="00810A0C" w:rsidRDefault="003D01E6" w:rsidP="00A83BD6">
      <w:pPr>
        <w:spacing w:line="480" w:lineRule="auto"/>
        <w:jc w:val="both"/>
        <w:rPr>
          <w:del w:id="738" w:author="Guo, Fuyu" w:date="2021-11-06T19:14:00Z"/>
          <w:rPrChange w:id="739" w:author="Guo, Fuyu" w:date="2021-11-06T19:02:00Z">
            <w:rPr>
              <w:del w:id="740" w:author="Guo, Fuyu" w:date="2021-11-06T19:14:00Z"/>
              <w:color w:val="000000" w:themeColor="text1"/>
            </w:rPr>
          </w:rPrChange>
        </w:rPr>
        <w:pPrChange w:id="741" w:author="Guo, Fuyu" w:date="2021-11-06T18:59:00Z">
          <w:pPr/>
        </w:pPrChange>
      </w:pPr>
    </w:p>
    <w:p w14:paraId="2A47B775" w14:textId="1C55BDF3" w:rsidR="003D01E6" w:rsidRPr="00A83BD6" w:rsidDel="00810A0C" w:rsidRDefault="003D01E6" w:rsidP="00A83BD6">
      <w:pPr>
        <w:spacing w:line="480" w:lineRule="auto"/>
        <w:jc w:val="both"/>
        <w:rPr>
          <w:del w:id="742" w:author="Guo, Fuyu" w:date="2021-11-06T19:14:00Z"/>
          <w:rPrChange w:id="743" w:author="Guo, Fuyu" w:date="2021-11-06T19:02:00Z">
            <w:rPr>
              <w:del w:id="744" w:author="Guo, Fuyu" w:date="2021-11-06T19:14:00Z"/>
              <w:color w:val="000000" w:themeColor="text1"/>
            </w:rPr>
          </w:rPrChange>
        </w:rPr>
        <w:pPrChange w:id="745" w:author="Guo, Fuyu" w:date="2021-11-06T18:59:00Z">
          <w:pPr/>
        </w:pPrChange>
      </w:pPr>
    </w:p>
    <w:p w14:paraId="4628027C" w14:textId="77777777" w:rsidR="00310036" w:rsidRPr="00A83BD6" w:rsidDel="00810A0C" w:rsidRDefault="00310036" w:rsidP="00A83BD6">
      <w:pPr>
        <w:spacing w:line="480" w:lineRule="auto"/>
        <w:jc w:val="both"/>
        <w:rPr>
          <w:del w:id="746" w:author="Guo, Fuyu" w:date="2021-11-06T19:14:00Z"/>
          <w:noProof/>
          <w:rPrChange w:id="747" w:author="Guo, Fuyu" w:date="2021-11-06T19:02:00Z">
            <w:rPr>
              <w:del w:id="748" w:author="Guo, Fuyu" w:date="2021-11-06T19:14:00Z"/>
              <w:noProof/>
            </w:rPr>
          </w:rPrChange>
        </w:rPr>
        <w:pPrChange w:id="749" w:author="Guo, Fuyu" w:date="2021-11-06T18:59:00Z">
          <w:pPr/>
        </w:pPrChange>
      </w:pPr>
    </w:p>
    <w:p w14:paraId="4372A0F1" w14:textId="011F1B96" w:rsidR="00105BCE" w:rsidRPr="00A83BD6" w:rsidRDefault="00105BCE" w:rsidP="00A83BD6">
      <w:pPr>
        <w:pStyle w:val="EndNoteBibliography"/>
        <w:spacing w:line="480" w:lineRule="auto"/>
        <w:jc w:val="both"/>
        <w:rPr>
          <w:shd w:val="clear" w:color="auto" w:fill="FFFFFF"/>
          <w:vertAlign w:val="superscript"/>
          <w:rPrChange w:id="750" w:author="Guo, Fuyu" w:date="2021-11-06T19:02:00Z">
            <w:rPr>
              <w:color w:val="2A2A2A"/>
              <w:shd w:val="clear" w:color="auto" w:fill="FFFFFF"/>
              <w:vertAlign w:val="superscript"/>
            </w:rPr>
          </w:rPrChange>
        </w:rPr>
        <w:pPrChange w:id="751" w:author="Guo, Fuyu" w:date="2021-11-06T18:59:00Z">
          <w:pPr>
            <w:pStyle w:val="EndNoteBibliography"/>
          </w:pPr>
        </w:pPrChange>
      </w:pPr>
    </w:p>
    <w:sectPr w:rsidR="00105BCE" w:rsidRPr="00A83BD6" w:rsidSect="00D034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5" w:author="Guo, Fuyu" w:date="2021-11-06T18:45:00Z" w:initials="GF">
    <w:p w14:paraId="7AC4BEE0" w14:textId="18AB9F7D" w:rsidR="000B7A05" w:rsidRDefault="000B7A05">
      <w:pPr>
        <w:pStyle w:val="CommentText"/>
      </w:pPr>
      <w:r>
        <w:rPr>
          <w:rStyle w:val="CommentReference"/>
        </w:rPr>
        <w:annotationRef/>
      </w:r>
      <w:r>
        <w:rPr>
          <w:rFonts w:ascii="SimSun" w:eastAsia="SimSun" w:hAnsi="SimSun" w:cs="SimSun" w:hint="eastAsia"/>
        </w:rPr>
        <w:t>这句话可以不要。我们不讨论renal</w:t>
      </w:r>
      <w:r>
        <w:rPr>
          <w:rFonts w:ascii="SimSun" w:eastAsia="SimSun" w:hAnsi="SimSun" w:cs="SimSun"/>
        </w:rPr>
        <w:t xml:space="preserve"> </w:t>
      </w:r>
      <w:r>
        <w:rPr>
          <w:rFonts w:ascii="SimSun" w:eastAsia="SimSun" w:hAnsi="SimSun" w:cs="SimSun" w:hint="eastAsia"/>
        </w:rPr>
        <w:t>dysfunction对HF的影响。我们讨论renal</w:t>
      </w:r>
      <w:r>
        <w:rPr>
          <w:rFonts w:ascii="SimSun" w:eastAsia="SimSun" w:hAnsi="SimSun" w:cs="SimSun"/>
        </w:rPr>
        <w:t xml:space="preserve"> </w:t>
      </w:r>
      <w:r>
        <w:rPr>
          <w:rFonts w:ascii="SimSun" w:eastAsia="SimSun" w:hAnsi="SimSun" w:cs="SimSun" w:hint="eastAsia"/>
        </w:rPr>
        <w:t>dysfunction对已经有HF的人的死亡率的影响。</w:t>
      </w:r>
    </w:p>
  </w:comment>
  <w:comment w:id="179" w:author="Guo, Fuyu" w:date="2021-11-06T18:52:00Z" w:initials="GF">
    <w:p w14:paraId="24B51246" w14:textId="69A124F7" w:rsidR="000B7A05" w:rsidRDefault="000B7A05">
      <w:pPr>
        <w:pStyle w:val="CommentText"/>
        <w:rPr>
          <w:rFonts w:hint="eastAsia"/>
        </w:rPr>
      </w:pPr>
      <w:r>
        <w:rPr>
          <w:rStyle w:val="CommentReference"/>
        </w:rPr>
        <w:annotationRef/>
      </w:r>
      <w:r>
        <w:rPr>
          <w:rFonts w:ascii="SimSun" w:eastAsia="SimSun" w:hAnsi="SimSun" w:cs="SimSun" w:hint="eastAsia"/>
        </w:rPr>
        <w:t>之前Ahmad， Ch</w:t>
      </w:r>
      <w:r>
        <w:rPr>
          <w:rFonts w:ascii="SimSun" w:eastAsia="SimSun" w:hAnsi="SimSun" w:cs="SimSun"/>
        </w:rPr>
        <w:t>icco</w:t>
      </w:r>
      <w:r>
        <w:rPr>
          <w:rFonts w:ascii="SimSun" w:eastAsia="SimSun" w:hAnsi="SimSun" w:cs="SimSun" w:hint="eastAsia"/>
        </w:rPr>
        <w:t>的文献请cite到这里</w:t>
      </w:r>
    </w:p>
  </w:comment>
  <w:comment w:id="192" w:author="Guo, Fuyu" w:date="2021-11-06T18:47:00Z" w:initials="GF">
    <w:p w14:paraId="1EC2E64D" w14:textId="7A1DEEC1" w:rsidR="000B7A05" w:rsidRDefault="000B7A05">
      <w:pPr>
        <w:pStyle w:val="CommentText"/>
      </w:pPr>
      <w:r>
        <w:rPr>
          <w:rStyle w:val="CommentReference"/>
        </w:rPr>
        <w:annotationRef/>
      </w:r>
      <w:r w:rsidRPr="000B7A05">
        <w:t>https://www.kidney.org/atoz/content/kidneytests</w:t>
      </w:r>
    </w:p>
  </w:comment>
  <w:comment w:id="373" w:author="Guo, Fuyu" w:date="2021-11-06T19:15:00Z" w:initials="GF">
    <w:p w14:paraId="4DD967E9" w14:textId="17DB4D6F" w:rsidR="00810A0C" w:rsidRDefault="00810A0C">
      <w:pPr>
        <w:pStyle w:val="CommentText"/>
      </w:pPr>
      <w:r>
        <w:rPr>
          <w:rStyle w:val="CommentReference"/>
        </w:rPr>
        <w:annotationRef/>
      </w:r>
      <w:r>
        <w:rPr>
          <w:rFonts w:ascii="SimSun" w:eastAsia="SimSun" w:hAnsi="SimSun" w:cs="SimSun" w:hint="eastAsia"/>
        </w:rPr>
        <w:t>最后打包丢在文章最后</w:t>
      </w:r>
    </w:p>
  </w:comment>
  <w:comment w:id="500" w:author="Guo, Fuyu" w:date="2021-11-06T19:00:00Z" w:initials="GF">
    <w:p w14:paraId="3B9F989B" w14:textId="620AA1D7" w:rsidR="00A83BD6" w:rsidRDefault="00A83BD6">
      <w:pPr>
        <w:pStyle w:val="CommentText"/>
      </w:pPr>
      <w:r>
        <w:rPr>
          <w:rStyle w:val="CommentReference"/>
        </w:rPr>
        <w:annotationRef/>
      </w:r>
      <w:r>
        <w:rPr>
          <w:rFonts w:ascii="SimSun" w:eastAsia="SimSun" w:hAnsi="SimSun" w:cs="SimSun" w:hint="eastAsia"/>
        </w:rPr>
        <w:t>网址不出现在正文中，cite一个网页的参考文献格式</w:t>
      </w:r>
    </w:p>
  </w:comment>
  <w:comment w:id="510" w:author="Guo, Fuyu" w:date="2021-11-06T18:56:00Z" w:initials="GF">
    <w:p w14:paraId="48648EF5" w14:textId="5A09A4C0" w:rsidR="00A83BD6" w:rsidRDefault="00A83BD6">
      <w:pPr>
        <w:pStyle w:val="CommentText"/>
      </w:pPr>
      <w:r>
        <w:rPr>
          <w:rStyle w:val="CommentReference"/>
        </w:rPr>
        <w:annotationRef/>
      </w:r>
      <w:proofErr w:type="gramStart"/>
      <w:r>
        <w:rPr>
          <w:rFonts w:ascii="SimSun" w:eastAsia="SimSun" w:hAnsi="SimSun" w:cs="SimSun" w:hint="eastAsia"/>
        </w:rPr>
        <w:t>公卫文章</w:t>
      </w:r>
      <w:proofErr w:type="gramEnd"/>
      <w:r>
        <w:rPr>
          <w:rFonts w:ascii="SimSun" w:eastAsia="SimSun" w:hAnsi="SimSun" w:cs="SimSun" w:hint="eastAsia"/>
        </w:rPr>
        <w:t>中阿拉伯数字一般不出现在句首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C4BEE0" w15:done="0"/>
  <w15:commentEx w15:paraId="24B51246" w15:done="0"/>
  <w15:commentEx w15:paraId="1EC2E64D" w15:done="0"/>
  <w15:commentEx w15:paraId="4DD967E9" w15:done="0"/>
  <w15:commentEx w15:paraId="3B9F989B" w15:done="0"/>
  <w15:commentEx w15:paraId="48648E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14BB5" w16cex:dateUtc="2021-11-06T22:45:00Z"/>
  <w16cex:commentExtensible w16cex:durableId="25314D6E" w16cex:dateUtc="2021-11-06T22:52:00Z"/>
  <w16cex:commentExtensible w16cex:durableId="25314C4B" w16cex:dateUtc="2021-11-06T22:47:00Z"/>
  <w16cex:commentExtensible w16cex:durableId="253152B7" w16cex:dateUtc="2021-11-06T23:15:00Z"/>
  <w16cex:commentExtensible w16cex:durableId="25314F30" w16cex:dateUtc="2021-11-06T23:00:00Z"/>
  <w16cex:commentExtensible w16cex:durableId="25314E51" w16cex:dateUtc="2021-11-06T2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C4BEE0" w16cid:durableId="25314BB5"/>
  <w16cid:commentId w16cid:paraId="24B51246" w16cid:durableId="25314D6E"/>
  <w16cid:commentId w16cid:paraId="1EC2E64D" w16cid:durableId="25314C4B"/>
  <w16cid:commentId w16cid:paraId="4DD967E9" w16cid:durableId="253152B7"/>
  <w16cid:commentId w16cid:paraId="3B9F989B" w16cid:durableId="25314F30"/>
  <w16cid:commentId w16cid:paraId="48648EF5" w16cid:durableId="25314E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Fuyu">
    <w15:presenceInfo w15:providerId="AD" w15:userId="S::fuyuguo@hsph.harvard.edu::054a249d-3487-4115-89a2-a642e0a1217c"/>
  </w15:person>
  <w15:person w15:author="Tayler99@163.com">
    <w15:presenceInfo w15:providerId="Windows Live" w15:userId="9a295310b771c6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wss0exoxswvmewftnvrst0rwzfzfzdw9p9&quot;&gt;My EndNote Library&lt;record-ids&gt;&lt;item&gt;2&lt;/item&gt;&lt;item&gt;3&lt;/item&gt;&lt;item&gt;4&lt;/item&gt;&lt;item&gt;7&lt;/item&gt;&lt;/record-ids&gt;&lt;/item&gt;&lt;/Libraries&gt;"/>
  </w:docVars>
  <w:rsids>
    <w:rsidRoot w:val="00296D62"/>
    <w:rsid w:val="00023FDE"/>
    <w:rsid w:val="000B7A05"/>
    <w:rsid w:val="000E673D"/>
    <w:rsid w:val="000F6F3E"/>
    <w:rsid w:val="00102B62"/>
    <w:rsid w:val="00105BCE"/>
    <w:rsid w:val="00122B84"/>
    <w:rsid w:val="001A2AC5"/>
    <w:rsid w:val="00237833"/>
    <w:rsid w:val="00296D62"/>
    <w:rsid w:val="002B5F0B"/>
    <w:rsid w:val="00310036"/>
    <w:rsid w:val="00341EB1"/>
    <w:rsid w:val="003D01E6"/>
    <w:rsid w:val="003F21A2"/>
    <w:rsid w:val="004B4E4E"/>
    <w:rsid w:val="00527FE3"/>
    <w:rsid w:val="00534E16"/>
    <w:rsid w:val="00664546"/>
    <w:rsid w:val="00763368"/>
    <w:rsid w:val="00765ADD"/>
    <w:rsid w:val="00785A31"/>
    <w:rsid w:val="007A398A"/>
    <w:rsid w:val="007D64B3"/>
    <w:rsid w:val="007E7CF6"/>
    <w:rsid w:val="00810A0C"/>
    <w:rsid w:val="008634F9"/>
    <w:rsid w:val="00867323"/>
    <w:rsid w:val="00884A27"/>
    <w:rsid w:val="00A817DF"/>
    <w:rsid w:val="00A83BD6"/>
    <w:rsid w:val="00A85E7A"/>
    <w:rsid w:val="00B230B0"/>
    <w:rsid w:val="00BC2CAA"/>
    <w:rsid w:val="00BE2D29"/>
    <w:rsid w:val="00C03FE3"/>
    <w:rsid w:val="00C87D57"/>
    <w:rsid w:val="00C959C8"/>
    <w:rsid w:val="00D0344C"/>
    <w:rsid w:val="00D31B1C"/>
    <w:rsid w:val="00D50837"/>
    <w:rsid w:val="00D863BB"/>
    <w:rsid w:val="00E92485"/>
    <w:rsid w:val="00F06380"/>
    <w:rsid w:val="00F7117D"/>
    <w:rsid w:val="00FF0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4458"/>
  <w15:chartTrackingRefBased/>
  <w15:docId w15:val="{EA2C5E88-8EEE-DF4F-9531-27E586A8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4F9"/>
    <w:rPr>
      <w:sz w:val="16"/>
      <w:szCs w:val="16"/>
    </w:rPr>
  </w:style>
  <w:style w:type="paragraph" w:styleId="BalloonText">
    <w:name w:val="Balloon Text"/>
    <w:basedOn w:val="Normal"/>
    <w:link w:val="BalloonTextChar"/>
    <w:uiPriority w:val="99"/>
    <w:semiHidden/>
    <w:unhideWhenUsed/>
    <w:rsid w:val="008634F9"/>
    <w:rPr>
      <w:sz w:val="18"/>
      <w:szCs w:val="18"/>
    </w:rPr>
  </w:style>
  <w:style w:type="character" w:customStyle="1" w:styleId="BalloonTextChar">
    <w:name w:val="Balloon Text Char"/>
    <w:basedOn w:val="DefaultParagraphFont"/>
    <w:link w:val="BalloonText"/>
    <w:uiPriority w:val="99"/>
    <w:semiHidden/>
    <w:rsid w:val="008634F9"/>
    <w:rPr>
      <w:rFonts w:ascii="Times New Roman" w:eastAsia="Times New Roman" w:hAnsi="Times New Roman" w:cs="Times New Roman"/>
      <w:sz w:val="18"/>
      <w:szCs w:val="18"/>
    </w:rPr>
  </w:style>
  <w:style w:type="paragraph" w:customStyle="1" w:styleId="EndNoteBibliography">
    <w:name w:val="EndNote Bibliography"/>
    <w:basedOn w:val="Normal"/>
    <w:link w:val="EndNoteBibliographyChar"/>
    <w:rsid w:val="00763368"/>
  </w:style>
  <w:style w:type="character" w:customStyle="1" w:styleId="EndNoteBibliographyChar">
    <w:name w:val="EndNote Bibliography Char"/>
    <w:basedOn w:val="DefaultParagraphFont"/>
    <w:link w:val="EndNoteBibliography"/>
    <w:rsid w:val="00763368"/>
    <w:rPr>
      <w:rFonts w:ascii="Times New Roman" w:eastAsia="Times New Roman" w:hAnsi="Times New Roman" w:cs="Times New Roman"/>
    </w:rPr>
  </w:style>
  <w:style w:type="character" w:styleId="Hyperlink">
    <w:name w:val="Hyperlink"/>
    <w:basedOn w:val="DefaultParagraphFont"/>
    <w:uiPriority w:val="99"/>
    <w:unhideWhenUsed/>
    <w:rsid w:val="00763368"/>
    <w:rPr>
      <w:color w:val="0563C1" w:themeColor="hyperlink"/>
      <w:u w:val="single"/>
    </w:rPr>
  </w:style>
  <w:style w:type="character" w:styleId="FollowedHyperlink">
    <w:name w:val="FollowedHyperlink"/>
    <w:basedOn w:val="DefaultParagraphFont"/>
    <w:uiPriority w:val="99"/>
    <w:semiHidden/>
    <w:unhideWhenUsed/>
    <w:rsid w:val="00763368"/>
    <w:rPr>
      <w:color w:val="954F72" w:themeColor="followedHyperlink"/>
      <w:u w:val="single"/>
    </w:rPr>
  </w:style>
  <w:style w:type="character" w:styleId="UnresolvedMention">
    <w:name w:val="Unresolved Mention"/>
    <w:basedOn w:val="DefaultParagraphFont"/>
    <w:uiPriority w:val="99"/>
    <w:semiHidden/>
    <w:unhideWhenUsed/>
    <w:rsid w:val="00105BCE"/>
    <w:rPr>
      <w:color w:val="605E5C"/>
      <w:shd w:val="clear" w:color="auto" w:fill="E1DFDD"/>
    </w:rPr>
  </w:style>
  <w:style w:type="paragraph" w:customStyle="1" w:styleId="EndNoteBibliographyTitle">
    <w:name w:val="EndNote Bibliography Title"/>
    <w:basedOn w:val="Normal"/>
    <w:link w:val="EndNoteBibliographyTitleChar"/>
    <w:rsid w:val="00105BCE"/>
    <w:pPr>
      <w:jc w:val="center"/>
    </w:pPr>
  </w:style>
  <w:style w:type="character" w:customStyle="1" w:styleId="EndNoteBibliographyTitleChar">
    <w:name w:val="EndNote Bibliography Title Char"/>
    <w:basedOn w:val="DefaultParagraphFont"/>
    <w:link w:val="EndNoteBibliographyTitle"/>
    <w:rsid w:val="00105BCE"/>
    <w:rPr>
      <w:rFonts w:ascii="Times New Roman" w:eastAsia="Times New Roman" w:hAnsi="Times New Roman" w:cs="Times New Roman"/>
    </w:rPr>
  </w:style>
  <w:style w:type="paragraph" w:styleId="CommentText">
    <w:name w:val="annotation text"/>
    <w:basedOn w:val="Normal"/>
    <w:link w:val="CommentTextChar"/>
    <w:uiPriority w:val="99"/>
    <w:semiHidden/>
    <w:unhideWhenUsed/>
    <w:rsid w:val="000B7A05"/>
    <w:rPr>
      <w:sz w:val="20"/>
      <w:szCs w:val="20"/>
    </w:rPr>
  </w:style>
  <w:style w:type="character" w:customStyle="1" w:styleId="CommentTextChar">
    <w:name w:val="Comment Text Char"/>
    <w:basedOn w:val="DefaultParagraphFont"/>
    <w:link w:val="CommentText"/>
    <w:uiPriority w:val="99"/>
    <w:semiHidden/>
    <w:rsid w:val="000B7A0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7A05"/>
    <w:rPr>
      <w:b/>
      <w:bCs/>
    </w:rPr>
  </w:style>
  <w:style w:type="character" w:customStyle="1" w:styleId="CommentSubjectChar">
    <w:name w:val="Comment Subject Char"/>
    <w:basedOn w:val="CommentTextChar"/>
    <w:link w:val="CommentSubject"/>
    <w:uiPriority w:val="99"/>
    <w:semiHidden/>
    <w:rsid w:val="000B7A0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927">
      <w:bodyDiv w:val="1"/>
      <w:marLeft w:val="0"/>
      <w:marRight w:val="0"/>
      <w:marTop w:val="0"/>
      <w:marBottom w:val="0"/>
      <w:divBdr>
        <w:top w:val="none" w:sz="0" w:space="0" w:color="auto"/>
        <w:left w:val="none" w:sz="0" w:space="0" w:color="auto"/>
        <w:bottom w:val="none" w:sz="0" w:space="0" w:color="auto"/>
        <w:right w:val="none" w:sz="0" w:space="0" w:color="auto"/>
      </w:divBdr>
    </w:div>
    <w:div w:id="154614135">
      <w:bodyDiv w:val="1"/>
      <w:marLeft w:val="0"/>
      <w:marRight w:val="0"/>
      <w:marTop w:val="0"/>
      <w:marBottom w:val="0"/>
      <w:divBdr>
        <w:top w:val="none" w:sz="0" w:space="0" w:color="auto"/>
        <w:left w:val="none" w:sz="0" w:space="0" w:color="auto"/>
        <w:bottom w:val="none" w:sz="0" w:space="0" w:color="auto"/>
        <w:right w:val="none" w:sz="0" w:space="0" w:color="auto"/>
      </w:divBdr>
    </w:div>
    <w:div w:id="485784297">
      <w:bodyDiv w:val="1"/>
      <w:marLeft w:val="0"/>
      <w:marRight w:val="0"/>
      <w:marTop w:val="0"/>
      <w:marBottom w:val="0"/>
      <w:divBdr>
        <w:top w:val="none" w:sz="0" w:space="0" w:color="auto"/>
        <w:left w:val="none" w:sz="0" w:space="0" w:color="auto"/>
        <w:bottom w:val="none" w:sz="0" w:space="0" w:color="auto"/>
        <w:right w:val="none" w:sz="0" w:space="0" w:color="auto"/>
      </w:divBdr>
    </w:div>
    <w:div w:id="651639051">
      <w:bodyDiv w:val="1"/>
      <w:marLeft w:val="0"/>
      <w:marRight w:val="0"/>
      <w:marTop w:val="0"/>
      <w:marBottom w:val="0"/>
      <w:divBdr>
        <w:top w:val="none" w:sz="0" w:space="0" w:color="auto"/>
        <w:left w:val="none" w:sz="0" w:space="0" w:color="auto"/>
        <w:bottom w:val="none" w:sz="0" w:space="0" w:color="auto"/>
        <w:right w:val="none" w:sz="0" w:space="0" w:color="auto"/>
      </w:divBdr>
    </w:div>
    <w:div w:id="782846498">
      <w:bodyDiv w:val="1"/>
      <w:marLeft w:val="0"/>
      <w:marRight w:val="0"/>
      <w:marTop w:val="0"/>
      <w:marBottom w:val="0"/>
      <w:divBdr>
        <w:top w:val="none" w:sz="0" w:space="0" w:color="auto"/>
        <w:left w:val="none" w:sz="0" w:space="0" w:color="auto"/>
        <w:bottom w:val="none" w:sz="0" w:space="0" w:color="auto"/>
        <w:right w:val="none" w:sz="0" w:space="0" w:color="auto"/>
      </w:divBdr>
    </w:div>
    <w:div w:id="1365209303">
      <w:bodyDiv w:val="1"/>
      <w:marLeft w:val="0"/>
      <w:marRight w:val="0"/>
      <w:marTop w:val="0"/>
      <w:marBottom w:val="0"/>
      <w:divBdr>
        <w:top w:val="none" w:sz="0" w:space="0" w:color="auto"/>
        <w:left w:val="none" w:sz="0" w:space="0" w:color="auto"/>
        <w:bottom w:val="none" w:sz="0" w:space="0" w:color="auto"/>
        <w:right w:val="none" w:sz="0" w:space="0" w:color="auto"/>
      </w:divBdr>
    </w:div>
    <w:div w:id="1488589489">
      <w:bodyDiv w:val="1"/>
      <w:marLeft w:val="0"/>
      <w:marRight w:val="0"/>
      <w:marTop w:val="0"/>
      <w:marBottom w:val="0"/>
      <w:divBdr>
        <w:top w:val="none" w:sz="0" w:space="0" w:color="auto"/>
        <w:left w:val="none" w:sz="0" w:space="0" w:color="auto"/>
        <w:bottom w:val="none" w:sz="0" w:space="0" w:color="auto"/>
        <w:right w:val="none" w:sz="0" w:space="0" w:color="auto"/>
      </w:divBdr>
    </w:div>
    <w:div w:id="188845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经伦 李</dc:creator>
  <cp:keywords/>
  <dc:description/>
  <cp:lastModifiedBy>Guo, Fuyu</cp:lastModifiedBy>
  <cp:revision>2</cp:revision>
  <dcterms:created xsi:type="dcterms:W3CDTF">2021-11-06T23:15:00Z</dcterms:created>
  <dcterms:modified xsi:type="dcterms:W3CDTF">2021-11-06T23:15:00Z</dcterms:modified>
</cp:coreProperties>
</file>